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24704" w14:textId="1C39A202" w:rsidR="003D3EC0" w:rsidRPr="00AC57D1" w:rsidRDefault="009E0427" w:rsidP="00EA0187">
      <w:pPr>
        <w:pStyle w:val="001-Title"/>
        <w:rPr>
          <w:lang w:val="en-US"/>
        </w:rPr>
      </w:pPr>
      <w:r w:rsidRPr="00AC57D1">
        <w:rPr>
          <w:lang w:val="en-US"/>
        </w:rPr>
        <w:t>Globalization of Science</w:t>
      </w:r>
      <w:r w:rsidR="009D05F2" w:rsidRPr="00AC57D1">
        <w:rPr>
          <w:lang w:val="en-US"/>
        </w:rPr>
        <w:t xml:space="preserve">: </w:t>
      </w:r>
      <w:r w:rsidR="00EA0187" w:rsidRPr="00AC57D1">
        <w:rPr>
          <w:lang w:val="en-US"/>
        </w:rPr>
        <w:t>Evidence from authors in academic journals by country of origin</w:t>
      </w:r>
      <w:r w:rsidR="00413FD6" w:rsidRPr="00AC57D1">
        <w:rPr>
          <w:rStyle w:val="Znakapoznpodarou"/>
          <w:lang w:val="en-US"/>
        </w:rPr>
        <w:footnoteReference w:customMarkFollows="1" w:id="1"/>
        <w:t>*</w:t>
      </w:r>
    </w:p>
    <w:p w14:paraId="3DCB0E6A" w14:textId="77777777" w:rsidR="006E6E92" w:rsidRPr="00AC57D1" w:rsidRDefault="009D05F2" w:rsidP="006E6E92">
      <w:pPr>
        <w:pStyle w:val="002-Authors"/>
        <w:rPr>
          <w:lang w:val="en-US"/>
        </w:rPr>
      </w:pPr>
      <w:bookmarkStart w:id="0" w:name="_Hlk535783805"/>
      <w:r w:rsidRPr="00AC57D1">
        <w:rPr>
          <w:lang w:val="en-US"/>
        </w:rPr>
        <w:t>Vít Macháček</w:t>
      </w:r>
      <w:r w:rsidR="006E6E92" w:rsidRPr="00AC57D1">
        <w:rPr>
          <w:vertAlign w:val="superscript"/>
          <w:lang w:val="en-US"/>
        </w:rPr>
        <w:t>1</w:t>
      </w:r>
      <w:r w:rsidRPr="00AC57D1">
        <w:rPr>
          <w:vertAlign w:val="superscript"/>
          <w:lang w:val="en-US"/>
        </w:rPr>
        <w:t>,2</w:t>
      </w:r>
      <w:r w:rsidR="006E6E92" w:rsidRPr="00AC57D1">
        <w:rPr>
          <w:lang w:val="en-US"/>
        </w:rPr>
        <w:t xml:space="preserve"> </w:t>
      </w:r>
    </w:p>
    <w:p w14:paraId="31F4C790" w14:textId="77777777" w:rsidR="006E6E92" w:rsidRPr="00AC57D1" w:rsidRDefault="006E6E92" w:rsidP="006E6E92">
      <w:pPr>
        <w:pStyle w:val="003-Email"/>
        <w:rPr>
          <w:lang w:val="en-US"/>
        </w:rPr>
      </w:pPr>
      <w:r w:rsidRPr="00AC57D1">
        <w:rPr>
          <w:vertAlign w:val="superscript"/>
          <w:lang w:val="en-US"/>
        </w:rPr>
        <w:t xml:space="preserve">1 </w:t>
      </w:r>
      <w:r w:rsidR="009D05F2" w:rsidRPr="00AC57D1">
        <w:rPr>
          <w:lang w:val="en-US"/>
        </w:rPr>
        <w:t>vit.machacek</w:t>
      </w:r>
      <w:r w:rsidRPr="00AC57D1">
        <w:rPr>
          <w:lang w:val="en-US"/>
        </w:rPr>
        <w:t>@</w:t>
      </w:r>
      <w:r w:rsidR="009D05F2" w:rsidRPr="00AC57D1">
        <w:rPr>
          <w:lang w:val="en-US"/>
        </w:rPr>
        <w:t>cerge-ei.cz</w:t>
      </w:r>
    </w:p>
    <w:p w14:paraId="16989BA2" w14:textId="77777777" w:rsidR="006E6E92" w:rsidRPr="00AC57D1" w:rsidRDefault="009D05F2" w:rsidP="006E6E92">
      <w:pPr>
        <w:pStyle w:val="004-Affiliation"/>
        <w:rPr>
          <w:lang w:val="en-US"/>
        </w:rPr>
      </w:pPr>
      <w:r w:rsidRPr="00AC57D1">
        <w:rPr>
          <w:lang w:val="en-US"/>
        </w:rPr>
        <w:t>CERGE-EI</w:t>
      </w:r>
      <w:r w:rsidR="00A615C5" w:rsidRPr="00AC57D1">
        <w:rPr>
          <w:lang w:val="en-US"/>
        </w:rPr>
        <w:t xml:space="preserve">, </w:t>
      </w:r>
      <w:proofErr w:type="spellStart"/>
      <w:r w:rsidRPr="00AC57D1">
        <w:rPr>
          <w:lang w:val="en-US"/>
        </w:rPr>
        <w:t>Politických</w:t>
      </w:r>
      <w:proofErr w:type="spellEnd"/>
      <w:r w:rsidRPr="00AC57D1">
        <w:rPr>
          <w:lang w:val="en-US"/>
        </w:rPr>
        <w:t xml:space="preserve"> </w:t>
      </w:r>
      <w:proofErr w:type="spellStart"/>
      <w:r w:rsidRPr="00AC57D1">
        <w:rPr>
          <w:lang w:val="en-US"/>
        </w:rPr>
        <w:t>vězňů</w:t>
      </w:r>
      <w:proofErr w:type="spellEnd"/>
      <w:r w:rsidRPr="00AC57D1">
        <w:rPr>
          <w:lang w:val="en-US"/>
        </w:rPr>
        <w:t xml:space="preserve"> 7</w:t>
      </w:r>
      <w:r w:rsidR="00A615C5" w:rsidRPr="00AC57D1">
        <w:rPr>
          <w:lang w:val="en-US"/>
        </w:rPr>
        <w:t>,</w:t>
      </w:r>
      <w:r w:rsidRPr="00AC57D1">
        <w:rPr>
          <w:lang w:val="en-US"/>
        </w:rPr>
        <w:t xml:space="preserve"> 110 00 Prague </w:t>
      </w:r>
      <w:r w:rsidR="006E6E92" w:rsidRPr="00AC57D1">
        <w:rPr>
          <w:lang w:val="en-US"/>
        </w:rPr>
        <w:t>(</w:t>
      </w:r>
      <w:r w:rsidRPr="00AC57D1">
        <w:rPr>
          <w:lang w:val="en-US"/>
        </w:rPr>
        <w:t>Czechia</w:t>
      </w:r>
      <w:r w:rsidR="006E6E92" w:rsidRPr="00AC57D1">
        <w:rPr>
          <w:lang w:val="en-US"/>
        </w:rPr>
        <w:t>)</w:t>
      </w:r>
    </w:p>
    <w:p w14:paraId="779751CB" w14:textId="77777777" w:rsidR="006E6E92" w:rsidRPr="00AC57D1" w:rsidRDefault="006E6E92" w:rsidP="00347091">
      <w:pPr>
        <w:pStyle w:val="003-Email"/>
        <w:rPr>
          <w:lang w:val="en-US"/>
        </w:rPr>
      </w:pPr>
      <w:r w:rsidRPr="00AC57D1">
        <w:rPr>
          <w:vertAlign w:val="superscript"/>
          <w:lang w:val="en-US"/>
        </w:rPr>
        <w:t xml:space="preserve">2 </w:t>
      </w:r>
      <w:r w:rsidR="009D05F2" w:rsidRPr="00AC57D1">
        <w:rPr>
          <w:i w:val="0"/>
          <w:lang w:val="en-US"/>
        </w:rPr>
        <w:t>Institute of Economic Studies</w:t>
      </w:r>
      <w:r w:rsidRPr="00AC57D1">
        <w:rPr>
          <w:i w:val="0"/>
          <w:lang w:val="en-US"/>
        </w:rPr>
        <w:t xml:space="preserve">, </w:t>
      </w:r>
      <w:r w:rsidR="009D05F2" w:rsidRPr="00AC57D1">
        <w:rPr>
          <w:i w:val="0"/>
          <w:lang w:val="en-US"/>
        </w:rPr>
        <w:t>Faculty of Social Sciences at the Charles University</w:t>
      </w:r>
      <w:r w:rsidRPr="00AC57D1">
        <w:rPr>
          <w:i w:val="0"/>
          <w:lang w:val="en-US"/>
        </w:rPr>
        <w:t xml:space="preserve">, </w:t>
      </w:r>
      <w:proofErr w:type="spellStart"/>
      <w:r w:rsidR="009D05F2" w:rsidRPr="00AC57D1">
        <w:rPr>
          <w:i w:val="0"/>
          <w:lang w:val="en-US"/>
        </w:rPr>
        <w:t>Opletalova</w:t>
      </w:r>
      <w:proofErr w:type="spellEnd"/>
      <w:r w:rsidR="009D05F2" w:rsidRPr="00AC57D1">
        <w:rPr>
          <w:i w:val="0"/>
          <w:lang w:val="en-US"/>
        </w:rPr>
        <w:t xml:space="preserve"> 26</w:t>
      </w:r>
      <w:r w:rsidRPr="00AC57D1">
        <w:rPr>
          <w:i w:val="0"/>
          <w:lang w:val="en-US"/>
        </w:rPr>
        <w:t xml:space="preserve">, </w:t>
      </w:r>
      <w:r w:rsidR="009D05F2" w:rsidRPr="00AC57D1">
        <w:rPr>
          <w:i w:val="0"/>
          <w:lang w:val="en-US"/>
        </w:rPr>
        <w:t xml:space="preserve">110 </w:t>
      </w:r>
      <w:proofErr w:type="gramStart"/>
      <w:r w:rsidR="009D05F2" w:rsidRPr="00AC57D1">
        <w:rPr>
          <w:i w:val="0"/>
          <w:lang w:val="en-US"/>
        </w:rPr>
        <w:t>00  Prague</w:t>
      </w:r>
      <w:proofErr w:type="gramEnd"/>
      <w:r w:rsidRPr="00AC57D1">
        <w:rPr>
          <w:i w:val="0"/>
          <w:lang w:val="en-US"/>
        </w:rPr>
        <w:t xml:space="preserve"> (</w:t>
      </w:r>
      <w:r w:rsidR="009D05F2" w:rsidRPr="00AC57D1">
        <w:rPr>
          <w:i w:val="0"/>
          <w:lang w:val="en-US"/>
        </w:rPr>
        <w:t>Czechia</w:t>
      </w:r>
      <w:r w:rsidRPr="00AC57D1">
        <w:rPr>
          <w:i w:val="0"/>
          <w:lang w:val="en-US"/>
        </w:rPr>
        <w:t>)</w:t>
      </w:r>
    </w:p>
    <w:bookmarkEnd w:id="0"/>
    <w:p w14:paraId="0329BE94" w14:textId="77777777" w:rsidR="006E6E92" w:rsidRPr="00AC57D1" w:rsidRDefault="006E6E92" w:rsidP="00207BF6">
      <w:pPr>
        <w:pStyle w:val="Nadpis1"/>
        <w:rPr>
          <w:lang w:val="en-US"/>
        </w:rPr>
      </w:pPr>
      <w:r w:rsidRPr="00AC57D1">
        <w:rPr>
          <w:lang w:val="en-US"/>
        </w:rPr>
        <w:t>Abstract</w:t>
      </w:r>
    </w:p>
    <w:p w14:paraId="53F1EE12" w14:textId="137A130B" w:rsidR="00997456" w:rsidRPr="00AC57D1" w:rsidRDefault="00997456" w:rsidP="00997456">
      <w:pPr>
        <w:pStyle w:val="Nadpis1"/>
        <w:rPr>
          <w:rFonts w:eastAsia="Calibri"/>
          <w:b w:val="0"/>
          <w:bCs w:val="0"/>
          <w:kern w:val="0"/>
          <w:sz w:val="20"/>
          <w:szCs w:val="22"/>
          <w:lang w:val="en-US"/>
        </w:rPr>
      </w:pPr>
      <w:r w:rsidRPr="00AC57D1">
        <w:rPr>
          <w:rFonts w:eastAsia="Calibri"/>
          <w:b w:val="0"/>
          <w:bCs w:val="0"/>
          <w:kern w:val="0"/>
          <w:sz w:val="20"/>
          <w:szCs w:val="22"/>
          <w:lang w:val="en-US"/>
        </w:rPr>
        <w:t>The scientific community share</w:t>
      </w:r>
      <w:r w:rsidR="00EE4BCC" w:rsidRPr="00AC57D1">
        <w:rPr>
          <w:rFonts w:eastAsia="Calibri"/>
          <w:b w:val="0"/>
          <w:bCs w:val="0"/>
          <w:kern w:val="0"/>
          <w:sz w:val="20"/>
          <w:szCs w:val="22"/>
          <w:lang w:val="en-US"/>
        </w:rPr>
        <w:t>s</w:t>
      </w:r>
      <w:r w:rsidRPr="00AC57D1">
        <w:rPr>
          <w:rFonts w:eastAsia="Calibri"/>
          <w:b w:val="0"/>
          <w:bCs w:val="0"/>
          <w:kern w:val="0"/>
          <w:sz w:val="20"/>
          <w:szCs w:val="22"/>
          <w:lang w:val="en-US"/>
        </w:rPr>
        <w:t xml:space="preserve"> a common sense that by default, science should be globally oriented. This study measures the tendency to publish in globalized journals on a large dataset of journals indexed in the Scopus database. Based on data on 34 964 journals indexed in the Scopus Source List (Scopus 2018)</w:t>
      </w:r>
      <w:r w:rsidR="00EE1B97" w:rsidRPr="00AC57D1">
        <w:rPr>
          <w:rFonts w:eastAsia="Calibri"/>
          <w:b w:val="0"/>
          <w:bCs w:val="0"/>
          <w:kern w:val="0"/>
          <w:sz w:val="20"/>
          <w:szCs w:val="22"/>
          <w:lang w:val="en-US"/>
        </w:rPr>
        <w:t>,</w:t>
      </w:r>
      <w:r w:rsidRPr="00AC57D1">
        <w:rPr>
          <w:rFonts w:eastAsia="Calibri"/>
          <w:b w:val="0"/>
          <w:bCs w:val="0"/>
          <w:kern w:val="0"/>
          <w:sz w:val="20"/>
          <w:szCs w:val="22"/>
          <w:lang w:val="en-US"/>
        </w:rPr>
        <w:t xml:space="preserve"> we derived </w:t>
      </w:r>
      <w:r w:rsidR="00DA5A5C" w:rsidRPr="00AC57D1">
        <w:rPr>
          <w:rFonts w:eastAsia="Calibri"/>
          <w:b w:val="0"/>
          <w:bCs w:val="0"/>
          <w:kern w:val="0"/>
          <w:sz w:val="20"/>
          <w:szCs w:val="22"/>
          <w:lang w:val="en-US"/>
        </w:rPr>
        <w:t>eight</w:t>
      </w:r>
      <w:r w:rsidRPr="00AC57D1">
        <w:rPr>
          <w:rFonts w:eastAsia="Calibri"/>
          <w:b w:val="0"/>
          <w:bCs w:val="0"/>
          <w:kern w:val="0"/>
          <w:sz w:val="20"/>
          <w:szCs w:val="22"/>
          <w:lang w:val="en-US"/>
        </w:rPr>
        <w:t xml:space="preserve"> globalization indicators. These were subsequently scaled-up to the level of 174 countries and 27 disciplines between 2005 and 2017. The methodology draws from the pioneering work of </w:t>
      </w:r>
      <w:proofErr w:type="spellStart"/>
      <w:r w:rsidRPr="00AC57D1">
        <w:rPr>
          <w:rFonts w:eastAsia="Calibri"/>
          <w:b w:val="0"/>
          <w:bCs w:val="0"/>
          <w:kern w:val="0"/>
          <w:sz w:val="20"/>
          <w:szCs w:val="22"/>
          <w:lang w:val="en-US"/>
        </w:rPr>
        <w:t>Zitt</w:t>
      </w:r>
      <w:proofErr w:type="spellEnd"/>
      <w:r w:rsidRPr="00AC57D1">
        <w:rPr>
          <w:rFonts w:eastAsia="Calibri"/>
          <w:b w:val="0"/>
          <w:bCs w:val="0"/>
          <w:kern w:val="0"/>
          <w:sz w:val="20"/>
          <w:szCs w:val="22"/>
          <w:lang w:val="en-US"/>
        </w:rPr>
        <w:t xml:space="preserve"> and </w:t>
      </w:r>
      <w:proofErr w:type="spellStart"/>
      <w:r w:rsidRPr="00AC57D1">
        <w:rPr>
          <w:rFonts w:eastAsia="Calibri"/>
          <w:b w:val="0"/>
          <w:bCs w:val="0"/>
          <w:kern w:val="0"/>
          <w:sz w:val="20"/>
          <w:szCs w:val="22"/>
          <w:lang w:val="en-US"/>
        </w:rPr>
        <w:t>Bassecoulard</w:t>
      </w:r>
      <w:proofErr w:type="spellEnd"/>
      <w:r w:rsidRPr="00AC57D1">
        <w:rPr>
          <w:rFonts w:eastAsia="Calibri"/>
          <w:b w:val="0"/>
          <w:bCs w:val="0"/>
          <w:kern w:val="0"/>
          <w:sz w:val="20"/>
          <w:szCs w:val="22"/>
          <w:lang w:val="en-US"/>
        </w:rPr>
        <w:t xml:space="preserve"> (1998; 1999). The paper is accompanied </w:t>
      </w:r>
      <w:r w:rsidR="00EE4BCC" w:rsidRPr="00AC57D1">
        <w:rPr>
          <w:rFonts w:eastAsia="Calibri"/>
          <w:b w:val="0"/>
          <w:bCs w:val="0"/>
          <w:kern w:val="0"/>
          <w:sz w:val="20"/>
          <w:szCs w:val="22"/>
          <w:lang w:val="en-US"/>
        </w:rPr>
        <w:t>by</w:t>
      </w:r>
      <w:r w:rsidRPr="00AC57D1">
        <w:rPr>
          <w:rFonts w:eastAsia="Calibri"/>
          <w:b w:val="0"/>
          <w:bCs w:val="0"/>
          <w:kern w:val="0"/>
          <w:sz w:val="20"/>
          <w:szCs w:val="22"/>
          <w:lang w:val="en-US"/>
        </w:rPr>
        <w:t xml:space="preserve"> the interactive publication available at </w:t>
      </w:r>
      <w:hyperlink r:id="rId8" w:history="1">
        <w:r w:rsidR="009E0427" w:rsidRPr="00AC57D1">
          <w:rPr>
            <w:rStyle w:val="Hypertextovodkaz"/>
            <w:rFonts w:eastAsia="Calibri"/>
            <w:b w:val="0"/>
            <w:bCs w:val="0"/>
            <w:kern w:val="0"/>
            <w:sz w:val="20"/>
            <w:szCs w:val="22"/>
            <w:lang w:val="en-US"/>
          </w:rPr>
          <w:t>http://www.globalizationofscience.com</w:t>
        </w:r>
      </w:hyperlink>
      <w:r w:rsidRPr="00AC57D1">
        <w:rPr>
          <w:rFonts w:eastAsia="Calibri"/>
          <w:b w:val="0"/>
          <w:bCs w:val="0"/>
          <w:kern w:val="0"/>
          <w:sz w:val="20"/>
          <w:szCs w:val="22"/>
          <w:lang w:val="en-US"/>
        </w:rPr>
        <w:t xml:space="preserve"> </w:t>
      </w:r>
    </w:p>
    <w:p w14:paraId="04A2ED46" w14:textId="09248471" w:rsidR="00997456" w:rsidRPr="00AC57D1" w:rsidRDefault="00997456" w:rsidP="00997456">
      <w:pPr>
        <w:pStyle w:val="Nadpis1"/>
        <w:rPr>
          <w:rFonts w:eastAsia="Calibri"/>
          <w:b w:val="0"/>
          <w:bCs w:val="0"/>
          <w:kern w:val="0"/>
          <w:sz w:val="20"/>
          <w:szCs w:val="22"/>
          <w:lang w:val="en-US"/>
        </w:rPr>
      </w:pPr>
      <w:r w:rsidRPr="00AC57D1">
        <w:rPr>
          <w:rFonts w:eastAsia="Calibri"/>
          <w:b w:val="0"/>
          <w:bCs w:val="0"/>
          <w:kern w:val="0"/>
          <w:sz w:val="20"/>
          <w:szCs w:val="22"/>
          <w:lang w:val="en-US"/>
        </w:rPr>
        <w:t xml:space="preserve">Advanced countries tend to have high globalization that is not varying across disciplines. Social sciences are similarly globalized as life sciences. The globalization in the former </w:t>
      </w:r>
      <w:r w:rsidR="00EE4BCC" w:rsidRPr="00AC57D1">
        <w:rPr>
          <w:rFonts w:eastAsia="Calibri"/>
          <w:b w:val="0"/>
          <w:bCs w:val="0"/>
          <w:kern w:val="0"/>
          <w:sz w:val="20"/>
          <w:szCs w:val="22"/>
          <w:lang w:val="en-US"/>
        </w:rPr>
        <w:t>S</w:t>
      </w:r>
      <w:r w:rsidRPr="00AC57D1">
        <w:rPr>
          <w:rFonts w:eastAsia="Calibri"/>
          <w:b w:val="0"/>
          <w:bCs w:val="0"/>
          <w:kern w:val="0"/>
          <w:sz w:val="20"/>
          <w:szCs w:val="22"/>
          <w:lang w:val="en-US"/>
        </w:rPr>
        <w:t>oviet bloc is lower, especially in social sciences or health sciences. China has profoundly globalized its science system; gradually moving from the lowest globalization rates to the world average. Contrary Russia was constantly among the least globalized during the whole period, with no upward trend.</w:t>
      </w:r>
    </w:p>
    <w:p w14:paraId="311D89F1" w14:textId="56473401" w:rsidR="006E6E92" w:rsidRPr="00AC57D1" w:rsidRDefault="006E6E92" w:rsidP="00997456">
      <w:pPr>
        <w:pStyle w:val="Nadpis1"/>
        <w:rPr>
          <w:lang w:val="en-US"/>
        </w:rPr>
      </w:pPr>
      <w:r w:rsidRPr="00AC57D1">
        <w:rPr>
          <w:lang w:val="en-US"/>
        </w:rPr>
        <w:t>Introduction</w:t>
      </w:r>
    </w:p>
    <w:p w14:paraId="1D0EF91C" w14:textId="3DF6FA17" w:rsidR="00732188" w:rsidRPr="00AC57D1" w:rsidRDefault="0016522B" w:rsidP="00AC4ED9">
      <w:pPr>
        <w:rPr>
          <w:lang w:val="en-US"/>
        </w:rPr>
      </w:pPr>
      <w:r w:rsidRPr="00AC57D1">
        <w:rPr>
          <w:lang w:val="en-US"/>
        </w:rPr>
        <w:t>The scientific community share</w:t>
      </w:r>
      <w:r w:rsidR="00EE4BCC" w:rsidRPr="00AC57D1">
        <w:rPr>
          <w:lang w:val="en-US"/>
        </w:rPr>
        <w:t>s</w:t>
      </w:r>
      <w:r w:rsidRPr="00AC57D1">
        <w:rPr>
          <w:lang w:val="en-US"/>
        </w:rPr>
        <w:t xml:space="preserve"> a common sense that by default, science should be </w:t>
      </w:r>
      <w:r w:rsidR="00645713" w:rsidRPr="00AC57D1">
        <w:rPr>
          <w:lang w:val="en-US"/>
        </w:rPr>
        <w:t>globally</w:t>
      </w:r>
      <w:r w:rsidRPr="00AC57D1">
        <w:rPr>
          <w:lang w:val="en-US"/>
        </w:rPr>
        <w:t xml:space="preserve"> oriented.</w:t>
      </w:r>
      <w:r w:rsidR="00E40CF2" w:rsidRPr="00AC57D1">
        <w:rPr>
          <w:lang w:val="en-US"/>
        </w:rPr>
        <w:t xml:space="preserve"> A</w:t>
      </w:r>
      <w:r w:rsidR="00E3761C" w:rsidRPr="00AC57D1">
        <w:rPr>
          <w:lang w:val="en-US"/>
        </w:rPr>
        <w:t>cademic researchers</w:t>
      </w:r>
      <w:r w:rsidR="005E17BA" w:rsidRPr="00AC57D1">
        <w:rPr>
          <w:lang w:val="en-US"/>
        </w:rPr>
        <w:t xml:space="preserve"> </w:t>
      </w:r>
      <w:ins w:id="1" w:author="Macháček Vít" w:date="2020-01-16T12:07:00Z">
        <w:r w:rsidR="00FC76C1">
          <w:rPr>
            <w:lang w:val="en-US"/>
          </w:rPr>
          <w:t xml:space="preserve">should </w:t>
        </w:r>
      </w:ins>
      <w:r w:rsidR="005E17BA" w:rsidRPr="00AC57D1">
        <w:rPr>
          <w:lang w:val="en-US"/>
        </w:rPr>
        <w:t xml:space="preserve">present their results to </w:t>
      </w:r>
      <w:r w:rsidR="00E3761C" w:rsidRPr="00AC57D1">
        <w:rPr>
          <w:lang w:val="en-US"/>
        </w:rPr>
        <w:t>their peers across the world</w:t>
      </w:r>
      <w:del w:id="2" w:author="Macháček Vít" w:date="2020-01-07T13:31:00Z">
        <w:r w:rsidR="00E3761C" w:rsidRPr="00AC57D1" w:rsidDel="00321D81">
          <w:rPr>
            <w:lang w:val="en-US"/>
          </w:rPr>
          <w:delText xml:space="preserve"> to move the research frontiers beyond the existing boundaries</w:delText>
        </w:r>
      </w:del>
      <w:r w:rsidR="00E3761C" w:rsidRPr="00AC57D1">
        <w:rPr>
          <w:lang w:val="en-US"/>
        </w:rPr>
        <w:t xml:space="preserve">. </w:t>
      </w:r>
      <w:ins w:id="3" w:author="Macháček Vít" w:date="2020-01-09T16:45:00Z">
        <w:r w:rsidR="00A2441D">
          <w:rPr>
            <w:lang w:val="en-US"/>
          </w:rPr>
          <w:t xml:space="preserve">In a </w:t>
        </w:r>
        <w:proofErr w:type="spellStart"/>
        <w:r w:rsidR="00A2441D">
          <w:rPr>
            <w:lang w:val="en-US"/>
          </w:rPr>
          <w:t>well function</w:t>
        </w:r>
      </w:ins>
      <w:ins w:id="4" w:author="Macháček Vít" w:date="2020-01-16T12:05:00Z">
        <w:r w:rsidR="00FC76C1">
          <w:rPr>
            <w:lang w:val="en-US"/>
          </w:rPr>
          <w:t>ing</w:t>
        </w:r>
      </w:ins>
      <w:proofErr w:type="spellEnd"/>
      <w:ins w:id="5" w:author="Macháček Vít" w:date="2020-01-09T16:45:00Z">
        <w:r w:rsidR="00A2441D">
          <w:rPr>
            <w:lang w:val="en-US"/>
          </w:rPr>
          <w:t xml:space="preserve"> research evaluation system</w:t>
        </w:r>
      </w:ins>
      <w:del w:id="6" w:author="Macháček Vít" w:date="2020-01-09T16:45:00Z">
        <w:r w:rsidR="00007648" w:rsidRPr="00AC57D1" w:rsidDel="00A2441D">
          <w:rPr>
            <w:lang w:val="en-US"/>
          </w:rPr>
          <w:delText>Doing so</w:delText>
        </w:r>
      </w:del>
      <w:r w:rsidR="00E3761C" w:rsidRPr="00AC57D1">
        <w:rPr>
          <w:lang w:val="en-US"/>
        </w:rPr>
        <w:t xml:space="preserve">, they publish in </w:t>
      </w:r>
      <w:r w:rsidR="006E7C53" w:rsidRPr="00AC57D1">
        <w:rPr>
          <w:lang w:val="en-US"/>
        </w:rPr>
        <w:t>journals contributed by researchers from the whole world</w:t>
      </w:r>
      <w:ins w:id="7" w:author="Macháček Vít" w:date="2020-01-09T16:46:00Z">
        <w:r w:rsidR="00360612">
          <w:rPr>
            <w:lang w:val="en-US"/>
          </w:rPr>
          <w:t xml:space="preserve"> (</w:t>
        </w:r>
      </w:ins>
      <w:ins w:id="8" w:author="Macháček Vít" w:date="2020-01-09T16:47:00Z">
        <w:r w:rsidR="00360612">
          <w:rPr>
            <w:i/>
            <w:lang w:val="en-US"/>
          </w:rPr>
          <w:t>globalized journals)</w:t>
        </w:r>
      </w:ins>
      <w:r w:rsidR="006E7C53" w:rsidRPr="00AC57D1">
        <w:rPr>
          <w:lang w:val="en-US"/>
        </w:rPr>
        <w:t xml:space="preserve">. </w:t>
      </w:r>
      <w:ins w:id="9" w:author="Macháček Vít" w:date="2020-01-09T16:45:00Z">
        <w:r w:rsidR="00360612">
          <w:rPr>
            <w:lang w:val="en-US"/>
          </w:rPr>
          <w:t>N</w:t>
        </w:r>
      </w:ins>
      <w:ins w:id="10" w:author="Macháček Vít" w:date="2020-01-09T16:46:00Z">
        <w:r w:rsidR="00360612">
          <w:rPr>
            <w:lang w:val="en-US"/>
          </w:rPr>
          <w:t xml:space="preserve">ot publishing in </w:t>
        </w:r>
      </w:ins>
      <w:ins w:id="11" w:author="Macháček Vít" w:date="2020-01-09T16:47:00Z">
        <w:r w:rsidR="00360612">
          <w:rPr>
            <w:lang w:val="en-US"/>
          </w:rPr>
          <w:t xml:space="preserve">these </w:t>
        </w:r>
      </w:ins>
      <w:ins w:id="12" w:author="Macháček Vít" w:date="2020-01-09T16:46:00Z">
        <w:r w:rsidR="00360612">
          <w:rPr>
            <w:lang w:val="en-US"/>
          </w:rPr>
          <w:t xml:space="preserve">journals is indicative of </w:t>
        </w:r>
      </w:ins>
      <w:ins w:id="13" w:author="Macháček Vít" w:date="2020-01-09T16:47:00Z">
        <w:r w:rsidR="00360612">
          <w:rPr>
            <w:lang w:val="en-US"/>
          </w:rPr>
          <w:t>the incentives provided by the research system of a given country.</w:t>
        </w:r>
      </w:ins>
    </w:p>
    <w:p w14:paraId="4FDBAAEB" w14:textId="77777777" w:rsidR="00C754BC" w:rsidRPr="00AC57D1" w:rsidRDefault="00C754BC" w:rsidP="00AC4ED9">
      <w:pPr>
        <w:rPr>
          <w:lang w:val="en-US"/>
        </w:rPr>
      </w:pPr>
    </w:p>
    <w:p w14:paraId="76AFDFDF" w14:textId="0D7D56D6" w:rsidR="00EE4BCC" w:rsidRPr="00AC57D1" w:rsidRDefault="00EE4BCC" w:rsidP="004B7C2C">
      <w:pPr>
        <w:rPr>
          <w:lang w:val="en-US"/>
        </w:rPr>
      </w:pPr>
      <w:r w:rsidRPr="00AC57D1">
        <w:rPr>
          <w:lang w:val="en-US"/>
        </w:rPr>
        <w:t xml:space="preserve">This paper measures </w:t>
      </w:r>
      <w:r w:rsidR="00152E80" w:rsidRPr="00AC57D1">
        <w:rPr>
          <w:lang w:val="en-US"/>
        </w:rPr>
        <w:t xml:space="preserve">the globalization of science from the perspective of academic journals. </w:t>
      </w:r>
      <w:ins w:id="14" w:author="Macháček Vít" w:date="2020-01-07T13:41:00Z">
        <w:r w:rsidR="005D26E3">
          <w:rPr>
            <w:lang w:val="en-US"/>
          </w:rPr>
          <w:t xml:space="preserve"> The m</w:t>
        </w:r>
      </w:ins>
      <w:ins w:id="15" w:author="Macháček Vít" w:date="2020-01-07T13:42:00Z">
        <w:r w:rsidR="005D26E3">
          <w:rPr>
            <w:lang w:val="en-US"/>
          </w:rPr>
          <w:t>ore researchers publish in the same journals as their peer</w:t>
        </w:r>
      </w:ins>
      <w:ins w:id="16" w:author="Macháček Vít" w:date="2020-01-07T13:43:00Z">
        <w:r w:rsidR="005D26E3">
          <w:rPr>
            <w:lang w:val="en-US"/>
          </w:rPr>
          <w:t>s</w:t>
        </w:r>
      </w:ins>
      <w:ins w:id="17" w:author="Macháček Vít" w:date="2020-01-07T13:42:00Z">
        <w:r w:rsidR="005D26E3">
          <w:rPr>
            <w:lang w:val="en-US"/>
          </w:rPr>
          <w:t xml:space="preserve"> abroad, the more globalized their research is</w:t>
        </w:r>
      </w:ins>
      <w:del w:id="18" w:author="Macháček Vít" w:date="2020-01-07T13:42:00Z">
        <w:r w:rsidR="00152E80" w:rsidRPr="00AC57D1" w:rsidDel="005D26E3">
          <w:rPr>
            <w:lang w:val="en-US"/>
          </w:rPr>
          <w:delText xml:space="preserve">On the most general level, </w:delText>
        </w:r>
        <w:r w:rsidR="00EE1B97" w:rsidRPr="00AC57D1" w:rsidDel="005D26E3">
          <w:rPr>
            <w:lang w:val="en-US"/>
          </w:rPr>
          <w:delText>the study asks whether researchers publish in journals presenting</w:delText>
        </w:r>
        <w:r w:rsidRPr="00AC57D1" w:rsidDel="005D26E3">
          <w:rPr>
            <w:lang w:val="en-US"/>
          </w:rPr>
          <w:delText xml:space="preserve"> scientific results to the widest possible audience</w:delText>
        </w:r>
      </w:del>
      <w:r w:rsidRPr="00AC57D1">
        <w:rPr>
          <w:lang w:val="en-US"/>
        </w:rPr>
        <w:t>.</w:t>
      </w:r>
      <w:r w:rsidR="00101952" w:rsidRPr="00AC57D1">
        <w:rPr>
          <w:lang w:val="en-US"/>
        </w:rPr>
        <w:t xml:space="preserve"> </w:t>
      </w:r>
      <w:r w:rsidR="00EE1B97" w:rsidRPr="00AC57D1">
        <w:rPr>
          <w:lang w:val="en-US"/>
        </w:rPr>
        <w:t xml:space="preserve">The global dimension of the audience is </w:t>
      </w:r>
      <w:del w:id="19" w:author="Macháček Vít" w:date="2020-01-07T13:47:00Z">
        <w:r w:rsidR="00EE1B97" w:rsidRPr="00AC57D1" w:rsidDel="005D26E3">
          <w:rPr>
            <w:lang w:val="en-US"/>
          </w:rPr>
          <w:delText xml:space="preserve">stressed </w:delText>
        </w:r>
      </w:del>
      <w:ins w:id="20" w:author="Macháček Vít" w:date="2020-01-07T13:47:00Z">
        <w:r w:rsidR="005D26E3">
          <w:rPr>
            <w:lang w:val="en-US"/>
          </w:rPr>
          <w:t>emphasized</w:t>
        </w:r>
        <w:r w:rsidR="005D26E3" w:rsidRPr="00AC57D1">
          <w:rPr>
            <w:lang w:val="en-US"/>
          </w:rPr>
          <w:t xml:space="preserve"> </w:t>
        </w:r>
      </w:ins>
      <w:r w:rsidR="00EE1B97" w:rsidRPr="00AC57D1">
        <w:rPr>
          <w:lang w:val="en-US"/>
        </w:rPr>
        <w:t>(</w:t>
      </w:r>
      <w:del w:id="21" w:author="Macháček Vít" w:date="2020-01-07T13:47:00Z">
        <w:r w:rsidR="00EE1B97" w:rsidRPr="00AC57D1" w:rsidDel="005D26E3">
          <w:rPr>
            <w:lang w:val="en-US"/>
          </w:rPr>
          <w:delText xml:space="preserve">therefore </w:delText>
        </w:r>
      </w:del>
      <w:ins w:id="22" w:author="Macháček Vít" w:date="2020-01-07T13:47:00Z">
        <w:r w:rsidR="005D26E3">
          <w:rPr>
            <w:lang w:val="en-US"/>
          </w:rPr>
          <w:t>hence</w:t>
        </w:r>
        <w:r w:rsidR="005D26E3" w:rsidRPr="00AC57D1">
          <w:rPr>
            <w:lang w:val="en-US"/>
          </w:rPr>
          <w:t xml:space="preserve"> </w:t>
        </w:r>
      </w:ins>
      <w:r w:rsidR="00EE1B97" w:rsidRPr="00AC57D1">
        <w:rPr>
          <w:lang w:val="en-US"/>
        </w:rPr>
        <w:t>globalization)</w:t>
      </w:r>
      <w:r w:rsidRPr="00AC57D1">
        <w:rPr>
          <w:lang w:val="en-US"/>
        </w:rPr>
        <w:t xml:space="preserve">, but also alternative specifications based on language and institutional concentration are </w:t>
      </w:r>
      <w:r w:rsidR="005E17BA" w:rsidRPr="00AC57D1">
        <w:rPr>
          <w:lang w:val="en-US"/>
        </w:rPr>
        <w:t>added</w:t>
      </w:r>
      <w:ins w:id="23" w:author="Macháček Vít" w:date="2020-01-07T13:42:00Z">
        <w:r w:rsidR="005D26E3">
          <w:rPr>
            <w:lang w:val="en-US"/>
          </w:rPr>
          <w:t xml:space="preserve"> to increase ro</w:t>
        </w:r>
      </w:ins>
      <w:ins w:id="24" w:author="Macháček Vít" w:date="2020-01-07T13:43:00Z">
        <w:r w:rsidR="005D26E3">
          <w:rPr>
            <w:lang w:val="en-US"/>
          </w:rPr>
          <w:t>bustness of findings</w:t>
        </w:r>
      </w:ins>
      <w:r w:rsidRPr="00AC57D1">
        <w:rPr>
          <w:lang w:val="en-US"/>
        </w:rPr>
        <w:t>.</w:t>
      </w:r>
    </w:p>
    <w:p w14:paraId="711B51B5" w14:textId="401A737B" w:rsidR="00EE4BCC" w:rsidRPr="00AC57D1" w:rsidRDefault="00EE4BCC" w:rsidP="004B7C2C">
      <w:pPr>
        <w:rPr>
          <w:lang w:val="en-US"/>
        </w:rPr>
      </w:pPr>
    </w:p>
    <w:p w14:paraId="01AFA14B" w14:textId="4492F2F3" w:rsidR="004B7C2C" w:rsidRPr="00AC57D1" w:rsidRDefault="00EE4BCC" w:rsidP="008B725B">
      <w:pPr>
        <w:rPr>
          <w:lang w:val="en-US"/>
        </w:rPr>
      </w:pPr>
      <w:r w:rsidRPr="00AC57D1">
        <w:rPr>
          <w:lang w:val="en-US"/>
        </w:rPr>
        <w:t xml:space="preserve">We explore the heterogeneity of </w:t>
      </w:r>
      <w:ins w:id="25" w:author="Macháček Vít" w:date="2020-01-08T15:42:00Z">
        <w:r w:rsidR="00F8254B">
          <w:rPr>
            <w:lang w:val="en-US"/>
          </w:rPr>
          <w:t xml:space="preserve">journal </w:t>
        </w:r>
      </w:ins>
      <w:r w:rsidRPr="00AC57D1">
        <w:rPr>
          <w:lang w:val="en-US"/>
        </w:rPr>
        <w:t xml:space="preserve">globalization </w:t>
      </w:r>
      <w:del w:id="26" w:author="Macháček Vít" w:date="2020-01-08T15:42:00Z">
        <w:r w:rsidRPr="00AC57D1" w:rsidDel="00F8254B">
          <w:rPr>
            <w:lang w:val="en-US"/>
          </w:rPr>
          <w:delText xml:space="preserve">of science </w:delText>
        </w:r>
      </w:del>
      <w:r w:rsidRPr="00AC57D1">
        <w:rPr>
          <w:lang w:val="en-US"/>
        </w:rPr>
        <w:t xml:space="preserve">across countries and disciplines and in time. </w:t>
      </w:r>
      <w:r w:rsidR="008B725B" w:rsidRPr="00AC57D1">
        <w:rPr>
          <w:lang w:val="en-US"/>
        </w:rPr>
        <w:t xml:space="preserve">While the </w:t>
      </w:r>
      <w:del w:id="27" w:author="Macháček Vít" w:date="2020-01-07T13:49:00Z">
        <w:r w:rsidR="008B725B" w:rsidRPr="00AC57D1" w:rsidDel="005D26E3">
          <w:rPr>
            <w:lang w:val="en-US"/>
          </w:rPr>
          <w:delText>heterogeneity between</w:delText>
        </w:r>
      </w:del>
      <w:ins w:id="28" w:author="Macháček Vít" w:date="2020-01-07T13:49:00Z">
        <w:r w:rsidR="005D26E3">
          <w:rPr>
            <w:lang w:val="en-US"/>
          </w:rPr>
          <w:t>cross-</w:t>
        </w:r>
      </w:ins>
      <w:del w:id="29" w:author="Macháček Vít" w:date="2020-01-07T13:49:00Z">
        <w:r w:rsidR="008B725B" w:rsidRPr="00AC57D1" w:rsidDel="005D26E3">
          <w:rPr>
            <w:lang w:val="en-US"/>
          </w:rPr>
          <w:delText xml:space="preserve"> </w:delText>
        </w:r>
      </w:del>
      <w:r w:rsidR="008B725B" w:rsidRPr="00AC57D1">
        <w:rPr>
          <w:lang w:val="en-US"/>
        </w:rPr>
        <w:t xml:space="preserve">disciplines </w:t>
      </w:r>
      <w:ins w:id="30" w:author="Macháček Vít" w:date="2020-01-07T13:49:00Z">
        <w:r w:rsidR="005D26E3">
          <w:rPr>
            <w:lang w:val="en-US"/>
          </w:rPr>
          <w:t xml:space="preserve">heterogeneity </w:t>
        </w:r>
      </w:ins>
      <w:r w:rsidR="008B725B" w:rsidRPr="00AC57D1">
        <w:rPr>
          <w:lang w:val="en-US"/>
        </w:rPr>
        <w:t xml:space="preserve">can result naturally from different publication patterns of researchers, the cross-country heterogeneity within the same discipline points towards the research evaluation in the country and the research culture in a </w:t>
      </w:r>
      <w:r w:rsidR="00F90298" w:rsidRPr="00AC57D1">
        <w:rPr>
          <w:lang w:val="en-US"/>
        </w:rPr>
        <w:t>broader</w:t>
      </w:r>
      <w:r w:rsidR="008B725B" w:rsidRPr="00AC57D1">
        <w:rPr>
          <w:lang w:val="en-US"/>
        </w:rPr>
        <w:t xml:space="preserve"> context.</w:t>
      </w:r>
      <w:r w:rsidR="00A77EF7" w:rsidRPr="00AC57D1">
        <w:rPr>
          <w:lang w:val="en-US"/>
        </w:rPr>
        <w:t xml:space="preserve"> </w:t>
      </w:r>
      <w:ins w:id="31" w:author="Macháček Vít" w:date="2020-01-07T13:49:00Z">
        <w:r w:rsidR="005D26E3">
          <w:rPr>
            <w:lang w:val="en-US"/>
          </w:rPr>
          <w:t>The s</w:t>
        </w:r>
      </w:ins>
      <w:del w:id="32" w:author="Macháček Vít" w:date="2020-01-07T13:49:00Z">
        <w:r w:rsidR="00A77EF7" w:rsidRPr="00AC57D1" w:rsidDel="005D26E3">
          <w:rPr>
            <w:lang w:val="en-US"/>
          </w:rPr>
          <w:delText>S</w:delText>
        </w:r>
      </w:del>
      <w:r w:rsidR="00A77EF7" w:rsidRPr="00AC57D1">
        <w:rPr>
          <w:lang w:val="en-US"/>
        </w:rPr>
        <w:t xml:space="preserve">ystemic isolation of the country research output is indicative of the incentives provided by the evaluation system. Researchers in such country </w:t>
      </w:r>
      <w:del w:id="33" w:author="Macháček Vít" w:date="2020-01-07T13:44:00Z">
        <w:r w:rsidR="00A77EF7" w:rsidRPr="00AC57D1" w:rsidDel="005D26E3">
          <w:rPr>
            <w:lang w:val="en-US"/>
          </w:rPr>
          <w:delText>seem to</w:delText>
        </w:r>
      </w:del>
      <w:ins w:id="34" w:author="Macháček Vít" w:date="2020-01-07T13:44:00Z">
        <w:r w:rsidR="005D26E3">
          <w:rPr>
            <w:lang w:val="en-US"/>
          </w:rPr>
          <w:t>can</w:t>
        </w:r>
      </w:ins>
      <w:r w:rsidR="00A77EF7" w:rsidRPr="00AC57D1">
        <w:rPr>
          <w:lang w:val="en-US"/>
        </w:rPr>
        <w:t xml:space="preserve"> lack sufficient motivation to publish in globalized journals.</w:t>
      </w:r>
      <w:del w:id="35" w:author="Macháček Vít" w:date="2020-01-07T13:44:00Z">
        <w:r w:rsidR="00A77EF7" w:rsidRPr="00AC57D1" w:rsidDel="005D26E3">
          <w:rPr>
            <w:lang w:val="en-US"/>
          </w:rPr>
          <w:delText xml:space="preserve"> </w:delText>
        </w:r>
        <w:r w:rsidR="008B725B" w:rsidRPr="00AC57D1" w:rsidDel="005D26E3">
          <w:rPr>
            <w:lang w:val="en-US"/>
          </w:rPr>
          <w:delText>The development in time yields important information about the transformation of research in the country.</w:delText>
        </w:r>
      </w:del>
    </w:p>
    <w:p w14:paraId="59060A5F" w14:textId="77777777" w:rsidR="00711DE0" w:rsidRPr="00AC57D1" w:rsidRDefault="00711DE0" w:rsidP="00395A87"/>
    <w:p w14:paraId="451987D4" w14:textId="33D3D889" w:rsidR="00E40CF2" w:rsidRPr="00AC57D1" w:rsidRDefault="00E40CF2" w:rsidP="00395A87">
      <w:r w:rsidRPr="00AC57D1">
        <w:lastRenderedPageBreak/>
        <w:t xml:space="preserve">In Western Europe and North America, research </w:t>
      </w:r>
      <w:r w:rsidR="00EE4BCC" w:rsidRPr="00AC57D1">
        <w:t xml:space="preserve">has </w:t>
      </w:r>
      <w:r w:rsidRPr="00AC57D1">
        <w:t xml:space="preserve">undergone a dramatic transition from the national to </w:t>
      </w:r>
      <w:r w:rsidR="00EE4BCC" w:rsidRPr="00AC57D1">
        <w:t xml:space="preserve">the </w:t>
      </w:r>
      <w:r w:rsidRPr="00AC57D1">
        <w:t xml:space="preserve">transnational model of publications already in </w:t>
      </w:r>
      <w:r w:rsidR="00EE4BCC" w:rsidRPr="00AC57D1">
        <w:t xml:space="preserve">the </w:t>
      </w:r>
      <w:r w:rsidRPr="00AC57D1">
        <w:t>1980</w:t>
      </w:r>
      <w:r w:rsidR="00EE4BCC" w:rsidRPr="00AC57D1">
        <w:t>s</w:t>
      </w:r>
      <w:r w:rsidRPr="00AC57D1">
        <w:t xml:space="preserve"> and the beginning </w:t>
      </w:r>
      <w:r w:rsidR="00EE4BCC" w:rsidRPr="00AC57D1">
        <w:t>o</w:t>
      </w:r>
      <w:r w:rsidRPr="00AC57D1">
        <w:t xml:space="preserve">f </w:t>
      </w:r>
      <w:r w:rsidR="00EE4BCC" w:rsidRPr="00AC57D1">
        <w:t xml:space="preserve">the </w:t>
      </w:r>
      <w:r w:rsidRPr="00AC57D1">
        <w:t>1990s (</w:t>
      </w:r>
      <w:proofErr w:type="spellStart"/>
      <w:r w:rsidRPr="00AC57D1">
        <w:t>Zitt</w:t>
      </w:r>
      <w:proofErr w:type="spellEnd"/>
      <w:r w:rsidRPr="00AC57D1">
        <w:t xml:space="preserve"> et al</w:t>
      </w:r>
      <w:r w:rsidR="00EE1B97" w:rsidRPr="00AC57D1">
        <w:t>.</w:t>
      </w:r>
      <w:r w:rsidRPr="00AC57D1">
        <w:t xml:space="preserve"> 1998). </w:t>
      </w:r>
      <w:r w:rsidR="00EE1B97" w:rsidRPr="00AC57D1">
        <w:t>Thirty</w:t>
      </w:r>
      <w:r w:rsidRPr="00AC57D1">
        <w:t xml:space="preserve"> years later</w:t>
      </w:r>
      <w:r w:rsidR="00EE1B97" w:rsidRPr="00AC57D1">
        <w:t>,</w:t>
      </w:r>
      <w:r w:rsidRPr="00AC57D1">
        <w:t xml:space="preserve"> the </w:t>
      </w:r>
      <w:ins w:id="36" w:author="Macháček Vít" w:date="2020-01-08T15:44:00Z">
        <w:r w:rsidR="004621FA">
          <w:t xml:space="preserve">anecdotical evidence suggest that </w:t>
        </w:r>
      </w:ins>
      <w:r w:rsidRPr="00AC57D1">
        <w:t xml:space="preserve">national journals still play an important role in the countries from the former </w:t>
      </w:r>
      <w:r w:rsidR="00EE4BCC" w:rsidRPr="00AC57D1">
        <w:t>S</w:t>
      </w:r>
      <w:r w:rsidRPr="00AC57D1">
        <w:t xml:space="preserve">oviet bloc (see </w:t>
      </w:r>
      <w:proofErr w:type="spellStart"/>
      <w:r w:rsidRPr="00AC57D1">
        <w:t>Moed</w:t>
      </w:r>
      <w:proofErr w:type="spellEnd"/>
      <w:r w:rsidRPr="00AC57D1">
        <w:t xml:space="preserve"> 2</w:t>
      </w:r>
      <w:r w:rsidR="00C81333" w:rsidRPr="00AC57D1">
        <w:t xml:space="preserve">018, </w:t>
      </w:r>
      <w:proofErr w:type="spellStart"/>
      <w:r w:rsidR="00C81333" w:rsidRPr="00AC57D1">
        <w:t>Kirchik</w:t>
      </w:r>
      <w:proofErr w:type="spellEnd"/>
      <w:r w:rsidR="00C81333" w:rsidRPr="00AC57D1">
        <w:t xml:space="preserve"> and Gingras 2012</w:t>
      </w:r>
      <w:r w:rsidR="00B407DE" w:rsidRPr="00AC57D1">
        <w:t xml:space="preserve"> or Figure 1</w:t>
      </w:r>
      <w:r w:rsidR="00C81333" w:rsidRPr="00AC57D1">
        <w:t>).</w:t>
      </w:r>
    </w:p>
    <w:p w14:paraId="11856251" w14:textId="77777777" w:rsidR="00E40CF2" w:rsidRPr="00AC57D1" w:rsidRDefault="00E40CF2" w:rsidP="004B7C2C">
      <w:pPr>
        <w:rPr>
          <w:lang w:val="en-US"/>
        </w:rPr>
      </w:pPr>
    </w:p>
    <w:p w14:paraId="6B2ABB25" w14:textId="7C4CC85D" w:rsidR="00E40CF2" w:rsidRPr="00AC57D1" w:rsidRDefault="00E40CF2" w:rsidP="00E40CF2">
      <w:del w:id="37" w:author="Macháček Vít" w:date="2020-01-08T15:47:00Z">
        <w:r w:rsidRPr="00AC57D1" w:rsidDel="004621FA">
          <w:delText xml:space="preserve">This work </w:delText>
        </w:r>
      </w:del>
      <w:del w:id="38" w:author="Macháček Vít" w:date="2020-01-08T15:44:00Z">
        <w:r w:rsidR="00A77EF7" w:rsidRPr="00AC57D1" w:rsidDel="004621FA">
          <w:delText>follows</w:delText>
        </w:r>
      </w:del>
      <w:del w:id="39" w:author="Macháček Vít" w:date="2020-01-08T15:47:00Z">
        <w:r w:rsidR="00EE1B97" w:rsidRPr="00AC57D1" w:rsidDel="004621FA">
          <w:delText xml:space="preserve"> </w:delText>
        </w:r>
      </w:del>
      <w:proofErr w:type="spellStart"/>
      <w:r w:rsidRPr="00AC57D1">
        <w:t>Zitt</w:t>
      </w:r>
      <w:proofErr w:type="spellEnd"/>
      <w:r w:rsidRPr="00AC57D1">
        <w:t xml:space="preserve"> and </w:t>
      </w:r>
      <w:proofErr w:type="spellStart"/>
      <w:r w:rsidRPr="00AC57D1">
        <w:t>Bassecoulard</w:t>
      </w:r>
      <w:proofErr w:type="spellEnd"/>
      <w:ins w:id="40" w:author="Macháček Vít" w:date="2020-01-08T15:47:00Z">
        <w:r w:rsidR="004621FA">
          <w:t xml:space="preserve"> </w:t>
        </w:r>
      </w:ins>
      <w:del w:id="41" w:author="Macháček Vít" w:date="2020-01-08T15:47:00Z">
        <w:r w:rsidRPr="00AC57D1" w:rsidDel="004621FA">
          <w:delText xml:space="preserve"> </w:delText>
        </w:r>
      </w:del>
      <w:r w:rsidRPr="00AC57D1">
        <w:t>(</w:t>
      </w:r>
      <w:r w:rsidR="00EE4BCC" w:rsidRPr="00AC57D1">
        <w:t>1998</w:t>
      </w:r>
      <w:del w:id="42" w:author="Macháček Vít" w:date="2020-01-08T15:49:00Z">
        <w:r w:rsidR="00EE4BCC" w:rsidRPr="00AC57D1" w:rsidDel="004621FA">
          <w:delText xml:space="preserve"> and </w:delText>
        </w:r>
        <w:r w:rsidRPr="00AC57D1" w:rsidDel="004621FA">
          <w:delText>1999</w:delText>
        </w:r>
      </w:del>
      <w:r w:rsidRPr="00AC57D1">
        <w:t>)</w:t>
      </w:r>
      <w:ins w:id="43" w:author="Macháček Vít" w:date="2020-01-08T15:45:00Z">
        <w:r w:rsidR="004621FA">
          <w:t xml:space="preserve"> </w:t>
        </w:r>
      </w:ins>
      <w:ins w:id="44" w:author="Macháček Vít" w:date="2020-01-08T15:47:00Z">
        <w:r w:rsidR="004621FA">
          <w:t xml:space="preserve">suggested a </w:t>
        </w:r>
      </w:ins>
      <w:ins w:id="45" w:author="Macháček Vít" w:date="2020-01-08T15:45:00Z">
        <w:r w:rsidR="004621FA">
          <w:t>methodology</w:t>
        </w:r>
      </w:ins>
      <w:ins w:id="46" w:author="Macháček Vít" w:date="2020-01-08T15:47:00Z">
        <w:r w:rsidR="004621FA">
          <w:t xml:space="preserve"> for determining journal </w:t>
        </w:r>
      </w:ins>
      <w:ins w:id="47" w:author="Macháček Vít" w:date="2020-01-08T15:48:00Z">
        <w:r w:rsidR="004621FA">
          <w:t>internationality</w:t>
        </w:r>
      </w:ins>
      <w:ins w:id="48" w:author="Macháček Vít" w:date="2020-01-08T15:49:00Z">
        <w:r w:rsidR="004621FA">
          <w:t xml:space="preserve">. Their follow-up paper (1999) </w:t>
        </w:r>
      </w:ins>
      <w:ins w:id="49" w:author="Macháček Vít" w:date="2020-01-08T15:50:00Z">
        <w:r w:rsidR="004621FA">
          <w:t xml:space="preserve">scaled </w:t>
        </w:r>
      </w:ins>
      <w:ins w:id="50" w:author="Macháček Vít" w:date="2020-01-08T16:08:00Z">
        <w:r w:rsidR="009D572E">
          <w:t xml:space="preserve">the internationality </w:t>
        </w:r>
      </w:ins>
      <w:ins w:id="51" w:author="Macháček Vít" w:date="2020-01-08T15:50:00Z">
        <w:r w:rsidR="004621FA">
          <w:t>from journal into national level</w:t>
        </w:r>
      </w:ins>
      <w:ins w:id="52" w:author="Macháček Vít" w:date="2020-01-08T16:07:00Z">
        <w:r w:rsidR="009D572E">
          <w:t>.</w:t>
        </w:r>
      </w:ins>
      <w:del w:id="53" w:author="Macháček Vít" w:date="2020-01-08T16:07:00Z">
        <w:r w:rsidRPr="00AC57D1" w:rsidDel="009D572E">
          <w:delText>,</w:delText>
        </w:r>
      </w:del>
      <w:r w:rsidRPr="00AC57D1">
        <w:t xml:space="preserve"> </w:t>
      </w:r>
      <w:del w:id="54" w:author="Macháček Vít" w:date="2020-01-08T16:08:00Z">
        <w:r w:rsidRPr="00AC57D1" w:rsidDel="009D572E">
          <w:delText xml:space="preserve">but </w:delText>
        </w:r>
      </w:del>
      <w:ins w:id="55" w:author="Macháček Vít" w:date="2020-01-08T16:08:00Z">
        <w:r w:rsidR="009D572E">
          <w:t xml:space="preserve">However, </w:t>
        </w:r>
      </w:ins>
      <w:r w:rsidRPr="00AC57D1">
        <w:t xml:space="preserve">since then any systematic evidence </w:t>
      </w:r>
      <w:del w:id="56" w:author="Macháček Vít" w:date="2020-01-08T16:11:00Z">
        <w:r w:rsidRPr="00AC57D1" w:rsidDel="009D572E">
          <w:delText xml:space="preserve">is </w:delText>
        </w:r>
      </w:del>
      <w:ins w:id="57" w:author="Macháček Vít" w:date="2020-01-08T16:11:00Z">
        <w:r w:rsidR="009D572E">
          <w:t xml:space="preserve">on the </w:t>
        </w:r>
      </w:ins>
      <w:ins w:id="58" w:author="Macháček Vít" w:date="2020-01-08T16:13:00Z">
        <w:r w:rsidR="009D572E">
          <w:t xml:space="preserve">journals’ internationality is </w:t>
        </w:r>
      </w:ins>
      <w:r w:rsidRPr="00AC57D1">
        <w:t xml:space="preserve">missing. </w:t>
      </w:r>
      <w:del w:id="59" w:author="Macháček Vít" w:date="2020-01-07T13:45:00Z">
        <w:r w:rsidR="002C63DC" w:rsidDel="005D26E3">
          <w:delText>Still</w:delText>
        </w:r>
      </w:del>
      <w:ins w:id="60" w:author="Macháček Vít" w:date="2020-01-07T13:45:00Z">
        <w:r w:rsidR="005D26E3">
          <w:t>Yet</w:t>
        </w:r>
      </w:ins>
      <w:r w:rsidR="00AF6823" w:rsidRPr="00AC57D1">
        <w:t>,</w:t>
      </w:r>
      <w:r w:rsidR="00B407DE" w:rsidRPr="00AC57D1">
        <w:t xml:space="preserve"> the </w:t>
      </w:r>
      <w:r w:rsidR="00AF6823" w:rsidRPr="00AC57D1">
        <w:t xml:space="preserve">global </w:t>
      </w:r>
      <w:r w:rsidR="00B407DE" w:rsidRPr="00AC57D1">
        <w:t xml:space="preserve">research landscape </w:t>
      </w:r>
      <w:r w:rsidR="00AF6823" w:rsidRPr="00AC57D1">
        <w:t xml:space="preserve">changes. </w:t>
      </w:r>
      <w:r w:rsidR="00B407DE" w:rsidRPr="00AC57D1">
        <w:t>T</w:t>
      </w:r>
      <w:r w:rsidRPr="00AC57D1">
        <w:t xml:space="preserve">he world research </w:t>
      </w:r>
      <w:r w:rsidR="00EE4BCC" w:rsidRPr="00AC57D1">
        <w:t xml:space="preserve">production grows in the traditional research countries, but new research capacities are built from the ground up in the developing countries. </w:t>
      </w:r>
      <w:del w:id="61" w:author="Macháček Vít" w:date="2020-01-08T16:09:00Z">
        <w:r w:rsidR="00EE4BCC" w:rsidRPr="00AC57D1" w:rsidDel="009D572E">
          <w:delText xml:space="preserve">The globalization of science </w:delText>
        </w:r>
        <w:r w:rsidR="00DA5A5C" w:rsidRPr="00AC57D1" w:rsidDel="009D572E">
          <w:delText xml:space="preserve">adds </w:delText>
        </w:r>
        <w:r w:rsidR="00F15F32" w:rsidRPr="00AC57D1" w:rsidDel="009D572E">
          <w:delText xml:space="preserve">an important </w:delText>
        </w:r>
      </w:del>
      <w:del w:id="62" w:author="Macháček Vít" w:date="2020-01-08T16:14:00Z">
        <w:r w:rsidR="00F15F32" w:rsidRPr="00AC57D1" w:rsidDel="009D572E">
          <w:delText xml:space="preserve">insight </w:delText>
        </w:r>
        <w:r w:rsidR="002C63DC" w:rsidDel="009D572E">
          <w:delText>into</w:delText>
        </w:r>
        <w:r w:rsidR="00F15F32" w:rsidRPr="00AC57D1" w:rsidDel="009D572E">
          <w:delText xml:space="preserve"> the transformation of research across the world.</w:delText>
        </w:r>
      </w:del>
    </w:p>
    <w:p w14:paraId="637DC63B" w14:textId="77777777" w:rsidR="00E40CF2" w:rsidRPr="00AC57D1" w:rsidRDefault="00E40CF2" w:rsidP="00CB2128">
      <w:pPr>
        <w:rPr>
          <w:lang w:val="en-US"/>
        </w:rPr>
      </w:pPr>
    </w:p>
    <w:p w14:paraId="09FC6679" w14:textId="36723C28" w:rsidR="00A30003" w:rsidRDefault="00E40CF2" w:rsidP="00E40CF2">
      <w:pPr>
        <w:rPr>
          <w:ins w:id="63" w:author="Macháček Vít" w:date="2020-01-08T16:18:00Z"/>
        </w:rPr>
      </w:pPr>
      <w:r w:rsidRPr="00AC57D1">
        <w:t>Based on data on 34 964 journals indexed in the Scopus Source List (Scopus 2018)</w:t>
      </w:r>
      <w:r w:rsidR="002C63DC">
        <w:t>,</w:t>
      </w:r>
      <w:r w:rsidRPr="00AC57D1">
        <w:t xml:space="preserve"> we derived </w:t>
      </w:r>
      <w:r w:rsidR="00A77EF7" w:rsidRPr="00FB0EF2">
        <w:rPr>
          <w:highlight w:val="yellow"/>
          <w:rPrChange w:id="64" w:author="Macháček Vít" w:date="2020-01-07T13:50:00Z">
            <w:rPr/>
          </w:rPrChange>
        </w:rPr>
        <w:t>8</w:t>
      </w:r>
      <w:r w:rsidRPr="00AC57D1">
        <w:t xml:space="preserve"> </w:t>
      </w:r>
      <w:ins w:id="65" w:author="Macháček Vít" w:date="2020-01-08T16:39:00Z">
        <w:r w:rsidR="002F737E">
          <w:t>of journal globalization</w:t>
        </w:r>
      </w:ins>
      <w:del w:id="66" w:author="Macháček Vít" w:date="2020-01-08T16:39:00Z">
        <w:r w:rsidRPr="00AC57D1" w:rsidDel="002F737E">
          <w:delText>globalization indicators</w:delText>
        </w:r>
      </w:del>
      <w:r w:rsidRPr="00AC57D1">
        <w:t xml:space="preserve">. These were subsequently scaled-up to the level </w:t>
      </w:r>
      <w:ins w:id="67" w:author="Macháček Vít" w:date="2020-01-08T16:16:00Z">
        <w:r w:rsidR="00A30003">
          <w:t>countries, disciplines and time. The final dataset consist</w:t>
        </w:r>
      </w:ins>
      <w:ins w:id="68" w:author="Macháček Vít" w:date="2020-01-08T16:17:00Z">
        <w:r w:rsidR="00A30003">
          <w:t>s</w:t>
        </w:r>
      </w:ins>
      <w:ins w:id="69" w:author="Macháček Vít" w:date="2020-01-08T16:16:00Z">
        <w:r w:rsidR="00A30003">
          <w:t xml:space="preserve"> </w:t>
        </w:r>
      </w:ins>
      <w:r w:rsidRPr="00AC57D1">
        <w:t xml:space="preserve">of </w:t>
      </w:r>
      <w:ins w:id="70" w:author="Macháček Vít" w:date="2020-01-08T16:18:00Z">
        <w:r w:rsidR="00A30003">
          <w:t xml:space="preserve">globalization scores for </w:t>
        </w:r>
      </w:ins>
      <w:r w:rsidRPr="00AC57D1">
        <w:t>174 countries</w:t>
      </w:r>
      <w:ins w:id="71" w:author="Macháček Vít" w:date="2020-01-08T16:18:00Z">
        <w:r w:rsidR="00A30003">
          <w:t xml:space="preserve"> across</w:t>
        </w:r>
      </w:ins>
      <w:r w:rsidRPr="00AC57D1">
        <w:t xml:space="preserve"> </w:t>
      </w:r>
      <w:del w:id="72" w:author="Macháček Vít" w:date="2020-01-08T16:17:00Z">
        <w:r w:rsidRPr="00AC57D1" w:rsidDel="00A30003">
          <w:delText xml:space="preserve">and </w:delText>
        </w:r>
      </w:del>
      <w:r w:rsidRPr="00AC57D1">
        <w:t xml:space="preserve">27 </w:t>
      </w:r>
      <w:ins w:id="73" w:author="Macháček Vít" w:date="2020-01-08T16:17:00Z">
        <w:r w:rsidR="00A30003">
          <w:t xml:space="preserve">narrow </w:t>
        </w:r>
      </w:ins>
      <w:r w:rsidRPr="00AC57D1">
        <w:t>disciplines</w:t>
      </w:r>
      <w:ins w:id="74" w:author="Macháček Vít" w:date="2020-01-08T16:19:00Z">
        <w:r w:rsidR="00A30003">
          <w:t xml:space="preserve"> and </w:t>
        </w:r>
      </w:ins>
      <w:del w:id="75" w:author="Macháček Vít" w:date="2020-01-08T16:19:00Z">
        <w:r w:rsidRPr="00AC57D1" w:rsidDel="00A30003">
          <w:delText xml:space="preserve"> </w:delText>
        </w:r>
      </w:del>
      <w:ins w:id="76" w:author="Macháček Vít" w:date="2020-01-08T16:17:00Z">
        <w:r w:rsidR="00A30003">
          <w:t xml:space="preserve">4 broad disciplines </w:t>
        </w:r>
      </w:ins>
      <w:ins w:id="77" w:author="Macháček Vít" w:date="2020-01-08T16:18:00Z">
        <w:r w:rsidR="00A30003">
          <w:t>(</w:t>
        </w:r>
      </w:ins>
      <w:ins w:id="78" w:author="Macháček Vít" w:date="2020-01-08T16:19:00Z">
        <w:r w:rsidR="00A30003">
          <w:t xml:space="preserve">plus 1 ubiquitous </w:t>
        </w:r>
      </w:ins>
      <w:ins w:id="79" w:author="Macháček Vít" w:date="2020-01-08T16:18:00Z">
        <w:r w:rsidR="00A30003">
          <w:rPr>
            <w:i/>
          </w:rPr>
          <w:t>All disciplines</w:t>
        </w:r>
        <w:r w:rsidR="00A30003">
          <w:t>)</w:t>
        </w:r>
      </w:ins>
      <w:ins w:id="80" w:author="Macháček Vít" w:date="2020-01-08T16:17:00Z">
        <w:r w:rsidR="00A30003">
          <w:t xml:space="preserve"> </w:t>
        </w:r>
      </w:ins>
      <w:r w:rsidRPr="00AC57D1">
        <w:t xml:space="preserve">between 2005 and 2017. </w:t>
      </w:r>
      <w:del w:id="81" w:author="Macháček Vít" w:date="2020-01-08T16:19:00Z">
        <w:r w:rsidR="00EE4BCC" w:rsidRPr="00AC57D1" w:rsidDel="00A30003">
          <w:delText xml:space="preserve">The </w:delText>
        </w:r>
      </w:del>
      <w:del w:id="82" w:author="Macháček Vít" w:date="2020-01-08T16:14:00Z">
        <w:r w:rsidR="00EE4BCC" w:rsidRPr="00AC57D1" w:rsidDel="009D572E">
          <w:delText>m</w:delText>
        </w:r>
        <w:r w:rsidRPr="00AC57D1" w:rsidDel="009D572E">
          <w:delText xml:space="preserve">ethodology </w:delText>
        </w:r>
      </w:del>
      <w:del w:id="83" w:author="Macháček Vít" w:date="2020-01-08T16:15:00Z">
        <w:r w:rsidR="00EE4BCC" w:rsidRPr="00AC57D1" w:rsidDel="009D572E">
          <w:delText xml:space="preserve">allows for </w:delText>
        </w:r>
        <w:r w:rsidRPr="00AC57D1" w:rsidDel="009D572E">
          <w:delText xml:space="preserve">comparability </w:delText>
        </w:r>
      </w:del>
      <w:del w:id="84" w:author="Macháček Vít" w:date="2020-01-08T16:19:00Z">
        <w:r w:rsidRPr="00AC57D1" w:rsidDel="00A30003">
          <w:delText>between countries, disciplines</w:delText>
        </w:r>
        <w:r w:rsidR="00EE4BCC" w:rsidRPr="00AC57D1" w:rsidDel="00A30003">
          <w:delText>,</w:delText>
        </w:r>
        <w:r w:rsidRPr="00AC57D1" w:rsidDel="00A30003">
          <w:delText xml:space="preserve"> and in time. </w:delText>
        </w:r>
      </w:del>
    </w:p>
    <w:p w14:paraId="636E284F" w14:textId="172AECC6" w:rsidR="00E40CF2" w:rsidRPr="00AC57D1" w:rsidDel="002F737E" w:rsidRDefault="00E40CF2" w:rsidP="00E40CF2">
      <w:pPr>
        <w:rPr>
          <w:del w:id="85" w:author="Macháček Vít" w:date="2020-01-08T16:39:00Z"/>
        </w:rPr>
      </w:pPr>
      <w:del w:id="86" w:author="Macháček Vít" w:date="2020-01-08T16:39:00Z">
        <w:r w:rsidRPr="00AC57D1" w:rsidDel="002F737E">
          <w:delText>The main goal</w:delText>
        </w:r>
        <w:r w:rsidR="00204EB5" w:rsidRPr="00AC57D1" w:rsidDel="002F737E">
          <w:delText xml:space="preserve"> </w:delText>
        </w:r>
      </w:del>
      <w:del w:id="87" w:author="Macháček Vít" w:date="2020-01-07T13:51:00Z">
        <w:r w:rsidR="00204EB5" w:rsidRPr="00AC57D1" w:rsidDel="00FB0EF2">
          <w:delText xml:space="preserve">of </w:delText>
        </w:r>
        <w:r w:rsidR="00F90298" w:rsidRPr="00AC57D1" w:rsidDel="00FB0EF2">
          <w:delText xml:space="preserve">the </w:delText>
        </w:r>
        <w:r w:rsidR="00204EB5" w:rsidRPr="00AC57D1" w:rsidDel="00FB0EF2">
          <w:delText>paper</w:delText>
        </w:r>
        <w:r w:rsidRPr="00AC57D1" w:rsidDel="00FB0EF2">
          <w:delText xml:space="preserve"> </w:delText>
        </w:r>
      </w:del>
      <w:del w:id="88" w:author="Macháček Vít" w:date="2020-01-08T16:39:00Z">
        <w:r w:rsidRPr="00AC57D1" w:rsidDel="002F737E">
          <w:delText xml:space="preserve">is to identify </w:delText>
        </w:r>
        <w:r w:rsidR="00EE4BCC" w:rsidRPr="00AC57D1" w:rsidDel="002F737E">
          <w:delText>t</w:delText>
        </w:r>
        <w:r w:rsidR="00204EB5" w:rsidRPr="00AC57D1" w:rsidDel="002F737E">
          <w:delText>he most important global trends</w:delText>
        </w:r>
      </w:del>
      <w:del w:id="89" w:author="Macháček Vít" w:date="2020-01-08T16:21:00Z">
        <w:r w:rsidR="00EE1B97" w:rsidRPr="00AC57D1" w:rsidDel="00A30003">
          <w:delText>,</w:delText>
        </w:r>
        <w:r w:rsidR="00204EB5" w:rsidRPr="00AC57D1" w:rsidDel="00A30003">
          <w:delText xml:space="preserve"> but </w:delText>
        </w:r>
      </w:del>
      <w:del w:id="90" w:author="Macháček Vít" w:date="2020-01-08T16:15:00Z">
        <w:r w:rsidR="00204EB5" w:rsidRPr="00AC57D1" w:rsidDel="009D572E">
          <w:delText xml:space="preserve">results </w:delText>
        </w:r>
      </w:del>
      <w:del w:id="91" w:author="Macháček Vít" w:date="2020-01-08T16:21:00Z">
        <w:r w:rsidR="00204EB5" w:rsidRPr="00AC57D1" w:rsidDel="00A30003">
          <w:delText>allow for using the data with much higher granularity.</w:delText>
        </w:r>
      </w:del>
    </w:p>
    <w:p w14:paraId="265384DB" w14:textId="52D2173A" w:rsidR="00B21F3D" w:rsidRPr="00AC57D1" w:rsidDel="009D572E" w:rsidRDefault="00B21F3D" w:rsidP="00CB2128">
      <w:pPr>
        <w:rPr>
          <w:del w:id="92" w:author="Macháček Vít" w:date="2020-01-08T16:16:00Z"/>
          <w:lang w:val="en-US"/>
        </w:rPr>
      </w:pPr>
    </w:p>
    <w:p w14:paraId="19B0C9CD" w14:textId="18CDBE84" w:rsidR="00153459" w:rsidRPr="00AC57D1" w:rsidDel="009D572E" w:rsidRDefault="007E00A1" w:rsidP="00153459">
      <w:pPr>
        <w:rPr>
          <w:del w:id="93" w:author="Macháček Vít" w:date="2020-01-08T16:16:00Z"/>
          <w:lang w:val="en-US"/>
        </w:rPr>
      </w:pPr>
      <w:del w:id="94" w:author="Macháček Vít" w:date="2020-01-08T16:16:00Z">
        <w:r w:rsidRPr="00AC57D1" w:rsidDel="009D572E">
          <w:rPr>
            <w:lang w:val="en-US"/>
          </w:rPr>
          <w:delText>Globalization of science should not be confused with its quality (or relevance); they are likely to be related in many ways, depending on the discipline, but they are different phenomena.</w:delText>
        </w:r>
        <w:r w:rsidR="00153459" w:rsidRPr="00AC57D1" w:rsidDel="009D572E">
          <w:rPr>
            <w:lang w:val="en-US"/>
          </w:rPr>
          <w:delText xml:space="preserve"> </w:delText>
        </w:r>
      </w:del>
    </w:p>
    <w:p w14:paraId="2F93901F" w14:textId="42393CA3" w:rsidR="00CB2128" w:rsidRPr="00AC57D1" w:rsidRDefault="00CB2128" w:rsidP="00081152">
      <w:pPr>
        <w:rPr>
          <w:lang w:val="en-US"/>
        </w:rPr>
      </w:pPr>
    </w:p>
    <w:p w14:paraId="1730CEDD" w14:textId="17892B9D" w:rsidR="00397A54" w:rsidRPr="00AC57D1" w:rsidRDefault="007E00A1" w:rsidP="00397A54">
      <w:pPr>
        <w:rPr>
          <w:lang w:val="en-US"/>
        </w:rPr>
      </w:pPr>
      <w:r w:rsidRPr="00AC57D1">
        <w:rPr>
          <w:lang w:val="en-US"/>
        </w:rPr>
        <w:t>In the first section</w:t>
      </w:r>
      <w:r w:rsidR="00EE4BCC" w:rsidRPr="00AC57D1">
        <w:rPr>
          <w:lang w:val="en-US"/>
        </w:rPr>
        <w:t>,</w:t>
      </w:r>
      <w:r w:rsidRPr="00AC57D1">
        <w:rPr>
          <w:lang w:val="en-US"/>
        </w:rPr>
        <w:t xml:space="preserve"> the existing literature is summarized. </w:t>
      </w:r>
      <w:r w:rsidR="00EE4BCC" w:rsidRPr="00AC57D1">
        <w:rPr>
          <w:lang w:val="en-US"/>
        </w:rPr>
        <w:t>The s</w:t>
      </w:r>
      <w:r w:rsidRPr="00AC57D1">
        <w:rPr>
          <w:lang w:val="en-US"/>
        </w:rPr>
        <w:t>econd section describes data collection</w:t>
      </w:r>
      <w:r w:rsidR="00EE4BCC" w:rsidRPr="00AC57D1">
        <w:rPr>
          <w:lang w:val="en-US"/>
        </w:rPr>
        <w:t>;</w:t>
      </w:r>
      <w:r w:rsidRPr="00AC57D1">
        <w:rPr>
          <w:lang w:val="en-US"/>
        </w:rPr>
        <w:t xml:space="preserve"> the third describes </w:t>
      </w:r>
      <w:r w:rsidR="00EE4BCC" w:rsidRPr="00AC57D1">
        <w:rPr>
          <w:lang w:val="en-US"/>
        </w:rPr>
        <w:t xml:space="preserve">the </w:t>
      </w:r>
      <w:r w:rsidRPr="00AC57D1">
        <w:rPr>
          <w:lang w:val="en-US"/>
        </w:rPr>
        <w:t>methodology</w:t>
      </w:r>
      <w:r w:rsidR="00F15F32" w:rsidRPr="00AC57D1">
        <w:rPr>
          <w:lang w:val="en-US"/>
        </w:rPr>
        <w:t xml:space="preserve"> and some of its limitations</w:t>
      </w:r>
      <w:r w:rsidRPr="00AC57D1">
        <w:rPr>
          <w:lang w:val="en-US"/>
        </w:rPr>
        <w:t xml:space="preserve"> and the fourth </w:t>
      </w:r>
      <w:ins w:id="95" w:author="Macháček Vít" w:date="2020-01-07T13:52:00Z">
        <w:r w:rsidR="00FB0EF2">
          <w:rPr>
            <w:lang w:val="en-US"/>
          </w:rPr>
          <w:t xml:space="preserve">describes </w:t>
        </w:r>
      </w:ins>
      <w:r w:rsidRPr="00AC57D1">
        <w:rPr>
          <w:lang w:val="en-US"/>
        </w:rPr>
        <w:t>results. The last</w:t>
      </w:r>
      <w:r w:rsidR="00F15F32" w:rsidRPr="00AC57D1">
        <w:rPr>
          <w:lang w:val="en-US"/>
        </w:rPr>
        <w:t xml:space="preserve"> section</w:t>
      </w:r>
      <w:r w:rsidRPr="00AC57D1">
        <w:rPr>
          <w:lang w:val="en-US"/>
        </w:rPr>
        <w:t xml:space="preserve"> concludes. </w:t>
      </w:r>
      <w:r w:rsidR="00397A54" w:rsidRPr="00AC57D1">
        <w:rPr>
          <w:lang w:val="en-US"/>
        </w:rPr>
        <w:t xml:space="preserve">The paper is accompanied </w:t>
      </w:r>
      <w:r w:rsidR="00EE4BCC" w:rsidRPr="00AC57D1">
        <w:rPr>
          <w:lang w:val="en-US"/>
        </w:rPr>
        <w:t>by</w:t>
      </w:r>
      <w:r w:rsidR="00397A54" w:rsidRPr="00AC57D1">
        <w:rPr>
          <w:lang w:val="en-US"/>
        </w:rPr>
        <w:t xml:space="preserve"> </w:t>
      </w:r>
      <w:r w:rsidR="002C63DC">
        <w:rPr>
          <w:lang w:val="en-US"/>
        </w:rPr>
        <w:t xml:space="preserve">an </w:t>
      </w:r>
      <w:r w:rsidR="00634A9B" w:rsidRPr="00AC57D1">
        <w:rPr>
          <w:lang w:val="en-US"/>
        </w:rPr>
        <w:t>already released</w:t>
      </w:r>
      <w:r w:rsidR="00397A54" w:rsidRPr="00AC57D1">
        <w:rPr>
          <w:lang w:val="en-US"/>
        </w:rPr>
        <w:t xml:space="preserve"> interactive </w:t>
      </w:r>
      <w:r w:rsidR="00634A9B" w:rsidRPr="00AC57D1">
        <w:rPr>
          <w:lang w:val="en-US"/>
        </w:rPr>
        <w:t xml:space="preserve">study </w:t>
      </w:r>
      <w:r w:rsidR="00397A54" w:rsidRPr="00AC57D1">
        <w:rPr>
          <w:lang w:val="en-US"/>
        </w:rPr>
        <w:t xml:space="preserve">available at </w:t>
      </w:r>
      <w:hyperlink r:id="rId9" w:history="1">
        <w:r w:rsidR="00D767E0" w:rsidRPr="00AC57D1">
          <w:rPr>
            <w:rStyle w:val="Hypertextovodkaz"/>
            <w:lang w:val="en-US"/>
          </w:rPr>
          <w:t>http://www.globalizationofscience.com</w:t>
        </w:r>
      </w:hyperlink>
      <w:r w:rsidR="00634A9B" w:rsidRPr="00AC57D1">
        <w:rPr>
          <w:lang w:val="en-US"/>
        </w:rPr>
        <w:t xml:space="preserve"> (Mach</w:t>
      </w:r>
      <w:r w:rsidR="00634A9B" w:rsidRPr="00AC57D1">
        <w:rPr>
          <w:lang w:val="cs-CZ"/>
        </w:rPr>
        <w:t>áček and Srholec 2019).</w:t>
      </w:r>
      <w:r w:rsidR="00EE1B97" w:rsidRPr="00AC57D1">
        <w:rPr>
          <w:lang w:val="en-US"/>
        </w:rPr>
        <w:t xml:space="preserve"> Readers can</w:t>
      </w:r>
      <w:r w:rsidR="00397A54" w:rsidRPr="00AC57D1">
        <w:rPr>
          <w:lang w:val="en-US"/>
        </w:rPr>
        <w:t xml:space="preserve"> spend their time with the interactive application, a</w:t>
      </w:r>
      <w:r w:rsidR="00392A2A" w:rsidRPr="00AC57D1">
        <w:rPr>
          <w:lang w:val="en-US"/>
        </w:rPr>
        <w:t xml:space="preserve">s it offers an intuitive way of exploring </w:t>
      </w:r>
      <w:r w:rsidR="00397A54" w:rsidRPr="00AC57D1">
        <w:rPr>
          <w:lang w:val="en-US"/>
        </w:rPr>
        <w:t xml:space="preserve">the results of this paper. </w:t>
      </w:r>
    </w:p>
    <w:p w14:paraId="403DA006" w14:textId="77777777" w:rsidR="00397A54" w:rsidRPr="00AC57D1" w:rsidRDefault="00397A54" w:rsidP="008206A1">
      <w:pPr>
        <w:ind w:left="720" w:hanging="720"/>
        <w:rPr>
          <w:lang w:val="en-US"/>
        </w:rPr>
      </w:pPr>
    </w:p>
    <w:p w14:paraId="21AE194F" w14:textId="7BAAE4FB" w:rsidR="002225A1" w:rsidRPr="00AC57D1" w:rsidRDefault="00C40CFE" w:rsidP="002225A1">
      <w:pPr>
        <w:pStyle w:val="Nadpis1"/>
        <w:rPr>
          <w:lang w:val="en-US"/>
        </w:rPr>
      </w:pPr>
      <w:del w:id="96" w:author="Macháček Vít" w:date="2020-01-10T00:42:00Z">
        <w:r w:rsidRPr="00AC57D1" w:rsidDel="006D6DE3">
          <w:rPr>
            <w:lang w:val="en-US"/>
          </w:rPr>
          <w:delText>Globalization of science</w:delText>
        </w:r>
      </w:del>
      <w:ins w:id="97" w:author="Macháček Vít" w:date="2020-01-10T00:42:00Z">
        <w:r w:rsidR="006D6DE3">
          <w:rPr>
            <w:lang w:val="en-US"/>
          </w:rPr>
          <w:t>Journal Globalization</w:t>
        </w:r>
      </w:ins>
    </w:p>
    <w:p w14:paraId="532AA10A" w14:textId="6F37FDAD" w:rsidR="00FC76C1" w:rsidRDefault="00FC76C1" w:rsidP="00B15C42">
      <w:pPr>
        <w:rPr>
          <w:ins w:id="98" w:author="Macháček Vít" w:date="2020-01-16T12:03:00Z"/>
          <w:lang w:val="en-US"/>
        </w:rPr>
      </w:pPr>
      <w:ins w:id="99" w:author="Macháček Vít" w:date="2020-01-16T12:03:00Z">
        <w:r>
          <w:rPr>
            <w:lang w:val="en-US"/>
          </w:rPr>
          <w:t xml:space="preserve">International </w:t>
        </w:r>
      </w:ins>
      <w:ins w:id="100" w:author="Macháček Vít" w:date="2020-01-16T12:04:00Z">
        <w:r>
          <w:rPr>
            <w:lang w:val="en-US"/>
          </w:rPr>
          <w:t xml:space="preserve">focus </w:t>
        </w:r>
      </w:ins>
      <w:ins w:id="101" w:author="Macháček Vít" w:date="2020-01-16T12:03:00Z">
        <w:r>
          <w:rPr>
            <w:lang w:val="en-US"/>
          </w:rPr>
          <w:t>is an important pillar of research policies a</w:t>
        </w:r>
      </w:ins>
      <w:ins w:id="102" w:author="Macháček Vít" w:date="2020-01-16T12:04:00Z">
        <w:r>
          <w:rPr>
            <w:lang w:val="en-US"/>
          </w:rPr>
          <w:t xml:space="preserve">cross the world. </w:t>
        </w:r>
      </w:ins>
      <w:ins w:id="103" w:author="Macháček Vít" w:date="2020-01-16T12:05:00Z">
        <w:r>
          <w:rPr>
            <w:lang w:val="en-US"/>
          </w:rPr>
          <w:t>FIRST INTRO PARAGRAPH</w:t>
        </w:r>
      </w:ins>
      <w:bookmarkStart w:id="104" w:name="_GoBack"/>
      <w:bookmarkEnd w:id="104"/>
    </w:p>
    <w:p w14:paraId="77D78F7C" w14:textId="77777777" w:rsidR="00FC76C1" w:rsidRDefault="00FC76C1" w:rsidP="00B15C42">
      <w:pPr>
        <w:rPr>
          <w:ins w:id="105" w:author="Macháček Vít" w:date="2020-01-16T12:03:00Z"/>
          <w:lang w:val="en-US"/>
        </w:rPr>
      </w:pPr>
    </w:p>
    <w:p w14:paraId="2F9733FB" w14:textId="7C11D523" w:rsidR="00E27801" w:rsidRPr="00D62B2B" w:rsidRDefault="005A7981" w:rsidP="00B15C42">
      <w:pPr>
        <w:rPr>
          <w:ins w:id="106" w:author="Macháček Vít" w:date="2020-01-08T12:36:00Z"/>
          <w:lang w:val="cs-CZ"/>
          <w:rPrChange w:id="107" w:author="Macháček Vít" w:date="2020-01-09T15:19:00Z">
            <w:rPr>
              <w:ins w:id="108" w:author="Macháček Vít" w:date="2020-01-08T12:36:00Z"/>
              <w:lang w:val="en-US"/>
            </w:rPr>
          </w:rPrChange>
        </w:rPr>
      </w:pPr>
      <w:proofErr w:type="spellStart"/>
      <w:ins w:id="109" w:author="Macháček Vít" w:date="2020-01-08T16:51:00Z">
        <w:r>
          <w:rPr>
            <w:lang w:val="en-US"/>
          </w:rPr>
          <w:t>Scientometric</w:t>
        </w:r>
        <w:proofErr w:type="spellEnd"/>
        <w:r>
          <w:rPr>
            <w:lang w:val="en-US"/>
          </w:rPr>
          <w:t xml:space="preserve"> studies traditionally analyze </w:t>
        </w:r>
      </w:ins>
      <w:ins w:id="110" w:author="Macháček Vít" w:date="2020-01-08T16:52:00Z">
        <w:r>
          <w:rPr>
            <w:lang w:val="en-US"/>
          </w:rPr>
          <w:t xml:space="preserve">globalization through the </w:t>
        </w:r>
        <w:proofErr w:type="spellStart"/>
        <w:r>
          <w:rPr>
            <w:lang w:val="en-US"/>
          </w:rPr>
          <w:t>lense</w:t>
        </w:r>
        <w:proofErr w:type="spellEnd"/>
        <w:r>
          <w:rPr>
            <w:lang w:val="en-US"/>
          </w:rPr>
          <w:t xml:space="preserve"> of </w:t>
        </w:r>
      </w:ins>
      <w:ins w:id="111" w:author="Macháček Vít" w:date="2020-01-08T12:36:00Z">
        <w:r w:rsidR="00E27801">
          <w:rPr>
            <w:lang w:val="en-US"/>
          </w:rPr>
          <w:t>scientific collaboration</w:t>
        </w:r>
      </w:ins>
      <w:ins w:id="112" w:author="Macháček Vít" w:date="2020-01-09T10:34:00Z">
        <w:r w:rsidR="00931727">
          <w:rPr>
            <w:lang w:val="en-US"/>
          </w:rPr>
          <w:t xml:space="preserve"> (Franken 2009)</w:t>
        </w:r>
      </w:ins>
      <w:ins w:id="113" w:author="Macháček Vít" w:date="2020-01-08T12:36:00Z">
        <w:r w:rsidR="00E27801">
          <w:rPr>
            <w:lang w:val="en-US"/>
          </w:rPr>
          <w:t xml:space="preserve">. </w:t>
        </w:r>
      </w:ins>
      <w:ins w:id="114" w:author="Macháček Vít" w:date="2020-01-08T16:52:00Z">
        <w:r>
          <w:rPr>
            <w:lang w:val="en-US"/>
          </w:rPr>
          <w:t xml:space="preserve">The more often the researchers cooperate on their research with </w:t>
        </w:r>
      </w:ins>
      <w:ins w:id="115" w:author="Macháček Vít" w:date="2020-01-08T16:59:00Z">
        <w:r>
          <w:rPr>
            <w:lang w:val="en-US"/>
          </w:rPr>
          <w:t xml:space="preserve">their peers abroad, the </w:t>
        </w:r>
      </w:ins>
      <w:ins w:id="116" w:author="Macháček Vít" w:date="2020-01-08T17:00:00Z">
        <w:r>
          <w:rPr>
            <w:lang w:val="en-US"/>
          </w:rPr>
          <w:t>more the country is globalized.</w:t>
        </w:r>
      </w:ins>
      <w:ins w:id="117" w:author="Macháček Vít" w:date="2020-01-09T10:34:00Z">
        <w:r w:rsidR="00931727">
          <w:rPr>
            <w:lang w:val="en-US"/>
          </w:rPr>
          <w:t xml:space="preserve"> </w:t>
        </w:r>
      </w:ins>
      <w:ins w:id="118" w:author="Macháček Vít" w:date="2020-01-09T15:15:00Z">
        <w:r w:rsidR="00830CC6">
          <w:rPr>
            <w:lang w:val="en-US"/>
          </w:rPr>
          <w:t xml:space="preserve">International </w:t>
        </w:r>
      </w:ins>
      <w:ins w:id="119" w:author="Macháček Vít" w:date="2020-01-10T00:19:00Z">
        <w:r w:rsidR="00B15C42">
          <w:rPr>
            <w:lang w:val="en-US"/>
          </w:rPr>
          <w:t>c</w:t>
        </w:r>
      </w:ins>
      <w:ins w:id="120" w:author="Macháček Vít" w:date="2020-01-09T15:15:00Z">
        <w:r w:rsidR="00830CC6">
          <w:rPr>
            <w:lang w:val="en-US"/>
          </w:rPr>
          <w:t xml:space="preserve">ollaboration </w:t>
        </w:r>
      </w:ins>
      <w:ins w:id="121" w:author="Macháček Vít" w:date="2020-01-10T00:19:00Z">
        <w:r w:rsidR="00B15C42">
          <w:rPr>
            <w:lang w:val="en-US"/>
          </w:rPr>
          <w:t xml:space="preserve">ease </w:t>
        </w:r>
      </w:ins>
      <w:ins w:id="122" w:author="Macháček Vít" w:date="2020-01-09T15:15:00Z">
        <w:r w:rsidR="00830CC6">
          <w:rPr>
            <w:lang w:val="en-US"/>
          </w:rPr>
          <w:t>“</w:t>
        </w:r>
      </w:ins>
      <w:ins w:id="123" w:author="Macháček Vít" w:date="2020-01-10T00:19:00Z">
        <w:r w:rsidR="00B15C42" w:rsidRPr="00B15C42">
          <w:rPr>
            <w:lang w:val="en-US"/>
          </w:rPr>
          <w:t>sharing and transferring knowledge and research</w:t>
        </w:r>
        <w:r w:rsidR="00B15C42">
          <w:rPr>
            <w:lang w:val="en-US"/>
          </w:rPr>
          <w:t xml:space="preserve"> </w:t>
        </w:r>
        <w:r w:rsidR="00B15C42" w:rsidRPr="00B15C42">
          <w:rPr>
            <w:lang w:val="en-US"/>
          </w:rPr>
          <w:t>equipment, connecting scholars to a large scientific network, expediting the research process, and increasing the visibility</w:t>
        </w:r>
      </w:ins>
      <w:ins w:id="124" w:author="Macháček Vít" w:date="2020-01-10T00:33:00Z">
        <w:r w:rsidR="00555735">
          <w:rPr>
            <w:lang w:val="en-US"/>
          </w:rPr>
          <w:t xml:space="preserve"> </w:t>
        </w:r>
      </w:ins>
      <w:ins w:id="125" w:author="Macháček Vít" w:date="2020-01-10T00:19:00Z">
        <w:r w:rsidR="00B15C42" w:rsidRPr="00B15C42">
          <w:rPr>
            <w:lang w:val="en-US"/>
          </w:rPr>
          <w:t>of articles</w:t>
        </w:r>
      </w:ins>
      <w:ins w:id="126" w:author="Macháček Vít" w:date="2020-01-09T15:20:00Z">
        <w:r w:rsidR="00D62B2B">
          <w:rPr>
            <w:lang w:val="en-US"/>
          </w:rPr>
          <w:t>”</w:t>
        </w:r>
      </w:ins>
      <w:ins w:id="127" w:author="Macháček Vít" w:date="2020-01-09T15:21:00Z">
        <w:r w:rsidR="00D62B2B">
          <w:rPr>
            <w:lang w:val="en-US"/>
          </w:rPr>
          <w:t xml:space="preserve"> (</w:t>
        </w:r>
        <w:proofErr w:type="spellStart"/>
        <w:r w:rsidR="00D62B2B" w:rsidRPr="00D62B2B">
          <w:rPr>
            <w:highlight w:val="yellow"/>
            <w:lang w:val="en-US"/>
            <w:rPrChange w:id="128" w:author="Macháček Vít" w:date="2020-01-09T15:22:00Z">
              <w:rPr>
                <w:lang w:val="en-US"/>
              </w:rPr>
            </w:rPrChange>
          </w:rPr>
          <w:t>Gazni</w:t>
        </w:r>
        <w:proofErr w:type="spellEnd"/>
        <w:r w:rsidR="00D62B2B" w:rsidRPr="00D62B2B">
          <w:rPr>
            <w:highlight w:val="yellow"/>
            <w:lang w:val="en-US"/>
            <w:rPrChange w:id="129" w:author="Macháček Vít" w:date="2020-01-09T15:22:00Z">
              <w:rPr>
                <w:lang w:val="en-US"/>
              </w:rPr>
            </w:rPrChange>
          </w:rPr>
          <w:t xml:space="preserve"> et al 2012</w:t>
        </w:r>
      </w:ins>
      <w:ins w:id="130" w:author="Macháček Vít" w:date="2020-01-09T15:38:00Z">
        <w:r w:rsidR="00235A14">
          <w:rPr>
            <w:lang w:val="en-US"/>
          </w:rPr>
          <w:t>, p. 323</w:t>
        </w:r>
      </w:ins>
      <w:ins w:id="131" w:author="Macháček Vít" w:date="2020-01-09T15:21:00Z">
        <w:r w:rsidR="00D62B2B">
          <w:rPr>
            <w:lang w:val="en-US"/>
          </w:rPr>
          <w:t xml:space="preserve">). </w:t>
        </w:r>
      </w:ins>
    </w:p>
    <w:p w14:paraId="2239EDAC" w14:textId="26AB41A7" w:rsidR="00BF41EC" w:rsidRDefault="00BF41EC" w:rsidP="00197863">
      <w:pPr>
        <w:rPr>
          <w:ins w:id="132" w:author="Macháček Vít" w:date="2020-01-09T15:40:00Z"/>
          <w:lang w:val="en-US"/>
        </w:rPr>
      </w:pPr>
    </w:p>
    <w:p w14:paraId="6AA411FA" w14:textId="7B3C8D62" w:rsidR="00BF41EC" w:rsidRDefault="00235A14" w:rsidP="00BF41EC">
      <w:pPr>
        <w:rPr>
          <w:ins w:id="133" w:author="Macháček Vít" w:date="2020-01-10T00:54:00Z"/>
          <w:lang w:val="en-US"/>
        </w:rPr>
      </w:pPr>
      <w:ins w:id="134" w:author="Macháček Vít" w:date="2020-01-09T15:32:00Z">
        <w:r>
          <w:rPr>
            <w:lang w:val="en-US"/>
          </w:rPr>
          <w:t>S</w:t>
        </w:r>
      </w:ins>
      <w:ins w:id="135" w:author="Macháček Vít" w:date="2020-01-09T15:25:00Z">
        <w:r w:rsidR="00D62B2B">
          <w:rPr>
            <w:lang w:val="en-US"/>
          </w:rPr>
          <w:t>imilar</w:t>
        </w:r>
      </w:ins>
      <w:ins w:id="136" w:author="Macháček Vít" w:date="2020-01-09T15:23:00Z">
        <w:r w:rsidR="00D62B2B">
          <w:rPr>
            <w:lang w:val="en-US"/>
          </w:rPr>
          <w:t xml:space="preserve"> functions are attributed to scientific journals. </w:t>
        </w:r>
      </w:ins>
      <w:ins w:id="137" w:author="Macháček Vít" w:date="2020-01-10T10:08:00Z">
        <w:r w:rsidR="00735016" w:rsidRPr="00AC57D1">
          <w:rPr>
            <w:lang w:val="en-US"/>
          </w:rPr>
          <w:t xml:space="preserve">The naïve intuition suggests that the </w:t>
        </w:r>
        <w:r w:rsidR="00735016" w:rsidRPr="00AC57D1">
          <w:rPr>
            <w:i/>
            <w:lang w:val="en-US"/>
          </w:rPr>
          <w:t>globalized</w:t>
        </w:r>
        <w:r w:rsidR="00735016" w:rsidRPr="00AC57D1">
          <w:rPr>
            <w:lang w:val="en-US"/>
          </w:rPr>
          <w:t xml:space="preserve"> journals are likely to be better serving their dissemination goal than journals operating in only a handful of countries</w:t>
        </w:r>
        <w:r w:rsidR="00735016">
          <w:rPr>
            <w:lang w:val="en-US"/>
          </w:rPr>
          <w:t xml:space="preserve"> </w:t>
        </w:r>
      </w:ins>
      <w:ins w:id="138" w:author="Macháček Vít" w:date="2020-01-10T00:34:00Z">
        <w:r w:rsidR="00555735">
          <w:rPr>
            <w:lang w:val="en-US"/>
          </w:rPr>
          <w:t>Simultane</w:t>
        </w:r>
      </w:ins>
      <w:ins w:id="139" w:author="Macháček Vít" w:date="2020-01-10T00:35:00Z">
        <w:r w:rsidR="00555735">
          <w:rPr>
            <w:lang w:val="en-US"/>
          </w:rPr>
          <w:t>ously, journals</w:t>
        </w:r>
      </w:ins>
      <w:ins w:id="140" w:author="Macháček Vít" w:date="2020-01-10T00:36:00Z">
        <w:r w:rsidR="00555735">
          <w:rPr>
            <w:lang w:val="en-US"/>
          </w:rPr>
          <w:t>’ peer-revie</w:t>
        </w:r>
      </w:ins>
      <w:ins w:id="141" w:author="Macháček Vít" w:date="2020-01-10T00:37:00Z">
        <w:r w:rsidR="00555735">
          <w:rPr>
            <w:lang w:val="en-US"/>
          </w:rPr>
          <w:t>w</w:t>
        </w:r>
      </w:ins>
      <w:ins w:id="142" w:author="Macháček Vít" w:date="2020-01-10T00:36:00Z">
        <w:r w:rsidR="00555735">
          <w:rPr>
            <w:lang w:val="en-US"/>
          </w:rPr>
          <w:t xml:space="preserve"> serve the gatekeeping function </w:t>
        </w:r>
      </w:ins>
      <w:ins w:id="143" w:author="Macháček Vít" w:date="2020-01-10T00:48:00Z">
        <w:r w:rsidR="006D6DE3">
          <w:rPr>
            <w:lang w:val="en-US"/>
          </w:rPr>
          <w:t xml:space="preserve">ensuring minimum </w:t>
        </w:r>
      </w:ins>
      <w:ins w:id="144" w:author="Macháček Vít" w:date="2020-01-10T00:47:00Z">
        <w:r w:rsidR="006D6DE3">
          <w:rPr>
            <w:lang w:val="en-US"/>
          </w:rPr>
          <w:t>quality standards in scien</w:t>
        </w:r>
      </w:ins>
      <w:ins w:id="145" w:author="Macháček Vít" w:date="2020-01-10T00:48:00Z">
        <w:r w:rsidR="006D6DE3">
          <w:rPr>
            <w:lang w:val="en-US"/>
          </w:rPr>
          <w:t xml:space="preserve">ce </w:t>
        </w:r>
      </w:ins>
      <w:ins w:id="146" w:author="Macháček Vít" w:date="2020-01-10T00:36:00Z">
        <w:r w:rsidR="00555735">
          <w:rPr>
            <w:lang w:val="en-US"/>
          </w:rPr>
          <w:t xml:space="preserve">and journals are </w:t>
        </w:r>
      </w:ins>
      <w:ins w:id="147" w:author="Macháček Vít" w:date="2020-01-10T00:38:00Z">
        <w:r w:rsidR="00555735">
          <w:rPr>
            <w:lang w:val="en-US"/>
          </w:rPr>
          <w:t xml:space="preserve">extensively </w:t>
        </w:r>
      </w:ins>
      <w:ins w:id="148" w:author="Macháček Vít" w:date="2020-01-10T00:36:00Z">
        <w:r w:rsidR="00555735">
          <w:rPr>
            <w:lang w:val="en-US"/>
          </w:rPr>
          <w:t xml:space="preserve">used as an </w:t>
        </w:r>
      </w:ins>
      <w:ins w:id="149" w:author="Macháček Vít" w:date="2020-01-10T11:12:00Z">
        <w:r w:rsidR="00CD2DEB">
          <w:rPr>
            <w:lang w:val="en-US"/>
          </w:rPr>
          <w:t xml:space="preserve">essential </w:t>
        </w:r>
      </w:ins>
      <w:ins w:id="150" w:author="Macháček Vít" w:date="2020-01-10T00:37:00Z">
        <w:r w:rsidR="00555735">
          <w:rPr>
            <w:lang w:val="en-US"/>
          </w:rPr>
          <w:t>tool for research evaluation.</w:t>
        </w:r>
      </w:ins>
      <w:ins w:id="151" w:author="Macháček Vít" w:date="2020-01-10T00:43:00Z">
        <w:r w:rsidR="006D6DE3">
          <w:rPr>
            <w:lang w:val="en-US"/>
          </w:rPr>
          <w:t xml:space="preserve"> </w:t>
        </w:r>
      </w:ins>
      <w:ins w:id="152" w:author="Macháček Vít" w:date="2020-01-10T00:48:00Z">
        <w:r w:rsidR="006D6DE3">
          <w:rPr>
            <w:lang w:val="en-US"/>
          </w:rPr>
          <w:t>(</w:t>
        </w:r>
        <w:r w:rsidR="006D6DE3" w:rsidRPr="00735016">
          <w:rPr>
            <w:highlight w:val="yellow"/>
            <w:lang w:val="en-US"/>
            <w:rPrChange w:id="153" w:author="Macháček Vít" w:date="2020-01-10T10:07:00Z">
              <w:rPr>
                <w:lang w:val="en-US"/>
              </w:rPr>
            </w:rPrChange>
          </w:rPr>
          <w:t>DORA, LEIDEN MANIFESTO, whatever</w:t>
        </w:r>
        <w:r w:rsidR="006D6DE3">
          <w:rPr>
            <w:lang w:val="en-US"/>
          </w:rPr>
          <w:t>).</w:t>
        </w:r>
      </w:ins>
    </w:p>
    <w:p w14:paraId="58136C0D" w14:textId="1055211E" w:rsidR="00BF7410" w:rsidRDefault="00BF7410" w:rsidP="00BF41EC">
      <w:pPr>
        <w:rPr>
          <w:ins w:id="154" w:author="Macháček Vít" w:date="2020-01-10T00:54:00Z"/>
          <w:lang w:val="en-US"/>
        </w:rPr>
      </w:pPr>
    </w:p>
    <w:p w14:paraId="5970C19D" w14:textId="7E2A97E2" w:rsidR="0027632C" w:rsidRDefault="00A20546" w:rsidP="00BF41EC">
      <w:pPr>
        <w:rPr>
          <w:ins w:id="155" w:author="Macháček Vít" w:date="2020-01-10T10:24:00Z"/>
          <w:lang w:val="en-US"/>
        </w:rPr>
      </w:pPr>
      <w:ins w:id="156" w:author="Macháček Vít" w:date="2020-01-10T11:16:00Z">
        <w:r>
          <w:rPr>
            <w:lang w:val="en-US"/>
          </w:rPr>
          <w:t>Originally a</w:t>
        </w:r>
      </w:ins>
      <w:ins w:id="157" w:author="Macháček Vít" w:date="2020-01-10T11:15:00Z">
        <w:r>
          <w:rPr>
            <w:lang w:val="en-US"/>
          </w:rPr>
          <w:t xml:space="preserve">cademic journals developed in national contexts. They were written in national languages and often focused exclusively on national researchers. </w:t>
        </w:r>
      </w:ins>
      <w:ins w:id="158" w:author="Macháček Vít" w:date="2020-01-10T00:55:00Z">
        <w:r w:rsidR="00BF7410">
          <w:rPr>
            <w:lang w:val="en-US"/>
          </w:rPr>
          <w:t>In 1970s</w:t>
        </w:r>
      </w:ins>
      <w:ins w:id="159" w:author="Macháček Vít" w:date="2020-01-10T10:20:00Z">
        <w:r w:rsidR="0027632C">
          <w:rPr>
            <w:lang w:val="en-US"/>
          </w:rPr>
          <w:t xml:space="preserve"> and 1980s</w:t>
        </w:r>
      </w:ins>
      <w:ins w:id="160" w:author="Macháček Vít" w:date="2020-01-10T00:55:00Z">
        <w:r w:rsidR="00BF7410">
          <w:rPr>
            <w:lang w:val="en-US"/>
          </w:rPr>
          <w:t xml:space="preserve"> </w:t>
        </w:r>
      </w:ins>
      <w:ins w:id="161" w:author="Macháček Vít" w:date="2020-01-10T10:20:00Z">
        <w:r w:rsidR="0027632C">
          <w:rPr>
            <w:lang w:val="en-US"/>
          </w:rPr>
          <w:t xml:space="preserve">the </w:t>
        </w:r>
      </w:ins>
      <w:ins w:id="162" w:author="Macháček Vít" w:date="2020-01-10T00:55:00Z">
        <w:r w:rsidR="00BF7410">
          <w:rPr>
            <w:lang w:val="en-US"/>
          </w:rPr>
          <w:t xml:space="preserve">journals </w:t>
        </w:r>
      </w:ins>
      <w:ins w:id="163" w:author="Macháček Vít" w:date="2020-01-10T10:20:00Z">
        <w:r w:rsidR="0027632C">
          <w:rPr>
            <w:lang w:val="en-US"/>
          </w:rPr>
          <w:t>used by Western</w:t>
        </w:r>
      </w:ins>
      <w:ins w:id="164" w:author="Macháček Vít" w:date="2020-01-10T10:21:00Z">
        <w:r w:rsidR="0027632C">
          <w:rPr>
            <w:lang w:val="en-US"/>
          </w:rPr>
          <w:t xml:space="preserve"> researchers transformed from </w:t>
        </w:r>
      </w:ins>
      <w:ins w:id="165" w:author="Macháček Vít" w:date="2020-01-10T11:16:00Z">
        <w:r>
          <w:rPr>
            <w:lang w:val="en-US"/>
          </w:rPr>
          <w:t>“</w:t>
        </w:r>
      </w:ins>
      <w:ins w:id="166" w:author="Macháček Vít" w:date="2020-01-10T00:55:00Z">
        <w:r w:rsidR="00BF7410">
          <w:rPr>
            <w:lang w:val="en-US"/>
          </w:rPr>
          <w:t xml:space="preserve">national </w:t>
        </w:r>
      </w:ins>
      <w:ins w:id="167" w:author="Macháček Vít" w:date="2020-01-10T10:21:00Z">
        <w:r w:rsidR="0027632C">
          <w:rPr>
            <w:lang w:val="en-US"/>
          </w:rPr>
          <w:t xml:space="preserve">to </w:t>
        </w:r>
      </w:ins>
      <w:ins w:id="168" w:author="Macháček Vít" w:date="2020-01-10T10:23:00Z">
        <w:r w:rsidR="0027632C">
          <w:rPr>
            <w:lang w:val="en-US"/>
          </w:rPr>
          <w:t>transnational</w:t>
        </w:r>
      </w:ins>
      <w:ins w:id="169" w:author="Macháček Vít" w:date="2020-01-10T10:21:00Z">
        <w:r w:rsidR="0027632C">
          <w:rPr>
            <w:lang w:val="en-US"/>
          </w:rPr>
          <w:t xml:space="preserve"> mode of publication</w:t>
        </w:r>
      </w:ins>
      <w:ins w:id="170" w:author="Macháček Vít" w:date="2020-01-10T11:16:00Z">
        <w:r>
          <w:rPr>
            <w:lang w:val="en-US"/>
          </w:rPr>
          <w:t>”</w:t>
        </w:r>
      </w:ins>
      <w:ins w:id="171" w:author="Macháček Vít" w:date="2020-01-10T10:21:00Z">
        <w:r w:rsidR="0027632C">
          <w:rPr>
            <w:lang w:val="en-US"/>
          </w:rPr>
          <w:t xml:space="preserve"> (</w:t>
        </w:r>
        <w:proofErr w:type="spellStart"/>
        <w:r w:rsidR="0027632C">
          <w:rPr>
            <w:lang w:val="en-US"/>
          </w:rPr>
          <w:t>Zitt</w:t>
        </w:r>
        <w:proofErr w:type="spellEnd"/>
        <w:r w:rsidR="0027632C">
          <w:rPr>
            <w:lang w:val="en-US"/>
          </w:rPr>
          <w:t xml:space="preserve"> 1998). </w:t>
        </w:r>
      </w:ins>
      <w:ins w:id="172" w:author="Macháček Vít" w:date="2020-01-10T10:23:00Z">
        <w:r w:rsidR="0027632C">
          <w:rPr>
            <w:lang w:val="en-US"/>
          </w:rPr>
          <w:t>J</w:t>
        </w:r>
      </w:ins>
      <w:ins w:id="173" w:author="Macháček Vít" w:date="2020-01-10T10:22:00Z">
        <w:r w:rsidR="0027632C">
          <w:rPr>
            <w:lang w:val="en-US"/>
          </w:rPr>
          <w:t>ournals started to be published in English and publish</w:t>
        </w:r>
      </w:ins>
      <w:ins w:id="174" w:author="Macháček Vít" w:date="2020-01-10T10:23:00Z">
        <w:r w:rsidR="0027632C">
          <w:rPr>
            <w:lang w:val="en-US"/>
          </w:rPr>
          <w:t>ed</w:t>
        </w:r>
      </w:ins>
      <w:ins w:id="175" w:author="Macháček Vít" w:date="2020-01-10T10:22:00Z">
        <w:r w:rsidR="0027632C">
          <w:rPr>
            <w:lang w:val="en-US"/>
          </w:rPr>
          <w:t xml:space="preserve"> researchers from</w:t>
        </w:r>
      </w:ins>
      <w:ins w:id="176" w:author="Macháček Vít" w:date="2020-01-10T10:23:00Z">
        <w:r w:rsidR="0027632C">
          <w:rPr>
            <w:lang w:val="en-US"/>
          </w:rPr>
          <w:t xml:space="preserve"> other countries on regular basis. </w:t>
        </w:r>
      </w:ins>
      <w:proofErr w:type="spellStart"/>
      <w:ins w:id="177" w:author="Macháček Vít" w:date="2020-01-10T11:14:00Z">
        <w:r>
          <w:rPr>
            <w:lang w:val="en-US"/>
          </w:rPr>
          <w:t>Traditinal</w:t>
        </w:r>
        <w:proofErr w:type="spellEnd"/>
        <w:r>
          <w:rPr>
            <w:lang w:val="en-US"/>
          </w:rPr>
          <w:t xml:space="preserve"> n</w:t>
        </w:r>
      </w:ins>
      <w:ins w:id="178" w:author="Macháček Vít" w:date="2020-01-10T10:24:00Z">
        <w:r w:rsidR="0027632C">
          <w:rPr>
            <w:lang w:val="en-US"/>
          </w:rPr>
          <w:t xml:space="preserve">ational boundaries in large extent disappeared. </w:t>
        </w:r>
      </w:ins>
    </w:p>
    <w:p w14:paraId="560B5C24" w14:textId="77777777" w:rsidR="0027632C" w:rsidRDefault="0027632C" w:rsidP="00BF41EC">
      <w:pPr>
        <w:rPr>
          <w:ins w:id="179" w:author="Macháček Vít" w:date="2020-01-10T10:24:00Z"/>
          <w:lang w:val="en-US"/>
        </w:rPr>
      </w:pPr>
    </w:p>
    <w:p w14:paraId="32C9595E" w14:textId="4DD9FE14" w:rsidR="00BF7410" w:rsidRDefault="00BF7410" w:rsidP="00BF41EC">
      <w:pPr>
        <w:rPr>
          <w:ins w:id="180" w:author="Macháček Vít" w:date="2020-01-10T00:58:00Z"/>
          <w:lang w:val="en-US"/>
        </w:rPr>
      </w:pPr>
      <w:ins w:id="181" w:author="Macháček Vít" w:date="2020-01-10T00:57:00Z">
        <w:r>
          <w:rPr>
            <w:lang w:val="en-US"/>
          </w:rPr>
          <w:lastRenderedPageBreak/>
          <w:t>While some acknowledge th</w:t>
        </w:r>
      </w:ins>
      <w:ins w:id="182" w:author="Macháček Vít" w:date="2020-01-10T19:48:00Z">
        <w:r w:rsidR="00AB3528">
          <w:rPr>
            <w:lang w:val="en-US"/>
          </w:rPr>
          <w:t xml:space="preserve">e internationalization of research leads to more intensive exchange of </w:t>
        </w:r>
        <w:proofErr w:type="gramStart"/>
        <w:r w:rsidR="00AB3528">
          <w:rPr>
            <w:lang w:val="en-US"/>
          </w:rPr>
          <w:t>ideas,</w:t>
        </w:r>
      </w:ins>
      <w:ins w:id="183" w:author="Macháček Vít" w:date="2020-01-10T00:57:00Z">
        <w:r>
          <w:rPr>
            <w:lang w:val="en-US"/>
          </w:rPr>
          <w:t>(</w:t>
        </w:r>
        <w:proofErr w:type="gramEnd"/>
        <w:r>
          <w:rPr>
            <w:lang w:val="en-US"/>
          </w:rPr>
          <w:t>XXX), others also point to its potential drawbacks (YYY).</w:t>
        </w:r>
      </w:ins>
    </w:p>
    <w:p w14:paraId="50EFBDE4" w14:textId="1854A7AD" w:rsidR="00BF7410" w:rsidRDefault="00BF7410" w:rsidP="00BF41EC">
      <w:pPr>
        <w:rPr>
          <w:ins w:id="184" w:author="Macháček Vít" w:date="2020-01-10T00:58:00Z"/>
          <w:lang w:val="en-US"/>
        </w:rPr>
      </w:pPr>
    </w:p>
    <w:p w14:paraId="02B15525" w14:textId="5D5D8D3B" w:rsidR="00BF7410" w:rsidRDefault="00BF7410" w:rsidP="00BF41EC">
      <w:pPr>
        <w:rPr>
          <w:ins w:id="185" w:author="Macháček Vít" w:date="2020-01-10T00:44:00Z"/>
          <w:lang w:val="en-US"/>
        </w:rPr>
      </w:pPr>
      <w:ins w:id="186" w:author="Macháček Vít" w:date="2020-01-10T00:58:00Z">
        <w:r>
          <w:rPr>
            <w:lang w:val="en-US"/>
          </w:rPr>
          <w:t xml:space="preserve">There are signs that similar transition was not finished in Eastern Europe. </w:t>
        </w:r>
      </w:ins>
    </w:p>
    <w:p w14:paraId="2805F983" w14:textId="78658B8F" w:rsidR="006D6DE3" w:rsidRDefault="006D6DE3" w:rsidP="006D6DE3">
      <w:pPr>
        <w:tabs>
          <w:tab w:val="left" w:pos="6416"/>
        </w:tabs>
        <w:rPr>
          <w:ins w:id="187" w:author="Macháček Vít" w:date="2020-01-10T00:44:00Z"/>
          <w:lang w:val="en-US"/>
        </w:rPr>
        <w:pPrChange w:id="188" w:author="Macháček Vít" w:date="2020-01-10T00:47:00Z">
          <w:pPr/>
        </w:pPrChange>
      </w:pPr>
      <w:ins w:id="189" w:author="Macháček Vít" w:date="2020-01-10T00:47:00Z">
        <w:r>
          <w:rPr>
            <w:lang w:val="en-US"/>
          </w:rPr>
          <w:tab/>
        </w:r>
      </w:ins>
    </w:p>
    <w:p w14:paraId="635E4CE4" w14:textId="7AC0F101" w:rsidR="006D6DE3" w:rsidRDefault="006D6DE3" w:rsidP="00BF41EC">
      <w:pPr>
        <w:rPr>
          <w:ins w:id="190" w:author="Macháček Vít" w:date="2020-01-10T00:51:00Z"/>
          <w:lang w:val="en-US"/>
        </w:rPr>
      </w:pPr>
      <w:ins w:id="191" w:author="Macháček Vít" w:date="2020-01-10T00:50:00Z">
        <w:r>
          <w:rPr>
            <w:lang w:val="en-US"/>
          </w:rPr>
          <w:t>Researchers have incentives to shape the journals</w:t>
        </w:r>
      </w:ins>
      <w:ins w:id="192" w:author="Macháček Vít" w:date="2020-01-10T00:51:00Z">
        <w:r>
          <w:rPr>
            <w:lang w:val="en-US"/>
          </w:rPr>
          <w:t xml:space="preserve"> according to their benefits. These benefits do not have to be in line with other dissemination goals. </w:t>
        </w:r>
      </w:ins>
    </w:p>
    <w:p w14:paraId="56EA9DE9" w14:textId="01B8D8E0" w:rsidR="006D6DE3" w:rsidRDefault="006D6DE3" w:rsidP="00BF41EC">
      <w:pPr>
        <w:rPr>
          <w:ins w:id="193" w:author="Macháček Vít" w:date="2020-01-10T00:51:00Z"/>
          <w:lang w:val="en-US"/>
        </w:rPr>
      </w:pPr>
    </w:p>
    <w:p w14:paraId="5F3C757C" w14:textId="62D7656F" w:rsidR="006D6DE3" w:rsidRDefault="00BF7410" w:rsidP="00BF41EC">
      <w:pPr>
        <w:rPr>
          <w:ins w:id="194" w:author="Macháček Vít" w:date="2020-01-10T00:53:00Z"/>
          <w:lang w:val="en-US"/>
        </w:rPr>
      </w:pPr>
      <w:ins w:id="195" w:author="Macháček Vít" w:date="2020-01-10T00:53:00Z">
        <w:r>
          <w:rPr>
            <w:lang w:val="en-US"/>
          </w:rPr>
          <w:t>Moreover, scientific environment is conservative and sometimes evolves only slowly.</w:t>
        </w:r>
      </w:ins>
    </w:p>
    <w:p w14:paraId="7C5B41EA" w14:textId="53FCB21B" w:rsidR="00BF7410" w:rsidRDefault="00BF7410" w:rsidP="00BF41EC">
      <w:pPr>
        <w:rPr>
          <w:ins w:id="196" w:author="Macháček Vít" w:date="2020-01-10T00:53:00Z"/>
          <w:lang w:val="en-US"/>
        </w:rPr>
      </w:pPr>
    </w:p>
    <w:p w14:paraId="204998A4" w14:textId="0D14FE38" w:rsidR="00BF7410" w:rsidRDefault="00BF7410" w:rsidP="00BF41EC">
      <w:pPr>
        <w:rPr>
          <w:ins w:id="197" w:author="Macháček Vít" w:date="2020-01-09T15:41:00Z"/>
          <w:lang w:val="en-US"/>
        </w:rPr>
      </w:pPr>
      <w:ins w:id="198" w:author="Macháček Vít" w:date="2020-01-10T00:53:00Z">
        <w:r>
          <w:rPr>
            <w:lang w:val="en-US"/>
          </w:rPr>
          <w:t xml:space="preserve">This combination </w:t>
        </w:r>
        <w:proofErr w:type="gramStart"/>
        <w:r>
          <w:rPr>
            <w:lang w:val="en-US"/>
          </w:rPr>
          <w:t>can  lead</w:t>
        </w:r>
        <w:proofErr w:type="gramEnd"/>
        <w:r>
          <w:rPr>
            <w:lang w:val="en-US"/>
          </w:rPr>
          <w:t xml:space="preserve"> to</w:t>
        </w:r>
      </w:ins>
      <w:ins w:id="199" w:author="Macháček Vít" w:date="2020-01-10T00:54:00Z">
        <w:r>
          <w:rPr>
            <w:lang w:val="en-US"/>
          </w:rPr>
          <w:t xml:space="preserve"> situation</w:t>
        </w:r>
      </w:ins>
    </w:p>
    <w:p w14:paraId="018E4CD5" w14:textId="77777777" w:rsidR="00BF41EC" w:rsidRDefault="00BF41EC" w:rsidP="00BF41EC">
      <w:pPr>
        <w:rPr>
          <w:ins w:id="200" w:author="Macháček Vít" w:date="2020-01-09T15:41:00Z"/>
          <w:lang w:val="en-US"/>
        </w:rPr>
      </w:pPr>
    </w:p>
    <w:p w14:paraId="16DD3C04" w14:textId="77777777" w:rsidR="00BF41EC" w:rsidRDefault="00BF41EC" w:rsidP="00BF41EC">
      <w:pPr>
        <w:rPr>
          <w:ins w:id="201" w:author="Macháček Vít" w:date="2020-01-09T15:41:00Z"/>
          <w:lang w:val="en-US"/>
        </w:rPr>
      </w:pPr>
    </w:p>
    <w:p w14:paraId="77415DA1" w14:textId="77777777" w:rsidR="00BF41EC" w:rsidRDefault="00BF41EC" w:rsidP="00BF41EC">
      <w:pPr>
        <w:rPr>
          <w:ins w:id="202" w:author="Macháček Vít" w:date="2020-01-09T15:41:00Z"/>
          <w:lang w:val="en-US"/>
        </w:rPr>
      </w:pPr>
    </w:p>
    <w:p w14:paraId="3D84968A" w14:textId="77777777" w:rsidR="005A7981" w:rsidRDefault="005A7981" w:rsidP="00197863">
      <w:pPr>
        <w:rPr>
          <w:ins w:id="203" w:author="Macháček Vít" w:date="2020-01-08T12:36:00Z"/>
          <w:lang w:val="en-US"/>
        </w:rPr>
      </w:pPr>
    </w:p>
    <w:p w14:paraId="59240BF8" w14:textId="554D6A9A" w:rsidR="00FD571A" w:rsidRDefault="00FD571A" w:rsidP="00197863">
      <w:pPr>
        <w:rPr>
          <w:ins w:id="204" w:author="Macháček Vít" w:date="2020-01-08T13:20:00Z"/>
          <w:lang w:val="en-US"/>
        </w:rPr>
      </w:pPr>
      <w:proofErr w:type="spellStart"/>
      <w:ins w:id="205" w:author="Macháček Vít" w:date="2020-01-08T13:20:00Z">
        <w:r>
          <w:rPr>
            <w:lang w:val="en-US"/>
          </w:rPr>
          <w:t>Zitt</w:t>
        </w:r>
        <w:proofErr w:type="spellEnd"/>
        <w:r>
          <w:rPr>
            <w:lang w:val="en-US"/>
          </w:rPr>
          <w:t xml:space="preserve"> </w:t>
        </w:r>
      </w:ins>
      <w:ins w:id="206" w:author="Macháček Vít" w:date="2020-01-08T13:22:00Z">
        <w:r w:rsidR="003656D6">
          <w:rPr>
            <w:lang w:val="en-US"/>
          </w:rPr>
          <w:t xml:space="preserve">(1998) describes the transition from national to transnational model of communication that happened </w:t>
        </w:r>
      </w:ins>
      <w:ins w:id="207" w:author="Macháček Vít" w:date="2020-01-08T16:50:00Z">
        <w:r w:rsidR="005A7981">
          <w:rPr>
            <w:lang w:val="en-US"/>
          </w:rPr>
          <w:t>during</w:t>
        </w:r>
      </w:ins>
      <w:ins w:id="208" w:author="Macháček Vít" w:date="2020-01-08T13:22:00Z">
        <w:r w:rsidR="003656D6">
          <w:rPr>
            <w:lang w:val="en-US"/>
          </w:rPr>
          <w:t xml:space="preserve"> </w:t>
        </w:r>
      </w:ins>
      <w:ins w:id="209" w:author="Macháček Vít" w:date="2020-01-08T13:20:00Z">
        <w:r>
          <w:rPr>
            <w:lang w:val="en-US"/>
          </w:rPr>
          <w:t xml:space="preserve">1980s. </w:t>
        </w:r>
      </w:ins>
      <w:ins w:id="210" w:author="Macháček Vít" w:date="2020-01-08T13:22:00Z">
        <w:r w:rsidR="003656D6">
          <w:rPr>
            <w:lang w:val="en-US"/>
          </w:rPr>
          <w:t xml:space="preserve">He even describes it as </w:t>
        </w:r>
      </w:ins>
      <w:ins w:id="211" w:author="Macháček Vít" w:date="2020-01-08T13:23:00Z">
        <w:r w:rsidR="003656D6">
          <w:rPr>
            <w:lang w:val="en-US"/>
          </w:rPr>
          <w:t>“</w:t>
        </w:r>
      </w:ins>
      <w:ins w:id="212" w:author="Macháček Vít" w:date="2020-01-08T13:22:00Z">
        <w:r w:rsidR="003656D6">
          <w:rPr>
            <w:lang w:val="en-US"/>
          </w:rPr>
          <w:t>almost complete</w:t>
        </w:r>
      </w:ins>
      <w:ins w:id="213" w:author="Macháček Vít" w:date="2020-01-08T13:23:00Z">
        <w:r w:rsidR="003656D6">
          <w:rPr>
            <w:lang w:val="en-US"/>
          </w:rPr>
          <w:t>” (p. 30)</w:t>
        </w:r>
      </w:ins>
      <w:ins w:id="214" w:author="Macháček Vít" w:date="2020-01-08T13:22:00Z">
        <w:r w:rsidR="003656D6">
          <w:rPr>
            <w:lang w:val="en-US"/>
          </w:rPr>
          <w:t xml:space="preserve">. However, </w:t>
        </w:r>
      </w:ins>
      <w:ins w:id="215" w:author="Macháček Vít" w:date="2020-01-08T13:24:00Z">
        <w:r w:rsidR="003656D6">
          <w:rPr>
            <w:lang w:val="en-US"/>
          </w:rPr>
          <w:t xml:space="preserve">the analysis has been done on only small subset of </w:t>
        </w:r>
      </w:ins>
      <w:ins w:id="216" w:author="Macháček Vít" w:date="2020-01-08T13:29:00Z">
        <w:r w:rsidR="003656D6">
          <w:rPr>
            <w:lang w:val="en-US"/>
          </w:rPr>
          <w:t xml:space="preserve">mostly </w:t>
        </w:r>
      </w:ins>
      <w:ins w:id="217" w:author="Macháček Vít" w:date="2020-01-08T13:24:00Z">
        <w:r w:rsidR="003656D6">
          <w:rPr>
            <w:lang w:val="en-US"/>
          </w:rPr>
          <w:t>developed western countries (</w:t>
        </w:r>
      </w:ins>
      <w:ins w:id="218" w:author="Macháček Vít" w:date="2020-01-08T13:25:00Z">
        <w:r w:rsidR="003656D6">
          <w:rPr>
            <w:lang w:val="en-US"/>
          </w:rPr>
          <w:t>USA,</w:t>
        </w:r>
      </w:ins>
      <w:ins w:id="219" w:author="Macháček Vít" w:date="2020-01-08T13:24:00Z">
        <w:r w:rsidR="003656D6">
          <w:rPr>
            <w:lang w:val="en-US"/>
          </w:rPr>
          <w:t xml:space="preserve"> UK, Germany, Netherlands</w:t>
        </w:r>
      </w:ins>
      <w:ins w:id="220" w:author="Macháček Vít" w:date="2020-01-08T13:27:00Z">
        <w:r w:rsidR="003656D6">
          <w:rPr>
            <w:lang w:val="en-US"/>
          </w:rPr>
          <w:t>, Japan, France, Italy, Spain</w:t>
        </w:r>
      </w:ins>
      <w:ins w:id="221" w:author="Macháček Vít" w:date="2020-01-08T13:29:00Z">
        <w:r w:rsidR="003656D6">
          <w:rPr>
            <w:lang w:val="en-US"/>
          </w:rPr>
          <w:t>, and exception of Russia</w:t>
        </w:r>
      </w:ins>
      <w:ins w:id="222" w:author="Macháček Vít" w:date="2020-01-08T13:27:00Z">
        <w:r w:rsidR="003656D6">
          <w:rPr>
            <w:lang w:val="en-US"/>
          </w:rPr>
          <w:t>)</w:t>
        </w:r>
      </w:ins>
      <w:ins w:id="223" w:author="Macháček Vít" w:date="2020-01-08T13:24:00Z">
        <w:r w:rsidR="003656D6">
          <w:rPr>
            <w:lang w:val="en-US"/>
          </w:rPr>
          <w:t xml:space="preserve">. </w:t>
        </w:r>
      </w:ins>
    </w:p>
    <w:p w14:paraId="739EFE07" w14:textId="44B662AD" w:rsidR="003656D6" w:rsidRDefault="003656D6" w:rsidP="00197863">
      <w:pPr>
        <w:rPr>
          <w:ins w:id="224" w:author="Macháček Vít" w:date="2020-01-08T13:30:00Z"/>
          <w:lang w:val="en-US"/>
        </w:rPr>
      </w:pPr>
    </w:p>
    <w:p w14:paraId="525FA9E8" w14:textId="472327F6" w:rsidR="00C11A60" w:rsidRDefault="008C128C" w:rsidP="008C128C">
      <w:pPr>
        <w:rPr>
          <w:ins w:id="225" w:author="Macháček Vít" w:date="2020-01-08T14:17:00Z"/>
          <w:lang w:val="en-US"/>
        </w:rPr>
      </w:pPr>
      <w:ins w:id="226" w:author="Macháček Vít" w:date="2020-01-08T13:36:00Z">
        <w:r>
          <w:rPr>
            <w:lang w:val="en-US"/>
          </w:rPr>
          <w:t>However, since then t</w:t>
        </w:r>
      </w:ins>
      <w:ins w:id="227" w:author="Macháček Vít" w:date="2020-01-08T13:30:00Z">
        <w:r w:rsidR="003656D6">
          <w:rPr>
            <w:lang w:val="en-US"/>
          </w:rPr>
          <w:t>he global research landscape change</w:t>
        </w:r>
      </w:ins>
      <w:ins w:id="228" w:author="Macháček Vít" w:date="2020-01-08T13:36:00Z">
        <w:r>
          <w:rPr>
            <w:lang w:val="en-US"/>
          </w:rPr>
          <w:t>d</w:t>
        </w:r>
      </w:ins>
      <w:ins w:id="229" w:author="Macháček Vít" w:date="2020-01-08T13:30:00Z">
        <w:r w:rsidR="003656D6">
          <w:rPr>
            <w:lang w:val="en-US"/>
          </w:rPr>
          <w:t xml:space="preserve"> </w:t>
        </w:r>
      </w:ins>
      <w:ins w:id="230" w:author="Macháček Vít" w:date="2020-01-08T13:36:00Z">
        <w:r>
          <w:rPr>
            <w:lang w:val="en-US"/>
          </w:rPr>
          <w:t xml:space="preserve">dramatically. It </w:t>
        </w:r>
      </w:ins>
      <w:del w:id="231" w:author="Macháček Vít" w:date="2020-01-08T13:36:00Z">
        <w:r w:rsidR="00197863" w:rsidRPr="00AC57D1" w:rsidDel="008C128C">
          <w:rPr>
            <w:lang w:val="en-US"/>
          </w:rPr>
          <w:delText xml:space="preserve">The global research system </w:delText>
        </w:r>
      </w:del>
      <w:r w:rsidR="00197863" w:rsidRPr="00AC57D1">
        <w:rPr>
          <w:lang w:val="en-US"/>
        </w:rPr>
        <w:t>grows both in terms of size (</w:t>
      </w:r>
      <w:proofErr w:type="spellStart"/>
      <w:del w:id="232" w:author="Macháček Vít" w:date="2020-01-09T15:06:00Z">
        <w:r w:rsidR="00991B23" w:rsidRPr="00AC57D1" w:rsidDel="00316E0A">
          <w:rPr>
            <w:lang w:val="en-US"/>
          </w:rPr>
          <w:delText>R</w:delText>
        </w:r>
        <w:r w:rsidR="00197863" w:rsidRPr="00AC57D1" w:rsidDel="00316E0A">
          <w:rPr>
            <w:lang w:val="en-US"/>
          </w:rPr>
          <w:delText xml:space="preserve">oyal </w:delText>
        </w:r>
        <w:r w:rsidR="00991B23" w:rsidRPr="00AC57D1" w:rsidDel="00316E0A">
          <w:rPr>
            <w:lang w:val="en-US"/>
          </w:rPr>
          <w:delText>S</w:delText>
        </w:r>
        <w:r w:rsidR="00197863" w:rsidRPr="00AC57D1" w:rsidDel="00316E0A">
          <w:rPr>
            <w:lang w:val="en-US"/>
          </w:rPr>
          <w:delText xml:space="preserve">ociety </w:delText>
        </w:r>
      </w:del>
      <w:ins w:id="233" w:author="Macháček Vít" w:date="2020-01-09T15:06:00Z">
        <w:r w:rsidR="00316E0A">
          <w:rPr>
            <w:lang w:val="en-US"/>
          </w:rPr>
          <w:t>Wilsdon</w:t>
        </w:r>
        <w:proofErr w:type="spellEnd"/>
        <w:r w:rsidR="00316E0A">
          <w:rPr>
            <w:lang w:val="en-US"/>
          </w:rPr>
          <w:t xml:space="preserve"> </w:t>
        </w:r>
      </w:ins>
      <w:r w:rsidR="00197863" w:rsidRPr="00AC57D1">
        <w:rPr>
          <w:lang w:val="en-US"/>
        </w:rPr>
        <w:t xml:space="preserve">2011), </w:t>
      </w:r>
      <w:r w:rsidR="00F90298" w:rsidRPr="00AC57D1">
        <w:rPr>
          <w:lang w:val="en-US"/>
        </w:rPr>
        <w:t xml:space="preserve">and </w:t>
      </w:r>
      <w:r w:rsidR="00197863" w:rsidRPr="00AC57D1">
        <w:rPr>
          <w:lang w:val="en-US"/>
        </w:rPr>
        <w:t>interconnectedness. New countries incorporate their research into global knowledge flows</w:t>
      </w:r>
      <w:r w:rsidR="00EE4BCC" w:rsidRPr="00AC57D1">
        <w:rPr>
          <w:lang w:val="en-US"/>
        </w:rPr>
        <w:t xml:space="preserve"> </w:t>
      </w:r>
      <w:r w:rsidR="00197863" w:rsidRPr="00AC57D1">
        <w:rPr>
          <w:lang w:val="en-US"/>
        </w:rPr>
        <w:t>(</w:t>
      </w:r>
      <w:proofErr w:type="spellStart"/>
      <w:r w:rsidR="00197863" w:rsidRPr="00AC57D1">
        <w:rPr>
          <w:lang w:val="en-US"/>
        </w:rPr>
        <w:t>Gazni</w:t>
      </w:r>
      <w:proofErr w:type="spellEnd"/>
      <w:r w:rsidR="00197863" w:rsidRPr="00AC57D1">
        <w:rPr>
          <w:lang w:val="en-US"/>
        </w:rPr>
        <w:t xml:space="preserve">, Sugimoto, </w:t>
      </w:r>
      <w:proofErr w:type="spellStart"/>
      <w:proofErr w:type="gramStart"/>
      <w:r w:rsidR="00197863" w:rsidRPr="00AC57D1">
        <w:rPr>
          <w:lang w:val="en-US"/>
        </w:rPr>
        <w:t>Didegah</w:t>
      </w:r>
      <w:proofErr w:type="spellEnd"/>
      <w:r w:rsidR="00197863" w:rsidRPr="00AC57D1">
        <w:rPr>
          <w:lang w:val="en-US"/>
        </w:rPr>
        <w:t xml:space="preserve">  2012</w:t>
      </w:r>
      <w:proofErr w:type="gramEnd"/>
      <w:r w:rsidR="00197863" w:rsidRPr="00AC57D1">
        <w:rPr>
          <w:lang w:val="en-US"/>
        </w:rPr>
        <w:t>; Wagner et al</w:t>
      </w:r>
      <w:r w:rsidR="00EE4BCC" w:rsidRPr="00AC57D1">
        <w:rPr>
          <w:lang w:val="en-US"/>
        </w:rPr>
        <w:t>.</w:t>
      </w:r>
      <w:r w:rsidR="00197863" w:rsidRPr="00AC57D1">
        <w:rPr>
          <w:lang w:val="en-US"/>
        </w:rPr>
        <w:t xml:space="preserve"> 2015)</w:t>
      </w:r>
      <w:ins w:id="234" w:author="Macháček Vít" w:date="2020-01-08T13:37:00Z">
        <w:r>
          <w:rPr>
            <w:lang w:val="en-US"/>
          </w:rPr>
          <w:t xml:space="preserve"> and collaboration </w:t>
        </w:r>
      </w:ins>
      <w:ins w:id="235" w:author="Macháček Vít" w:date="2020-01-09T12:56:00Z">
        <w:r w:rsidR="00632FD5">
          <w:rPr>
            <w:lang w:val="en-US"/>
          </w:rPr>
          <w:t xml:space="preserve">distances decrease </w:t>
        </w:r>
      </w:ins>
      <w:ins w:id="236" w:author="Macháček Vít" w:date="2020-01-08T13:37:00Z">
        <w:r>
          <w:rPr>
            <w:lang w:val="en-US"/>
          </w:rPr>
          <w:t>(</w:t>
        </w:r>
        <w:r w:rsidRPr="008C128C">
          <w:rPr>
            <w:highlight w:val="yellow"/>
            <w:lang w:val="en-US"/>
            <w:rPrChange w:id="237" w:author="Macháček Vít" w:date="2020-01-08T13:37:00Z">
              <w:rPr>
                <w:lang w:val="en-US"/>
              </w:rPr>
            </w:rPrChange>
          </w:rPr>
          <w:t>Waltman 2011</w:t>
        </w:r>
        <w:r>
          <w:rPr>
            <w:lang w:val="en-US"/>
          </w:rPr>
          <w:t xml:space="preserve">). </w:t>
        </w:r>
      </w:ins>
      <w:del w:id="238" w:author="Macháček Vít" w:date="2020-01-08T13:37:00Z">
        <w:r w:rsidR="00197863" w:rsidRPr="00AC57D1" w:rsidDel="008C128C">
          <w:rPr>
            <w:lang w:val="en-US"/>
          </w:rPr>
          <w:delText xml:space="preserve">. </w:delText>
        </w:r>
      </w:del>
      <w:r w:rsidR="00D72347" w:rsidRPr="00AC57D1">
        <w:rPr>
          <w:lang w:val="en-US"/>
        </w:rPr>
        <w:t xml:space="preserve">The international collaboration drives </w:t>
      </w:r>
      <w:r w:rsidR="001C1727" w:rsidRPr="00AC57D1">
        <w:rPr>
          <w:lang w:val="en-US"/>
        </w:rPr>
        <w:t xml:space="preserve">the </w:t>
      </w:r>
      <w:r w:rsidR="00D72347" w:rsidRPr="00AC57D1">
        <w:rPr>
          <w:lang w:val="en-US"/>
        </w:rPr>
        <w:t xml:space="preserve">growth </w:t>
      </w:r>
      <w:r w:rsidR="001C1727" w:rsidRPr="00AC57D1">
        <w:rPr>
          <w:lang w:val="en-US"/>
        </w:rPr>
        <w:t xml:space="preserve">of </w:t>
      </w:r>
      <w:r w:rsidR="00D72347" w:rsidRPr="00AC57D1">
        <w:rPr>
          <w:lang w:val="en-US"/>
        </w:rPr>
        <w:t xml:space="preserve">the </w:t>
      </w:r>
      <w:r w:rsidR="001C1727" w:rsidRPr="00AC57D1">
        <w:rPr>
          <w:lang w:val="en-US"/>
        </w:rPr>
        <w:t xml:space="preserve">research </w:t>
      </w:r>
      <w:r w:rsidR="00D72347" w:rsidRPr="00AC57D1">
        <w:rPr>
          <w:lang w:val="en-US"/>
        </w:rPr>
        <w:t xml:space="preserve">output (Adams 2013). </w:t>
      </w:r>
      <w:r w:rsidR="001C1727" w:rsidRPr="00AC57D1">
        <w:rPr>
          <w:lang w:val="en-US"/>
        </w:rPr>
        <w:t xml:space="preserve">Developing countries </w:t>
      </w:r>
      <w:r w:rsidR="00197863" w:rsidRPr="00AC57D1">
        <w:rPr>
          <w:lang w:val="en-US"/>
        </w:rPr>
        <w:t xml:space="preserve">invest heavily to improve </w:t>
      </w:r>
      <w:r w:rsidR="00EE4BCC" w:rsidRPr="00AC57D1">
        <w:rPr>
          <w:lang w:val="en-US"/>
        </w:rPr>
        <w:t>its</w:t>
      </w:r>
      <w:r w:rsidR="00197863" w:rsidRPr="00AC57D1">
        <w:rPr>
          <w:lang w:val="en-US"/>
        </w:rPr>
        <w:t xml:space="preserve"> research infrastructure (</w:t>
      </w:r>
      <w:proofErr w:type="spellStart"/>
      <w:del w:id="239" w:author="Macháček Vít" w:date="2020-01-09T15:06:00Z">
        <w:r w:rsidR="001C1727" w:rsidRPr="00AC57D1" w:rsidDel="00316E0A">
          <w:rPr>
            <w:lang w:val="en-US"/>
          </w:rPr>
          <w:delText xml:space="preserve">Royal Society </w:delText>
        </w:r>
      </w:del>
      <w:ins w:id="240" w:author="Macháček Vít" w:date="2020-01-09T15:06:00Z">
        <w:r w:rsidR="00316E0A">
          <w:rPr>
            <w:lang w:val="en-US"/>
          </w:rPr>
          <w:t>Wilsdon</w:t>
        </w:r>
        <w:proofErr w:type="spellEnd"/>
        <w:r w:rsidR="00316E0A">
          <w:rPr>
            <w:lang w:val="en-US"/>
          </w:rPr>
          <w:t xml:space="preserve"> </w:t>
        </w:r>
      </w:ins>
      <w:r w:rsidR="001C1727" w:rsidRPr="00AC57D1">
        <w:rPr>
          <w:lang w:val="en-US"/>
        </w:rPr>
        <w:t>2011</w:t>
      </w:r>
      <w:r w:rsidR="00197863" w:rsidRPr="00AC57D1">
        <w:rPr>
          <w:lang w:val="en-US"/>
        </w:rPr>
        <w:t xml:space="preserve">) and international visibility (Zhou and </w:t>
      </w:r>
      <w:proofErr w:type="spellStart"/>
      <w:r w:rsidR="00197863" w:rsidRPr="00AC57D1">
        <w:rPr>
          <w:lang w:val="en-US"/>
        </w:rPr>
        <w:t>Glanzel</w:t>
      </w:r>
      <w:proofErr w:type="spellEnd"/>
      <w:r w:rsidR="00197863" w:rsidRPr="00AC57D1">
        <w:rPr>
          <w:lang w:val="en-US"/>
        </w:rPr>
        <w:t xml:space="preserve"> 2010). </w:t>
      </w:r>
    </w:p>
    <w:p w14:paraId="6560A44A" w14:textId="478B9DAC" w:rsidR="00CF2B3E" w:rsidRDefault="00CF2B3E" w:rsidP="008C128C">
      <w:pPr>
        <w:rPr>
          <w:ins w:id="241" w:author="Macháček Vít" w:date="2020-01-08T14:17:00Z"/>
          <w:lang w:val="en-US"/>
        </w:rPr>
      </w:pPr>
    </w:p>
    <w:p w14:paraId="17FB14B9" w14:textId="77777777" w:rsidR="00CF2B3E" w:rsidRPr="00AC57D1" w:rsidRDefault="00CF2B3E" w:rsidP="00CF2B3E">
      <w:pPr>
        <w:rPr>
          <w:moveTo w:id="242" w:author="Macháček Vít" w:date="2020-01-08T14:17:00Z"/>
          <w:lang w:val="en-US"/>
        </w:rPr>
      </w:pPr>
      <w:moveToRangeStart w:id="243" w:author="Macháček Vít" w:date="2020-01-08T14:17:00Z" w:name="move29385472"/>
      <w:moveTo w:id="244" w:author="Macháček Vít" w:date="2020-01-08T14:17:00Z">
        <w:r w:rsidRPr="00AC57D1">
          <w:rPr>
            <w:lang w:val="en-US"/>
          </w:rPr>
          <w:t>More than 25 years later a similar transition is still not finished in former Soviet bloc. Figure 1 shows that domestic journals are much more prevalent in these countries. For this figure, we define domestic journal as one having more than a third of authors from the same country as a publisher. More than 30 % of Russian research is published in Russian domestic journals. On the contrary, the same figure is around 1 % in Finland, Sweden or Austria. However, the still important role of national journals is not systematically addressed in the literature.</w:t>
        </w:r>
      </w:moveTo>
    </w:p>
    <w:moveToRangeEnd w:id="243"/>
    <w:p w14:paraId="522CB3D0" w14:textId="77777777" w:rsidR="00CF2B3E" w:rsidRPr="00AC57D1" w:rsidRDefault="00CF2B3E">
      <w:pPr>
        <w:rPr>
          <w:lang w:val="en-US"/>
        </w:rPr>
      </w:pPr>
    </w:p>
    <w:p w14:paraId="745BA3C5" w14:textId="77777777" w:rsidR="00C11A60" w:rsidRPr="00AC57D1" w:rsidRDefault="00C11A60" w:rsidP="00197863">
      <w:pPr>
        <w:rPr>
          <w:lang w:val="en-US"/>
        </w:rPr>
      </w:pPr>
    </w:p>
    <w:p w14:paraId="6AF89802" w14:textId="4396F2A6" w:rsidR="00634A9B" w:rsidRPr="00AC57D1" w:rsidRDefault="00197863" w:rsidP="00197863">
      <w:pPr>
        <w:rPr>
          <w:lang w:val="en-US"/>
        </w:rPr>
      </w:pPr>
      <w:r w:rsidRPr="00AC57D1">
        <w:rPr>
          <w:lang w:val="en-US"/>
        </w:rPr>
        <w:t>The globalization of science</w:t>
      </w:r>
      <w:r w:rsidR="00EB6769" w:rsidRPr="00AC57D1">
        <w:rPr>
          <w:lang w:val="en-US"/>
        </w:rPr>
        <w:t xml:space="preserve"> (from now on just globalization)</w:t>
      </w:r>
      <w:r w:rsidRPr="00AC57D1">
        <w:rPr>
          <w:lang w:val="en-US"/>
        </w:rPr>
        <w:t xml:space="preserve"> contains a</w:t>
      </w:r>
      <w:r w:rsidR="00EE4BCC" w:rsidRPr="00AC57D1">
        <w:rPr>
          <w:lang w:val="en-US"/>
        </w:rPr>
        <w:t xml:space="preserve"> piece of</w:t>
      </w:r>
      <w:r w:rsidRPr="00AC57D1">
        <w:rPr>
          <w:lang w:val="en-US"/>
        </w:rPr>
        <w:t xml:space="preserve"> useful information about this transformation process.</w:t>
      </w:r>
      <w:r w:rsidR="00C11A60" w:rsidRPr="00AC57D1">
        <w:rPr>
          <w:lang w:val="en-US"/>
        </w:rPr>
        <w:t xml:space="preserve"> </w:t>
      </w:r>
      <w:r w:rsidR="00634A9B" w:rsidRPr="00AC57D1">
        <w:rPr>
          <w:lang w:val="en-US"/>
        </w:rPr>
        <w:t xml:space="preserve">The researchers in the country and discipline with high globalization publish their work in journals </w:t>
      </w:r>
      <w:r w:rsidR="00C11A60" w:rsidRPr="00AC57D1">
        <w:rPr>
          <w:lang w:val="en-US"/>
        </w:rPr>
        <w:t>operating worldwide</w:t>
      </w:r>
      <w:r w:rsidR="00634A9B" w:rsidRPr="00AC57D1">
        <w:rPr>
          <w:lang w:val="en-US"/>
        </w:rPr>
        <w:t>. On the contrary, when globalization is low, local researchers rely on journals that significantly deviate from the world distribution of journals.</w:t>
      </w:r>
      <w:ins w:id="245" w:author="Macháček Vít" w:date="2020-01-07T14:00:00Z">
        <w:r w:rsidR="003E6B6B">
          <w:rPr>
            <w:lang w:val="en-US"/>
          </w:rPr>
          <w:t xml:space="preserve"> </w:t>
        </w:r>
      </w:ins>
      <w:ins w:id="246" w:author="Macháček Vít" w:date="2020-01-07T14:02:00Z">
        <w:r w:rsidR="003E6B6B">
          <w:rPr>
            <w:lang w:val="en-US"/>
          </w:rPr>
          <w:t xml:space="preserve">Typically, they are </w:t>
        </w:r>
      </w:ins>
      <w:ins w:id="247" w:author="Macháček Vít" w:date="2020-01-07T14:03:00Z">
        <w:r w:rsidR="003E6B6B">
          <w:rPr>
            <w:lang w:val="en-US"/>
          </w:rPr>
          <w:t xml:space="preserve">local journals contributed by researchers from just one or a narrow group of countries. </w:t>
        </w:r>
      </w:ins>
      <w:del w:id="248" w:author="Macháček Vít" w:date="2020-01-07T14:02:00Z">
        <w:r w:rsidR="00634A9B" w:rsidRPr="00AC57D1" w:rsidDel="003E6B6B">
          <w:rPr>
            <w:lang w:val="en-US"/>
          </w:rPr>
          <w:delText xml:space="preserve"> </w:delText>
        </w:r>
      </w:del>
      <w:r w:rsidR="0045084D" w:rsidRPr="00AC57D1">
        <w:rPr>
          <w:lang w:val="en-US"/>
        </w:rPr>
        <w:t>T</w:t>
      </w:r>
      <w:r w:rsidR="00634A9B" w:rsidRPr="00AC57D1">
        <w:rPr>
          <w:lang w:val="en-US"/>
        </w:rPr>
        <w:t xml:space="preserve">hese journals are </w:t>
      </w:r>
      <w:r w:rsidR="00C11A60" w:rsidRPr="00AC57D1">
        <w:rPr>
          <w:lang w:val="en-US"/>
        </w:rPr>
        <w:t>relevant for only a small group of local researchers.</w:t>
      </w:r>
    </w:p>
    <w:p w14:paraId="691E5AC1" w14:textId="50C5D52D" w:rsidR="00EE1B97" w:rsidRDefault="00EE1B97" w:rsidP="00197863">
      <w:pPr>
        <w:rPr>
          <w:ins w:id="249" w:author="Macháček Vít" w:date="2020-01-07T14:03:00Z"/>
          <w:lang w:val="en-US"/>
        </w:rPr>
      </w:pPr>
    </w:p>
    <w:p w14:paraId="33C612A3" w14:textId="564EA5B1" w:rsidR="003E6B6B" w:rsidRPr="00AC57D1" w:rsidDel="003E6B6B" w:rsidRDefault="003E6B6B" w:rsidP="00197863">
      <w:pPr>
        <w:rPr>
          <w:del w:id="250" w:author="Macháček Vít" w:date="2020-01-07T14:04:00Z"/>
          <w:lang w:val="en-US"/>
        </w:rPr>
      </w:pPr>
    </w:p>
    <w:p w14:paraId="342806C0" w14:textId="43E9F860" w:rsidR="00815CE2" w:rsidRPr="00AC57D1" w:rsidDel="00CF2B3E" w:rsidRDefault="00C11A60" w:rsidP="00C11A60">
      <w:pPr>
        <w:rPr>
          <w:del w:id="251" w:author="Macháček Vít" w:date="2020-01-08T14:16:00Z"/>
          <w:lang w:val="en-US"/>
        </w:rPr>
      </w:pPr>
      <w:del w:id="252" w:author="Macháček Vít" w:date="2020-01-07T14:04:00Z">
        <w:r w:rsidRPr="00AC57D1" w:rsidDel="003E6B6B">
          <w:rPr>
            <w:lang w:val="en-US"/>
          </w:rPr>
          <w:delText xml:space="preserve">We perceive globalization in terms of journals. </w:delText>
        </w:r>
      </w:del>
      <w:r w:rsidRPr="00AC57D1">
        <w:rPr>
          <w:lang w:val="en-US"/>
        </w:rPr>
        <w:t xml:space="preserve">The academic journals are an essential platform for scientific knowledge dissemination. They allow scientists across the world to keep up-to-date with the latest discoveries and to present their results to the global audience. The naïve intuition suggests that the </w:t>
      </w:r>
      <w:r w:rsidRPr="00AC57D1">
        <w:rPr>
          <w:i/>
          <w:lang w:val="en-US"/>
        </w:rPr>
        <w:t>globalized</w:t>
      </w:r>
      <w:r w:rsidRPr="00AC57D1">
        <w:rPr>
          <w:lang w:val="en-US"/>
        </w:rPr>
        <w:t xml:space="preserve"> journals are likely to be better serving their dissemination goal than journals operating in only a handful of countries (</w:t>
      </w:r>
      <w:proofErr w:type="spellStart"/>
      <w:r w:rsidRPr="00AC57D1">
        <w:rPr>
          <w:lang w:val="en-US"/>
        </w:rPr>
        <w:t>Buela-Casal</w:t>
      </w:r>
      <w:proofErr w:type="spellEnd"/>
      <w:r w:rsidRPr="00AC57D1">
        <w:rPr>
          <w:lang w:val="en-US"/>
        </w:rPr>
        <w:t xml:space="preserve"> </w:t>
      </w:r>
      <w:r w:rsidR="00F15F32" w:rsidRPr="00AC57D1">
        <w:rPr>
          <w:lang w:val="en-US"/>
        </w:rPr>
        <w:t xml:space="preserve">et al. </w:t>
      </w:r>
      <w:r w:rsidRPr="00AC57D1">
        <w:rPr>
          <w:lang w:val="en-US"/>
        </w:rPr>
        <w:t>2006).</w:t>
      </w:r>
      <w:ins w:id="253" w:author="Macháček Vít" w:date="2020-01-07T14:12:00Z">
        <w:r w:rsidR="00815CE2">
          <w:rPr>
            <w:lang w:val="en-US"/>
          </w:rPr>
          <w:t xml:space="preserve"> </w:t>
        </w:r>
      </w:ins>
    </w:p>
    <w:p w14:paraId="03105690" w14:textId="77777777" w:rsidR="00EE1B97" w:rsidRPr="00AC57D1" w:rsidRDefault="00EE1B97" w:rsidP="00EE1B97">
      <w:pPr>
        <w:rPr>
          <w:lang w:val="en-US"/>
        </w:rPr>
      </w:pPr>
    </w:p>
    <w:p w14:paraId="6EE7708C" w14:textId="7A519FC5" w:rsidR="00EE1B97" w:rsidRPr="00AC57D1" w:rsidDel="00815CE2" w:rsidRDefault="00EE1B97" w:rsidP="00EE1B97">
      <w:pPr>
        <w:rPr>
          <w:del w:id="254" w:author="Macháček Vít" w:date="2020-01-07T14:21:00Z"/>
          <w:lang w:val="en-US"/>
        </w:rPr>
      </w:pPr>
      <w:del w:id="255" w:author="Macháček Vít" w:date="2020-01-07T14:21:00Z">
        <w:r w:rsidRPr="00AC57D1" w:rsidDel="00815CE2">
          <w:rPr>
            <w:lang w:val="en-US"/>
          </w:rPr>
          <w:delText>Buela-Casal</w:delText>
        </w:r>
        <w:r w:rsidR="00F15F32" w:rsidRPr="00AC57D1" w:rsidDel="00815CE2">
          <w:rPr>
            <w:lang w:val="en-US"/>
          </w:rPr>
          <w:delText xml:space="preserve"> et al.</w:delText>
        </w:r>
        <w:r w:rsidRPr="00AC57D1" w:rsidDel="00815CE2">
          <w:rPr>
            <w:lang w:val="en-US"/>
          </w:rPr>
          <w:delText xml:space="preserve"> (2006) warn against certain ambiguity connected with the term internationality. The definition is</w:delText>
        </w:r>
        <w:r w:rsidR="00F15F32" w:rsidRPr="00AC57D1" w:rsidDel="00815CE2">
          <w:rPr>
            <w:lang w:val="en-US"/>
          </w:rPr>
          <w:delText xml:space="preserve"> </w:delText>
        </w:r>
        <w:r w:rsidRPr="00AC57D1" w:rsidDel="00815CE2">
          <w:rPr>
            <w:lang w:val="en-US"/>
          </w:rPr>
          <w:delText xml:space="preserve">key </w:delText>
        </w:r>
        <w:r w:rsidR="000A5688" w:rsidRPr="00AC57D1" w:rsidDel="00815CE2">
          <w:rPr>
            <w:lang w:val="en-US"/>
          </w:rPr>
          <w:delText>to determine</w:delText>
        </w:r>
        <w:r w:rsidRPr="00AC57D1" w:rsidDel="00815CE2">
          <w:rPr>
            <w:lang w:val="en-US"/>
          </w:rPr>
          <w:delText xml:space="preserve"> journal internationality. The journal can be considered international when contributed by researchers from more than one country or all countries in the world. Another definition considered journal international if its editorial board is international. The journal can be considered international if it publishes in English or even when it has a word “</w:delText>
        </w:r>
        <w:r w:rsidRPr="00AC57D1" w:rsidDel="00815CE2">
          <w:rPr>
            <w:i/>
            <w:lang w:val="en-US"/>
          </w:rPr>
          <w:delText>international”</w:delText>
        </w:r>
        <w:r w:rsidRPr="00AC57D1" w:rsidDel="00815CE2">
          <w:rPr>
            <w:lang w:val="en-US"/>
          </w:rPr>
          <w:delText xml:space="preserve"> in</w:delText>
        </w:r>
        <w:r w:rsidR="00F15F32" w:rsidRPr="00AC57D1" w:rsidDel="00815CE2">
          <w:rPr>
            <w:lang w:val="en-US"/>
          </w:rPr>
          <w:delText>cluded in its name</w:delText>
        </w:r>
        <w:r w:rsidRPr="00AC57D1" w:rsidDel="00815CE2">
          <w:rPr>
            <w:lang w:val="en-US"/>
          </w:rPr>
          <w:delText xml:space="preserve">. It is also possible to analyze the internationality of citations of the journal. All these definitions </w:delText>
        </w:r>
        <w:r w:rsidR="00F15F32" w:rsidRPr="00AC57D1" w:rsidDel="00815CE2">
          <w:rPr>
            <w:lang w:val="en-US"/>
          </w:rPr>
          <w:delText xml:space="preserve">often lead </w:delText>
        </w:r>
        <w:r w:rsidRPr="00AC57D1" w:rsidDel="00815CE2">
          <w:rPr>
            <w:lang w:val="en-US"/>
          </w:rPr>
          <w:delText>to different rankings of journal internationality.</w:delText>
        </w:r>
        <w:r w:rsidR="00F15F32" w:rsidRPr="00AC57D1" w:rsidDel="00815CE2">
          <w:rPr>
            <w:lang w:val="en-US"/>
          </w:rPr>
          <w:delText xml:space="preserve"> It is always necessary to clarify what is meant by internationality.</w:delText>
        </w:r>
        <w:r w:rsidRPr="00AC57D1" w:rsidDel="00815CE2">
          <w:rPr>
            <w:lang w:val="en-US"/>
          </w:rPr>
          <w:delText xml:space="preserve"> </w:delText>
        </w:r>
      </w:del>
    </w:p>
    <w:p w14:paraId="1942F5BC" w14:textId="286B43D3" w:rsidR="00EE1B97" w:rsidRPr="00AC57D1" w:rsidDel="00815CE2" w:rsidRDefault="00EE1B97" w:rsidP="00EE1B97">
      <w:pPr>
        <w:rPr>
          <w:del w:id="256" w:author="Macháček Vít" w:date="2020-01-07T14:21:00Z"/>
          <w:lang w:val="en-US"/>
        </w:rPr>
      </w:pPr>
    </w:p>
    <w:p w14:paraId="69167D27" w14:textId="102405F5" w:rsidR="00EE1B97" w:rsidRPr="00AC57D1" w:rsidDel="00815CE2" w:rsidRDefault="00EE1B97" w:rsidP="00EE1B97">
      <w:pPr>
        <w:rPr>
          <w:del w:id="257" w:author="Macháček Vít" w:date="2020-01-07T14:21:00Z"/>
          <w:lang w:val="en-US"/>
        </w:rPr>
      </w:pPr>
      <w:del w:id="258" w:author="Macháček Vít" w:date="2020-01-07T14:21:00Z">
        <w:r w:rsidRPr="00AC57D1" w:rsidDel="00815CE2">
          <w:rPr>
            <w:lang w:val="en-US"/>
          </w:rPr>
          <w:delText xml:space="preserve">This key issue is tackled twofold: a) we analyze journals exclusively </w:delText>
        </w:r>
        <w:r w:rsidR="0045084D" w:rsidRPr="00AC57D1" w:rsidDel="00815CE2">
          <w:rPr>
            <w:lang w:val="en-US"/>
          </w:rPr>
          <w:delText xml:space="preserve">from the perspective of authors </w:delText>
        </w:r>
        <w:r w:rsidRPr="00AC57D1" w:rsidDel="00815CE2">
          <w:rPr>
            <w:lang w:val="en-US"/>
          </w:rPr>
          <w:delText xml:space="preserve">b) the possible ambiguity of results is overcame by employing a variety of indicators. The indicators emphasize country distribution but are also supplemented with indicators based on language and institutional concentration of authors. We refer to the globalization of science to emphasize the global reach of journals that is inherently present in half indicators.  </w:delText>
        </w:r>
      </w:del>
    </w:p>
    <w:p w14:paraId="651EEFEE" w14:textId="77777777" w:rsidR="00EE1B97" w:rsidRPr="00AC57D1" w:rsidRDefault="00EE1B97" w:rsidP="00EE1B97">
      <w:pPr>
        <w:rPr>
          <w:lang w:val="en-US"/>
        </w:rPr>
      </w:pPr>
    </w:p>
    <w:p w14:paraId="0C53A2F9" w14:textId="186FAB0F" w:rsidR="00197863" w:rsidRPr="00AC57D1" w:rsidDel="00CF2B3E" w:rsidRDefault="00991B23" w:rsidP="00197863">
      <w:pPr>
        <w:rPr>
          <w:del w:id="259" w:author="Macháček Vít" w:date="2020-01-08T14:17:00Z"/>
          <w:lang w:val="en-US"/>
        </w:rPr>
      </w:pPr>
      <w:del w:id="260" w:author="Macháček Vít" w:date="2020-01-08T14:17:00Z">
        <w:r w:rsidRPr="00AC57D1" w:rsidDel="00CF2B3E">
          <w:rPr>
            <w:lang w:val="en-US"/>
          </w:rPr>
          <w:delText>A</w:delText>
        </w:r>
        <w:r w:rsidR="00197863" w:rsidRPr="00AC57D1" w:rsidDel="00CF2B3E">
          <w:rPr>
            <w:lang w:val="en-US"/>
          </w:rPr>
          <w:delText xml:space="preserve">fter the fall of </w:delText>
        </w:r>
        <w:r w:rsidR="00EE4BCC" w:rsidRPr="00AC57D1" w:rsidDel="00CF2B3E">
          <w:rPr>
            <w:lang w:val="en-US"/>
          </w:rPr>
          <w:delText xml:space="preserve">the </w:delText>
        </w:r>
        <w:r w:rsidR="00197863" w:rsidRPr="00AC57D1" w:rsidDel="00CF2B3E">
          <w:rPr>
            <w:lang w:val="en-US"/>
          </w:rPr>
          <w:delText xml:space="preserve">Berlin Wall, the formerly separated research systems </w:delText>
        </w:r>
        <w:r w:rsidRPr="00AC57D1" w:rsidDel="00CF2B3E">
          <w:rPr>
            <w:lang w:val="en-US"/>
          </w:rPr>
          <w:delText xml:space="preserve">on both sides of the iron curtain </w:delText>
        </w:r>
        <w:r w:rsidR="00197863" w:rsidRPr="00AC57D1" w:rsidDel="00CF2B3E">
          <w:rPr>
            <w:lang w:val="en-US"/>
          </w:rPr>
          <w:delText xml:space="preserve">started to merge. Simultaneously, the transition from the national to </w:delText>
        </w:r>
        <w:r w:rsidR="00EE4BCC" w:rsidRPr="00AC57D1" w:rsidDel="00CF2B3E">
          <w:rPr>
            <w:lang w:val="en-US"/>
          </w:rPr>
          <w:delText xml:space="preserve">the </w:delText>
        </w:r>
        <w:r w:rsidR="00197863" w:rsidRPr="00AC57D1" w:rsidDel="00CF2B3E">
          <w:rPr>
            <w:lang w:val="en-US"/>
          </w:rPr>
          <w:delText>international mode</w:delText>
        </w:r>
        <w:r w:rsidR="00EE1B97" w:rsidRPr="00AC57D1" w:rsidDel="00CF2B3E">
          <w:rPr>
            <w:lang w:val="en-US"/>
          </w:rPr>
          <w:delText>l</w:delText>
        </w:r>
        <w:r w:rsidR="00197863" w:rsidRPr="00AC57D1" w:rsidDel="00CF2B3E">
          <w:rPr>
            <w:lang w:val="en-US"/>
          </w:rPr>
          <w:delText xml:space="preserve"> of publication was happening at least on the western side of the </w:delText>
        </w:r>
        <w:r w:rsidR="00276611" w:rsidRPr="00AC57D1" w:rsidDel="00CF2B3E">
          <w:rPr>
            <w:lang w:val="en-US"/>
          </w:rPr>
          <w:delText>curtain</w:delText>
        </w:r>
        <w:r w:rsidR="00197863" w:rsidRPr="00AC57D1" w:rsidDel="00CF2B3E">
          <w:rPr>
            <w:lang w:val="en-US"/>
          </w:rPr>
          <w:delText xml:space="preserve">. The </w:delText>
        </w:r>
        <w:r w:rsidR="00197863" w:rsidRPr="00AC57D1" w:rsidDel="00CF2B3E">
          <w:rPr>
            <w:i/>
            <w:lang w:val="en-US"/>
          </w:rPr>
          <w:delText>transnational</w:delText>
        </w:r>
        <w:r w:rsidR="00197863" w:rsidRPr="00AC57D1" w:rsidDel="00CF2B3E">
          <w:rPr>
            <w:lang w:val="en-US"/>
          </w:rPr>
          <w:delText xml:space="preserve"> English-written journals almost entirely replaced the </w:delText>
        </w:r>
        <w:r w:rsidR="00197863" w:rsidRPr="00AC57D1" w:rsidDel="00CF2B3E">
          <w:rPr>
            <w:i/>
            <w:lang w:val="en-US"/>
          </w:rPr>
          <w:delText>national</w:delText>
        </w:r>
        <w:r w:rsidR="00197863" w:rsidRPr="00AC57D1" w:rsidDel="00CF2B3E">
          <w:rPr>
            <w:lang w:val="en-US"/>
          </w:rPr>
          <w:delText xml:space="preserve"> journals as a major publication platform (Zitt et al</w:delText>
        </w:r>
        <w:r w:rsidR="00EE1B97" w:rsidRPr="00AC57D1" w:rsidDel="00CF2B3E">
          <w:rPr>
            <w:lang w:val="en-US"/>
          </w:rPr>
          <w:delText>.</w:delText>
        </w:r>
        <w:r w:rsidR="00197863" w:rsidRPr="00AC57D1" w:rsidDel="00CF2B3E">
          <w:rPr>
            <w:lang w:val="en-US"/>
          </w:rPr>
          <w:delText xml:space="preserve"> 1998).</w:delText>
        </w:r>
      </w:del>
    </w:p>
    <w:p w14:paraId="7F9FEC2A" w14:textId="77777777" w:rsidR="00197863" w:rsidRPr="00AC57D1" w:rsidRDefault="00197863" w:rsidP="00197863">
      <w:pPr>
        <w:rPr>
          <w:lang w:val="en-US"/>
        </w:rPr>
      </w:pPr>
    </w:p>
    <w:p w14:paraId="1096D8E2" w14:textId="709681D3" w:rsidR="00F421C3" w:rsidRPr="00AC57D1" w:rsidRDefault="00F421C3" w:rsidP="00197863">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E747FD" w:rsidRPr="00AC57D1" w14:paraId="370D5F10" w14:textId="77777777" w:rsidTr="00C81333">
        <w:tc>
          <w:tcPr>
            <w:tcW w:w="9071" w:type="dxa"/>
          </w:tcPr>
          <w:p w14:paraId="0E42E30F" w14:textId="5E8C7660" w:rsidR="00E747FD" w:rsidRPr="00AC57D1" w:rsidRDefault="00E747FD" w:rsidP="00E747FD">
            <w:pPr>
              <w:rPr>
                <w:b/>
                <w:lang w:val="en-US"/>
              </w:rPr>
            </w:pPr>
            <w:r w:rsidRPr="00AC57D1">
              <w:rPr>
                <w:b/>
                <w:lang w:val="en-US"/>
              </w:rPr>
              <w:t>Figure 1: Share of research output flowing into domestic journals in Europe in 2015-2017</w:t>
            </w:r>
          </w:p>
        </w:tc>
      </w:tr>
      <w:tr w:rsidR="00E747FD" w:rsidRPr="00AC57D1" w14:paraId="2981B6D0" w14:textId="77777777" w:rsidTr="00C81333">
        <w:tc>
          <w:tcPr>
            <w:tcW w:w="9071" w:type="dxa"/>
          </w:tcPr>
          <w:p w14:paraId="1704AD86" w14:textId="77777777" w:rsidR="00E747FD" w:rsidRPr="00AC57D1" w:rsidRDefault="00E747FD" w:rsidP="00C81333">
            <w:pPr>
              <w:rPr>
                <w:lang w:val="en-US"/>
              </w:rPr>
            </w:pPr>
            <w:r w:rsidRPr="00AC57D1">
              <w:rPr>
                <w:noProof/>
                <w:lang w:val="cs-CZ" w:eastAsia="cs-CZ"/>
              </w:rPr>
              <w:drawing>
                <wp:inline distT="0" distB="0" distL="0" distR="0" wp14:anchorId="1F98D9BD" wp14:editId="6A1CC89E">
                  <wp:extent cx="5760085"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629025"/>
                          </a:xfrm>
                          <a:prstGeom prst="rect">
                            <a:avLst/>
                          </a:prstGeom>
                        </pic:spPr>
                      </pic:pic>
                    </a:graphicData>
                  </a:graphic>
                </wp:inline>
              </w:drawing>
            </w:r>
          </w:p>
        </w:tc>
      </w:tr>
      <w:tr w:rsidR="00E747FD" w:rsidRPr="00AC57D1" w14:paraId="58BB2C21" w14:textId="77777777" w:rsidTr="00C81333">
        <w:tc>
          <w:tcPr>
            <w:tcW w:w="9071" w:type="dxa"/>
          </w:tcPr>
          <w:p w14:paraId="704F07D3" w14:textId="5D29DB0D" w:rsidR="00E747FD" w:rsidRPr="00AC57D1" w:rsidRDefault="00E747FD" w:rsidP="00C81333">
            <w:pPr>
              <w:pStyle w:val="Nadpis1"/>
              <w:spacing w:before="0"/>
              <w:rPr>
                <w:b w:val="0"/>
                <w:i/>
                <w:lang w:val="en-US"/>
              </w:rPr>
            </w:pPr>
            <w:r w:rsidRPr="00AC57D1">
              <w:rPr>
                <w:b w:val="0"/>
                <w:i/>
                <w:lang w:val="en-US"/>
              </w:rPr>
              <w:t>Note</w:t>
            </w:r>
            <w:r w:rsidR="002C63DC">
              <w:rPr>
                <w:b w:val="0"/>
                <w:i/>
                <w:lang w:val="en-US"/>
              </w:rPr>
              <w:t>:</w:t>
            </w:r>
            <w:r w:rsidRPr="00AC57D1">
              <w:rPr>
                <w:b w:val="0"/>
                <w:i/>
                <w:lang w:val="en-US"/>
              </w:rPr>
              <w:t xml:space="preserve"> domestic journals defined as journals with at least 33% authors from the same country as the publisher of the journal. Only articles, reviews</w:t>
            </w:r>
            <w:r w:rsidR="002C63DC">
              <w:rPr>
                <w:b w:val="0"/>
                <w:i/>
                <w:lang w:val="en-US"/>
              </w:rPr>
              <w:t>,</w:t>
            </w:r>
            <w:r w:rsidRPr="00AC57D1">
              <w:rPr>
                <w:b w:val="0"/>
                <w:i/>
                <w:lang w:val="en-US"/>
              </w:rPr>
              <w:t xml:space="preserve"> and conference papers are included. Publisher country from Scopus Source List is used to identify the domicile of the journal</w:t>
            </w:r>
          </w:p>
          <w:p w14:paraId="22EC27AF" w14:textId="77777777" w:rsidR="00E747FD" w:rsidRPr="00AC57D1" w:rsidRDefault="00E747FD" w:rsidP="00C81333">
            <w:pPr>
              <w:pStyle w:val="Nadpis1"/>
              <w:spacing w:before="0"/>
              <w:rPr>
                <w:b w:val="0"/>
                <w:i/>
                <w:lang w:val="en-US"/>
              </w:rPr>
            </w:pPr>
            <w:r w:rsidRPr="00AC57D1">
              <w:rPr>
                <w:b w:val="0"/>
                <w:i/>
                <w:lang w:val="en-US"/>
              </w:rPr>
              <w:t>Source: own calculation, Scopus; Scopus Source List</w:t>
            </w:r>
          </w:p>
        </w:tc>
      </w:tr>
    </w:tbl>
    <w:p w14:paraId="0D2E31E3" w14:textId="77777777" w:rsidR="004509C1" w:rsidRPr="00AC57D1" w:rsidRDefault="004509C1" w:rsidP="004509C1">
      <w:pPr>
        <w:rPr>
          <w:lang w:val="en-US"/>
        </w:rPr>
      </w:pPr>
    </w:p>
    <w:p w14:paraId="1CF8FF60" w14:textId="4356727D" w:rsidR="00987E80" w:rsidRPr="00AC57D1" w:rsidDel="00CF2B3E" w:rsidRDefault="00987E80" w:rsidP="00987E80">
      <w:pPr>
        <w:rPr>
          <w:moveFrom w:id="261" w:author="Macháček Vít" w:date="2020-01-08T14:17:00Z"/>
          <w:lang w:val="en-US"/>
        </w:rPr>
      </w:pPr>
      <w:moveFromRangeStart w:id="262" w:author="Macháček Vít" w:date="2020-01-08T14:17:00Z" w:name="move29385472"/>
      <w:moveFrom w:id="263" w:author="Macháček Vít" w:date="2020-01-08T14:17:00Z">
        <w:r w:rsidRPr="00AC57D1" w:rsidDel="00CF2B3E">
          <w:rPr>
            <w:lang w:val="en-US"/>
          </w:rPr>
          <w:t>More than 25 years later a similar transition is still not finished in former Soviet bloc. Figure 1 shows that domestic journals are much more prevalent in these countries. For this figure, we define domestic journal as one having more than a third of authors from the same country as a publisher. More than 30 % of Russian research is published in Russian domestic journals. On the contrary, the same figure is around 1 % in Finland, Sweden or Austria. However, the still important role of national journals is not systematically addressed in the literature.</w:t>
        </w:r>
      </w:moveFrom>
    </w:p>
    <w:moveFromRangeEnd w:id="262"/>
    <w:p w14:paraId="2FB3BA26" w14:textId="77777777" w:rsidR="00987E80" w:rsidRPr="00AC57D1" w:rsidRDefault="00987E80" w:rsidP="004509C1">
      <w:pPr>
        <w:rPr>
          <w:lang w:val="en-US"/>
        </w:rPr>
      </w:pPr>
    </w:p>
    <w:p w14:paraId="61F77C88" w14:textId="13FD2D7D" w:rsidR="004509C1" w:rsidRPr="00AC57D1" w:rsidRDefault="004509C1" w:rsidP="004509C1">
      <w:pPr>
        <w:rPr>
          <w:lang w:val="en-US"/>
        </w:rPr>
      </w:pPr>
      <w:r w:rsidRPr="00AC57D1">
        <w:rPr>
          <w:lang w:val="en-US"/>
        </w:rPr>
        <w:t>Domestic journals were originally published in national languages. However, they often adjust to the transforming environment by translating their content into English while keeping their author-base local (</w:t>
      </w:r>
      <w:proofErr w:type="spellStart"/>
      <w:r w:rsidRPr="00AC57D1">
        <w:rPr>
          <w:lang w:val="en-US"/>
        </w:rPr>
        <w:t>Kirchik</w:t>
      </w:r>
      <w:proofErr w:type="spellEnd"/>
      <w:r w:rsidRPr="00AC57D1">
        <w:rPr>
          <w:lang w:val="en-US"/>
        </w:rPr>
        <w:t xml:space="preserve"> and Gingras 2012, </w:t>
      </w:r>
      <w:proofErr w:type="spellStart"/>
      <w:r w:rsidRPr="00AC57D1">
        <w:rPr>
          <w:lang w:val="en-US"/>
        </w:rPr>
        <w:t>Moed</w:t>
      </w:r>
      <w:proofErr w:type="spellEnd"/>
      <w:r w:rsidRPr="00AC57D1">
        <w:rPr>
          <w:lang w:val="en-US"/>
        </w:rPr>
        <w:t xml:space="preserve"> 2018). Language of publication is not necessarily a good indication of the journal’s </w:t>
      </w:r>
      <w:r w:rsidR="008467DA" w:rsidRPr="00AC57D1">
        <w:rPr>
          <w:lang w:val="en-US"/>
        </w:rPr>
        <w:t>globalization</w:t>
      </w:r>
      <w:r w:rsidRPr="00AC57D1">
        <w:rPr>
          <w:lang w:val="en-US"/>
        </w:rPr>
        <w:t>.</w:t>
      </w:r>
      <w:r w:rsidR="008467DA" w:rsidRPr="00AC57D1">
        <w:rPr>
          <w:lang w:val="en-US"/>
        </w:rPr>
        <w:t xml:space="preserve"> Nevertheless</w:t>
      </w:r>
      <w:r w:rsidR="002C63DC">
        <w:rPr>
          <w:lang w:val="en-US"/>
        </w:rPr>
        <w:t>,</w:t>
      </w:r>
      <w:r w:rsidR="008467DA" w:rsidRPr="00AC57D1">
        <w:rPr>
          <w:lang w:val="en-US"/>
        </w:rPr>
        <w:t xml:space="preserve"> one indicator based on language is included in the paper.</w:t>
      </w:r>
    </w:p>
    <w:p w14:paraId="4E3DE084" w14:textId="36DAF7E7" w:rsidR="0045084D" w:rsidRPr="00AC57D1" w:rsidRDefault="0045084D" w:rsidP="004509C1">
      <w:pPr>
        <w:rPr>
          <w:lang w:val="en-US"/>
        </w:rPr>
      </w:pPr>
    </w:p>
    <w:p w14:paraId="09652B7E" w14:textId="1DA26361" w:rsidR="0045084D" w:rsidRPr="00AC57D1" w:rsidRDefault="0045084D" w:rsidP="0054705F">
      <w:pPr>
        <w:rPr>
          <w:lang w:val="en-US"/>
        </w:rPr>
      </w:pPr>
      <w:r w:rsidRPr="00AC57D1">
        <w:rPr>
          <w:lang w:val="en-US"/>
        </w:rPr>
        <w:t>Many journals operate worldwide and forcing a single-cou</w:t>
      </w:r>
      <w:r w:rsidR="00EB6769" w:rsidRPr="00AC57D1">
        <w:rPr>
          <w:lang w:val="en-US"/>
        </w:rPr>
        <w:t xml:space="preserve">ntry domicile can be too strict. </w:t>
      </w:r>
      <w:r w:rsidR="0054705F" w:rsidRPr="00AC57D1">
        <w:rPr>
          <w:lang w:val="en-US"/>
        </w:rPr>
        <w:t xml:space="preserve">The concept of domestic journals outlined above also does not take into account the size of the research sector in the country. </w:t>
      </w:r>
      <w:r w:rsidR="00EB6769" w:rsidRPr="00AC57D1">
        <w:rPr>
          <w:lang w:val="en-US"/>
        </w:rPr>
        <w:t xml:space="preserve">The composition of </w:t>
      </w:r>
      <w:r w:rsidR="002C63DC">
        <w:rPr>
          <w:lang w:val="en-US"/>
        </w:rPr>
        <w:t xml:space="preserve">the </w:t>
      </w:r>
      <w:r w:rsidR="00EB6769" w:rsidRPr="00AC57D1">
        <w:rPr>
          <w:lang w:val="en-US"/>
        </w:rPr>
        <w:t>editorial board can be a useful measure of journal internationality, but its data availability is limited. Moreover, it is easier to fake than the authors contributing</w:t>
      </w:r>
      <w:r w:rsidR="002C63DC">
        <w:rPr>
          <w:lang w:val="en-US"/>
        </w:rPr>
        <w:t xml:space="preserve"> to</w:t>
      </w:r>
      <w:r w:rsidR="00EB6769" w:rsidRPr="00AC57D1">
        <w:rPr>
          <w:lang w:val="en-US"/>
        </w:rPr>
        <w:t xml:space="preserve"> the journal. The journal</w:t>
      </w:r>
      <w:r w:rsidR="002C63DC">
        <w:rPr>
          <w:lang w:val="en-US"/>
        </w:rPr>
        <w:t>'</w:t>
      </w:r>
      <w:r w:rsidR="00EB6769" w:rsidRPr="00AC57D1">
        <w:rPr>
          <w:lang w:val="en-US"/>
        </w:rPr>
        <w:t>s authors provide a direct measure of the journal globalization that is both available and relatively reliable.</w:t>
      </w:r>
    </w:p>
    <w:p w14:paraId="0612A934" w14:textId="0C1A59BE" w:rsidR="0054705F" w:rsidRPr="00AC57D1" w:rsidRDefault="0054705F" w:rsidP="0054705F">
      <w:pPr>
        <w:rPr>
          <w:lang w:val="en-US"/>
        </w:rPr>
      </w:pPr>
    </w:p>
    <w:p w14:paraId="77BCC56F" w14:textId="05C9CEDC" w:rsidR="00197863" w:rsidRPr="00AC57D1" w:rsidRDefault="00DD28C4" w:rsidP="00DD28C4">
      <w:pPr>
        <w:rPr>
          <w:lang w:val="en-US"/>
        </w:rPr>
      </w:pPr>
      <w:r w:rsidRPr="00AC57D1">
        <w:rPr>
          <w:lang w:val="en-US"/>
        </w:rPr>
        <w:t xml:space="preserve">The globalization is informative about the </w:t>
      </w:r>
      <w:r w:rsidR="0054705F" w:rsidRPr="00AC57D1">
        <w:rPr>
          <w:lang w:val="en-US"/>
        </w:rPr>
        <w:t>incentives provided by the research evaluation system in the country</w:t>
      </w:r>
      <w:r w:rsidR="00C5605D" w:rsidRPr="00AC57D1">
        <w:rPr>
          <w:lang w:val="en-US"/>
        </w:rPr>
        <w:t xml:space="preserve"> and the power relations in the local research system</w:t>
      </w:r>
      <w:r w:rsidR="0054705F" w:rsidRPr="00AC57D1">
        <w:rPr>
          <w:lang w:val="en-US"/>
        </w:rPr>
        <w:t>. Incentives influence researchers’ decision on where to publish (</w:t>
      </w:r>
      <w:proofErr w:type="spellStart"/>
      <w:r w:rsidR="0054705F" w:rsidRPr="00AC57D1">
        <w:rPr>
          <w:lang w:val="en-US"/>
        </w:rPr>
        <w:t>Franzoni</w:t>
      </w:r>
      <w:proofErr w:type="spellEnd"/>
      <w:r w:rsidR="0054705F" w:rsidRPr="00AC57D1">
        <w:rPr>
          <w:lang w:val="en-US"/>
        </w:rPr>
        <w:t xml:space="preserve"> et al. 2011). The decision where to submit a paper is a key stage of the research-production process, which involves a highly strategic behavior of the researcher (see Heintzelman and </w:t>
      </w:r>
      <w:proofErr w:type="spellStart"/>
      <w:r w:rsidR="0054705F" w:rsidRPr="00AC57D1">
        <w:rPr>
          <w:lang w:val="en-US"/>
        </w:rPr>
        <w:t>Nocetti</w:t>
      </w:r>
      <w:proofErr w:type="spellEnd"/>
      <w:r w:rsidR="0054705F" w:rsidRPr="00AC57D1">
        <w:rPr>
          <w:lang w:val="en-US"/>
        </w:rPr>
        <w:t xml:space="preserve">, 2009) </w:t>
      </w:r>
      <w:r w:rsidRPr="00AC57D1">
        <w:rPr>
          <w:lang w:val="en-US"/>
        </w:rPr>
        <w:t xml:space="preserve">His decision is linked to the strength of the </w:t>
      </w:r>
      <w:r w:rsidR="004908A2" w:rsidRPr="00AC57D1">
        <w:rPr>
          <w:lang w:val="en-US"/>
        </w:rPr>
        <w:t>“adverse mechanisms</w:t>
      </w:r>
      <w:r w:rsidR="00EE4BCC" w:rsidRPr="00AC57D1">
        <w:rPr>
          <w:lang w:val="en-US"/>
        </w:rPr>
        <w:t>”</w:t>
      </w:r>
      <w:r w:rsidR="000C7DD6" w:rsidRPr="00AC57D1">
        <w:rPr>
          <w:lang w:val="en-US"/>
        </w:rPr>
        <w:t xml:space="preserve"> </w:t>
      </w:r>
      <w:r w:rsidRPr="00AC57D1">
        <w:rPr>
          <w:lang w:val="en-US"/>
        </w:rPr>
        <w:t>- p</w:t>
      </w:r>
      <w:r w:rsidR="004908A2" w:rsidRPr="00AC57D1">
        <w:rPr>
          <w:lang w:val="en-US"/>
        </w:rPr>
        <w:t xml:space="preserve">ersistent proximity networks </w:t>
      </w:r>
      <w:r w:rsidR="00C5605D" w:rsidRPr="00AC57D1">
        <w:rPr>
          <w:lang w:val="en-US"/>
        </w:rPr>
        <w:t>hindering</w:t>
      </w:r>
      <w:r w:rsidRPr="00AC57D1">
        <w:rPr>
          <w:lang w:val="en-US"/>
        </w:rPr>
        <w:t xml:space="preserve"> the internationalization process</w:t>
      </w:r>
      <w:r w:rsidR="00C5605D" w:rsidRPr="00AC57D1">
        <w:rPr>
          <w:lang w:val="en-US"/>
        </w:rPr>
        <w:t xml:space="preserve"> (</w:t>
      </w:r>
      <w:proofErr w:type="spellStart"/>
      <w:r w:rsidR="00C5605D" w:rsidRPr="00AC57D1">
        <w:rPr>
          <w:lang w:val="en-US"/>
        </w:rPr>
        <w:t>Zitt</w:t>
      </w:r>
      <w:proofErr w:type="spellEnd"/>
      <w:r w:rsidR="00C5605D" w:rsidRPr="00AC57D1">
        <w:rPr>
          <w:lang w:val="en-US"/>
        </w:rPr>
        <w:t xml:space="preserve"> and </w:t>
      </w:r>
      <w:proofErr w:type="spellStart"/>
      <w:r w:rsidR="00C5605D" w:rsidRPr="00AC57D1">
        <w:rPr>
          <w:lang w:val="en-US"/>
        </w:rPr>
        <w:t>Bassecoulard</w:t>
      </w:r>
      <w:proofErr w:type="spellEnd"/>
      <w:r w:rsidR="00C5605D" w:rsidRPr="00AC57D1">
        <w:rPr>
          <w:lang w:val="en-US"/>
        </w:rPr>
        <w:t xml:space="preserve"> 2004)</w:t>
      </w:r>
      <w:r w:rsidR="004908A2" w:rsidRPr="00AC57D1">
        <w:rPr>
          <w:lang w:val="en-US"/>
        </w:rPr>
        <w:t xml:space="preserve">. The local ties between researchers, </w:t>
      </w:r>
      <w:r w:rsidR="004908A2" w:rsidRPr="00AC57D1">
        <w:rPr>
          <w:lang w:val="en-US"/>
        </w:rPr>
        <w:lastRenderedPageBreak/>
        <w:t>institutions, research managers</w:t>
      </w:r>
      <w:r w:rsidR="00EE4BCC" w:rsidRPr="00AC57D1">
        <w:rPr>
          <w:lang w:val="en-US"/>
        </w:rPr>
        <w:t>,</w:t>
      </w:r>
      <w:r w:rsidR="004908A2" w:rsidRPr="00AC57D1">
        <w:rPr>
          <w:lang w:val="en-US"/>
        </w:rPr>
        <w:t xml:space="preserve"> and policy-makers can diverge the knowledge flows from international, to more local paths</w:t>
      </w:r>
      <w:r w:rsidR="000C7DD6" w:rsidRPr="00AC57D1">
        <w:rPr>
          <w:lang w:val="en-US"/>
        </w:rPr>
        <w:t>.</w:t>
      </w:r>
      <w:r w:rsidR="004908A2" w:rsidRPr="00AC57D1">
        <w:rPr>
          <w:lang w:val="en-US"/>
        </w:rPr>
        <w:t xml:space="preserve"> </w:t>
      </w:r>
    </w:p>
    <w:p w14:paraId="1C6AA11A" w14:textId="44037112" w:rsidR="006D343B" w:rsidRPr="00AC57D1" w:rsidRDefault="006D343B" w:rsidP="00197863">
      <w:pPr>
        <w:rPr>
          <w:lang w:val="en-US"/>
        </w:rPr>
      </w:pPr>
    </w:p>
    <w:p w14:paraId="4AA12BC8" w14:textId="20F18A93" w:rsidR="00F52C27" w:rsidRPr="00AC57D1" w:rsidRDefault="00F52C27" w:rsidP="00F52C27">
      <w:pPr>
        <w:rPr>
          <w:lang w:val="en-US"/>
        </w:rPr>
      </w:pPr>
      <w:r w:rsidRPr="00AC57D1">
        <w:rPr>
          <w:lang w:val="en-US"/>
        </w:rPr>
        <w:t>To our knowledge</w:t>
      </w:r>
      <w:r w:rsidR="00EE1B97" w:rsidRPr="00AC57D1">
        <w:rPr>
          <w:lang w:val="en-US"/>
        </w:rPr>
        <w:t>,</w:t>
      </w:r>
      <w:r w:rsidRPr="00AC57D1">
        <w:rPr>
          <w:lang w:val="en-US"/>
        </w:rPr>
        <w:t xml:space="preserve"> the only paper </w:t>
      </w:r>
      <w:r w:rsidR="00EE1B97" w:rsidRPr="00AC57D1">
        <w:rPr>
          <w:lang w:val="en-US"/>
        </w:rPr>
        <w:t>providing</w:t>
      </w:r>
      <w:r w:rsidRPr="00AC57D1">
        <w:rPr>
          <w:lang w:val="en-US"/>
        </w:rPr>
        <w:t xml:space="preserve"> </w:t>
      </w:r>
      <w:r w:rsidR="00A2657D" w:rsidRPr="00AC57D1">
        <w:rPr>
          <w:lang w:val="en-US"/>
        </w:rPr>
        <w:t xml:space="preserve">analyzing globalization in </w:t>
      </w:r>
      <w:r w:rsidRPr="00AC57D1">
        <w:rPr>
          <w:lang w:val="en-US"/>
        </w:rPr>
        <w:t xml:space="preserve">countries is </w:t>
      </w:r>
      <w:proofErr w:type="spellStart"/>
      <w:r w:rsidRPr="00AC57D1">
        <w:rPr>
          <w:lang w:val="en-US"/>
        </w:rPr>
        <w:t>Zitt</w:t>
      </w:r>
      <w:proofErr w:type="spellEnd"/>
      <w:r w:rsidRPr="00AC57D1">
        <w:rPr>
          <w:lang w:val="en-US"/>
        </w:rPr>
        <w:t xml:space="preserve"> and </w:t>
      </w:r>
      <w:proofErr w:type="spellStart"/>
      <w:r w:rsidRPr="00AC57D1">
        <w:rPr>
          <w:lang w:val="en-US"/>
        </w:rPr>
        <w:t>Bassecoulard</w:t>
      </w:r>
      <w:proofErr w:type="spellEnd"/>
      <w:r w:rsidRPr="00AC57D1">
        <w:rPr>
          <w:lang w:val="en-US"/>
        </w:rPr>
        <w:t xml:space="preserve"> (1999). </w:t>
      </w:r>
      <w:r w:rsidR="00A2657D" w:rsidRPr="00AC57D1">
        <w:rPr>
          <w:lang w:val="en-US"/>
        </w:rPr>
        <w:t>Based on journal-level indicators suggested in their previous paper (1998)</w:t>
      </w:r>
      <w:r w:rsidR="002C63DC">
        <w:rPr>
          <w:lang w:val="en-US"/>
        </w:rPr>
        <w:t>,</w:t>
      </w:r>
      <w:r w:rsidR="00A2657D" w:rsidRPr="00AC57D1">
        <w:rPr>
          <w:lang w:val="en-US"/>
        </w:rPr>
        <w:t xml:space="preserve"> they analyzed </w:t>
      </w:r>
      <w:r w:rsidRPr="00AC57D1">
        <w:rPr>
          <w:lang w:val="en-US"/>
        </w:rPr>
        <w:t xml:space="preserve">countries and discipline </w:t>
      </w:r>
      <w:r w:rsidR="00A2657D" w:rsidRPr="00AC57D1">
        <w:rPr>
          <w:lang w:val="en-US"/>
        </w:rPr>
        <w:t>according to their internationalization</w:t>
      </w:r>
      <w:r w:rsidRPr="00AC57D1">
        <w:rPr>
          <w:lang w:val="en-US"/>
        </w:rPr>
        <w:t>.</w:t>
      </w:r>
      <w:r w:rsidR="008467DA" w:rsidRPr="00AC57D1">
        <w:rPr>
          <w:lang w:val="en-US"/>
        </w:rPr>
        <w:t xml:space="preserve"> They acknowledge a “general trend towards internationalization</w:t>
      </w:r>
      <w:r w:rsidR="002C63DC">
        <w:rPr>
          <w:lang w:val="en-US"/>
        </w:rPr>
        <w:t>,”</w:t>
      </w:r>
      <w:r w:rsidR="008467DA" w:rsidRPr="00AC57D1">
        <w:rPr>
          <w:lang w:val="en-US"/>
        </w:rPr>
        <w:t xml:space="preserve"> with some exceptions such as Russia.</w:t>
      </w:r>
      <w:r w:rsidR="000B2E2D" w:rsidRPr="00AC57D1">
        <w:rPr>
          <w:lang w:val="en-US"/>
        </w:rPr>
        <w:t xml:space="preserve"> Since then, any</w:t>
      </w:r>
      <w:r w:rsidR="008467DA" w:rsidRPr="00AC57D1">
        <w:rPr>
          <w:lang w:val="en-US"/>
        </w:rPr>
        <w:t xml:space="preserve"> systematic</w:t>
      </w:r>
      <w:r w:rsidR="000B2E2D" w:rsidRPr="00AC57D1">
        <w:rPr>
          <w:lang w:val="en-US"/>
        </w:rPr>
        <w:t xml:space="preserve"> evidence is missing.</w:t>
      </w:r>
      <w:r w:rsidRPr="00AC57D1">
        <w:rPr>
          <w:lang w:val="en-US"/>
        </w:rPr>
        <w:t xml:space="preserve"> </w:t>
      </w:r>
    </w:p>
    <w:p w14:paraId="4BC7DA80" w14:textId="4D164FD8" w:rsidR="00164001" w:rsidRPr="00AC57D1" w:rsidRDefault="00164001" w:rsidP="003C41C4">
      <w:pPr>
        <w:rPr>
          <w:lang w:val="en-US"/>
        </w:rPr>
      </w:pPr>
    </w:p>
    <w:p w14:paraId="6C01E829" w14:textId="122DEF33" w:rsidR="00164001" w:rsidRPr="00AC57D1" w:rsidRDefault="007503E1" w:rsidP="003C41C4">
      <w:pPr>
        <w:rPr>
          <w:b/>
          <w:lang w:val="en-US"/>
        </w:rPr>
      </w:pPr>
      <w:r w:rsidRPr="00AC57D1">
        <w:rPr>
          <w:b/>
          <w:lang w:val="en-US"/>
        </w:rPr>
        <w:t>Data</w:t>
      </w:r>
    </w:p>
    <w:p w14:paraId="1A207B12" w14:textId="2A1178EF" w:rsidR="007503E1" w:rsidRPr="00AC57D1" w:rsidRDefault="007503E1" w:rsidP="007503E1">
      <w:pPr>
        <w:rPr>
          <w:lang w:val="en-US"/>
        </w:rPr>
      </w:pPr>
      <w:r w:rsidRPr="00AC57D1">
        <w:rPr>
          <w:lang w:val="en-US"/>
        </w:rPr>
        <w:t xml:space="preserve">The analysis is based on </w:t>
      </w:r>
      <w:r w:rsidR="00EE4BCC" w:rsidRPr="00AC57D1">
        <w:rPr>
          <w:lang w:val="en-US"/>
        </w:rPr>
        <w:t>Scopus data</w:t>
      </w:r>
      <w:r w:rsidRPr="00AC57D1">
        <w:rPr>
          <w:lang w:val="en-US"/>
        </w:rPr>
        <w:t>. Scopus indexes approximately twice more journals than its main competitor</w:t>
      </w:r>
      <w:r w:rsidR="00EE4BCC" w:rsidRPr="00AC57D1">
        <w:rPr>
          <w:lang w:val="en-US"/>
        </w:rPr>
        <w:t>,</w:t>
      </w:r>
      <w:r w:rsidRPr="00AC57D1">
        <w:rPr>
          <w:lang w:val="en-US"/>
        </w:rPr>
        <w:t xml:space="preserve"> Web of Science</w:t>
      </w:r>
      <w:r w:rsidR="00EE1B97" w:rsidRPr="00AC57D1">
        <w:rPr>
          <w:lang w:val="en-US"/>
        </w:rPr>
        <w:t xml:space="preserve"> (</w:t>
      </w:r>
      <w:proofErr w:type="spellStart"/>
      <w:r w:rsidR="00EE1B97" w:rsidRPr="00AC57D1">
        <w:rPr>
          <w:lang w:val="en-US"/>
        </w:rPr>
        <w:t>Mongeon</w:t>
      </w:r>
      <w:proofErr w:type="spellEnd"/>
      <w:r w:rsidR="00EE1B97" w:rsidRPr="00AC57D1">
        <w:rPr>
          <w:lang w:val="en-US"/>
        </w:rPr>
        <w:t xml:space="preserve"> and Paul-Hus 2016)</w:t>
      </w:r>
      <w:r w:rsidRPr="00AC57D1">
        <w:rPr>
          <w:lang w:val="en-US"/>
        </w:rPr>
        <w:t xml:space="preserve">. </w:t>
      </w:r>
      <w:r w:rsidR="00EE4BCC" w:rsidRPr="00AC57D1">
        <w:rPr>
          <w:lang w:val="en-US"/>
        </w:rPr>
        <w:t>I</w:t>
      </w:r>
      <w:r w:rsidRPr="00AC57D1">
        <w:rPr>
          <w:lang w:val="en-US"/>
        </w:rPr>
        <w:t xml:space="preserve">t is more </w:t>
      </w:r>
      <w:r w:rsidR="00CA7892" w:rsidRPr="00AC57D1">
        <w:rPr>
          <w:lang w:val="en-US"/>
        </w:rPr>
        <w:t xml:space="preserve">likely to contain the more localized part of the scientific output in the country. </w:t>
      </w:r>
    </w:p>
    <w:p w14:paraId="5FBAFD1A" w14:textId="238CCB0E" w:rsidR="00CA7892" w:rsidRPr="00AC57D1" w:rsidRDefault="00CA7892" w:rsidP="007503E1">
      <w:pPr>
        <w:rPr>
          <w:lang w:val="en-US"/>
        </w:rPr>
      </w:pPr>
    </w:p>
    <w:p w14:paraId="5791A683" w14:textId="6D5DE6EB" w:rsidR="00662EF6" w:rsidRPr="00AC57D1" w:rsidRDefault="00593B92" w:rsidP="007503E1">
      <w:pPr>
        <w:rPr>
          <w:lang w:val="en-US"/>
        </w:rPr>
      </w:pPr>
      <w:r w:rsidRPr="00AC57D1">
        <w:rPr>
          <w:lang w:val="en-US"/>
        </w:rPr>
        <w:t>The data for all</w:t>
      </w:r>
      <w:r w:rsidR="00707A31" w:rsidRPr="00AC57D1">
        <w:rPr>
          <w:lang w:val="en-US"/>
        </w:rPr>
        <w:t xml:space="preserve"> 34 964</w:t>
      </w:r>
      <w:r w:rsidRPr="00AC57D1">
        <w:rPr>
          <w:lang w:val="en-US"/>
        </w:rPr>
        <w:t xml:space="preserve"> journals indexed in the Scopus Source List (</w:t>
      </w:r>
      <w:r w:rsidR="00C5605D" w:rsidRPr="00AC57D1">
        <w:rPr>
          <w:lang w:val="en-US"/>
        </w:rPr>
        <w:t>Scopus 2018</w:t>
      </w:r>
      <w:r w:rsidRPr="00AC57D1">
        <w:rPr>
          <w:lang w:val="en-US"/>
        </w:rPr>
        <w:t>) were downloaded using Scopus API</w:t>
      </w:r>
      <w:r w:rsidR="00707A31" w:rsidRPr="00AC57D1">
        <w:rPr>
          <w:lang w:val="en-US"/>
        </w:rPr>
        <w:t xml:space="preserve"> in August 2018</w:t>
      </w:r>
      <w:r w:rsidRPr="00AC57D1">
        <w:rPr>
          <w:lang w:val="en-US"/>
        </w:rPr>
        <w:t>.</w:t>
      </w:r>
      <w:r w:rsidR="00662EF6" w:rsidRPr="00AC57D1">
        <w:rPr>
          <w:lang w:val="en-US"/>
        </w:rPr>
        <w:t xml:space="preserve"> For each journal in each year between 2005 – 2017</w:t>
      </w:r>
      <w:r w:rsidR="002C63DC">
        <w:rPr>
          <w:lang w:val="en-US"/>
        </w:rPr>
        <w:t>,</w:t>
      </w:r>
      <w:r w:rsidR="00662EF6" w:rsidRPr="00AC57D1">
        <w:rPr>
          <w:lang w:val="en-US"/>
        </w:rPr>
        <w:t xml:space="preserve"> we downloaded the country </w:t>
      </w:r>
      <w:r w:rsidR="004D457E" w:rsidRPr="00AC57D1">
        <w:rPr>
          <w:lang w:val="en-US"/>
        </w:rPr>
        <w:t xml:space="preserve">and institutional </w:t>
      </w:r>
      <w:r w:rsidR="00662EF6" w:rsidRPr="00AC57D1">
        <w:rPr>
          <w:lang w:val="en-US"/>
        </w:rPr>
        <w:t>distri</w:t>
      </w:r>
      <w:r w:rsidR="00A2657D" w:rsidRPr="00AC57D1">
        <w:rPr>
          <w:lang w:val="en-US"/>
        </w:rPr>
        <w:t>bution of authors</w:t>
      </w:r>
      <w:r w:rsidR="004D457E" w:rsidRPr="00AC57D1">
        <w:rPr>
          <w:lang w:val="en-US"/>
        </w:rPr>
        <w:t xml:space="preserve"> and the </w:t>
      </w:r>
      <w:r w:rsidR="00A2657D" w:rsidRPr="00AC57D1">
        <w:rPr>
          <w:lang w:val="en-US"/>
        </w:rPr>
        <w:t xml:space="preserve">distribution of languages. Data </w:t>
      </w:r>
      <w:r w:rsidR="004D457E" w:rsidRPr="00AC57D1">
        <w:rPr>
          <w:lang w:val="en-US"/>
        </w:rPr>
        <w:t xml:space="preserve">were limited </w:t>
      </w:r>
      <w:r w:rsidR="00A2657D" w:rsidRPr="00AC57D1">
        <w:rPr>
          <w:lang w:val="en-US"/>
        </w:rPr>
        <w:t xml:space="preserve">to </w:t>
      </w:r>
      <w:r w:rsidR="00662EF6" w:rsidRPr="00AC57D1">
        <w:rPr>
          <w:lang w:val="en-US"/>
        </w:rPr>
        <w:t>articles, reviews</w:t>
      </w:r>
      <w:r w:rsidR="002C63DC">
        <w:rPr>
          <w:lang w:val="en-US"/>
        </w:rPr>
        <w:t>,</w:t>
      </w:r>
      <w:r w:rsidR="00662EF6" w:rsidRPr="00AC57D1">
        <w:rPr>
          <w:lang w:val="en-US"/>
        </w:rPr>
        <w:t xml:space="preserve"> and conference papers. </w:t>
      </w:r>
    </w:p>
    <w:p w14:paraId="6A82B93A" w14:textId="77777777" w:rsidR="00662EF6" w:rsidRPr="00AC57D1" w:rsidRDefault="00662EF6" w:rsidP="007503E1">
      <w:pPr>
        <w:rPr>
          <w:lang w:val="en-US"/>
        </w:rPr>
      </w:pPr>
    </w:p>
    <w:p w14:paraId="4A085FAD" w14:textId="7013C0C8" w:rsidR="00181E8D" w:rsidRPr="00AC57D1" w:rsidRDefault="00EE4BCC" w:rsidP="007503E1">
      <w:pPr>
        <w:rPr>
          <w:lang w:val="en-US"/>
        </w:rPr>
      </w:pPr>
      <w:r w:rsidRPr="00AC57D1">
        <w:rPr>
          <w:lang w:val="en-US"/>
        </w:rPr>
        <w:t>The Scopus Search API was requested with the following query:</w:t>
      </w:r>
    </w:p>
    <w:p w14:paraId="3CCD8F7F" w14:textId="3506CD42" w:rsidR="00181E8D" w:rsidRPr="00AC57D1" w:rsidRDefault="00181E8D" w:rsidP="007503E1">
      <w:pPr>
        <w:rPr>
          <w:lang w:val="en-US"/>
        </w:rPr>
      </w:pPr>
    </w:p>
    <w:p w14:paraId="60FD39D0" w14:textId="1788995D" w:rsidR="00181E8D" w:rsidRPr="00AC57D1" w:rsidRDefault="00181E8D" w:rsidP="00181E8D">
      <w:pPr>
        <w:jc w:val="center"/>
        <w:rPr>
          <w:i/>
          <w:lang w:val="en-US"/>
        </w:rPr>
      </w:pPr>
      <w:r w:rsidRPr="00AC57D1">
        <w:rPr>
          <w:i/>
          <w:lang w:val="en-US"/>
        </w:rPr>
        <w:t xml:space="preserve">ISSN(AAAA-BBBB) AND </w:t>
      </w:r>
      <w:proofErr w:type="gramStart"/>
      <w:r w:rsidRPr="00AC57D1">
        <w:rPr>
          <w:i/>
          <w:lang w:val="en-US"/>
        </w:rPr>
        <w:t>DOCTYPE(</w:t>
      </w:r>
      <w:proofErr w:type="gramEnd"/>
      <w:r w:rsidRPr="00AC57D1">
        <w:rPr>
          <w:i/>
          <w:lang w:val="en-US"/>
        </w:rPr>
        <w:t>AR OR RE OR CP) AND PUBYEAR = YYYY</w:t>
      </w:r>
    </w:p>
    <w:p w14:paraId="6E7053E8" w14:textId="664FE44A" w:rsidR="00181E8D" w:rsidRPr="00AC57D1" w:rsidRDefault="00181E8D" w:rsidP="00181E8D">
      <w:pPr>
        <w:jc w:val="left"/>
        <w:rPr>
          <w:lang w:val="en-US"/>
        </w:rPr>
      </w:pPr>
    </w:p>
    <w:p w14:paraId="28F29742" w14:textId="2F0CFD7B" w:rsidR="00181E8D" w:rsidRPr="00AC57D1" w:rsidRDefault="00181E8D" w:rsidP="00181E8D">
      <w:pPr>
        <w:rPr>
          <w:lang w:val="en-US"/>
        </w:rPr>
      </w:pPr>
      <w:r w:rsidRPr="00AC57D1">
        <w:rPr>
          <w:lang w:val="en-US"/>
        </w:rPr>
        <w:t xml:space="preserve">in which AAAA-BBBB is the journal's ISSN and YYYY is the year. </w:t>
      </w:r>
      <w:r w:rsidR="00662EF6" w:rsidRPr="00AC57D1">
        <w:rPr>
          <w:lang w:val="en-US"/>
        </w:rPr>
        <w:t xml:space="preserve">Rather than </w:t>
      </w:r>
      <w:r w:rsidR="004D457E" w:rsidRPr="00AC57D1">
        <w:rPr>
          <w:lang w:val="en-US"/>
        </w:rPr>
        <w:t>publication</w:t>
      </w:r>
      <w:r w:rsidR="00662EF6" w:rsidRPr="00AC57D1">
        <w:rPr>
          <w:lang w:val="en-US"/>
        </w:rPr>
        <w:t>-level data</w:t>
      </w:r>
      <w:r w:rsidR="00EE4BCC" w:rsidRPr="00AC57D1">
        <w:rPr>
          <w:lang w:val="en-US"/>
        </w:rPr>
        <w:t>,</w:t>
      </w:r>
      <w:r w:rsidR="00662EF6" w:rsidRPr="00AC57D1">
        <w:rPr>
          <w:lang w:val="en-US"/>
        </w:rPr>
        <w:t xml:space="preserve"> the aggregate distribution is collected. For each journal in each year</w:t>
      </w:r>
      <w:r w:rsidR="00EE4BCC" w:rsidRPr="00AC57D1">
        <w:rPr>
          <w:lang w:val="en-US"/>
        </w:rPr>
        <w:t>,</w:t>
      </w:r>
      <w:r w:rsidR="00662EF6" w:rsidRPr="00AC57D1">
        <w:rPr>
          <w:lang w:val="en-US"/>
        </w:rPr>
        <w:t xml:space="preserve"> we collect </w:t>
      </w:r>
      <w:r w:rsidR="00EE4BCC" w:rsidRPr="00AC57D1">
        <w:rPr>
          <w:lang w:val="en-US"/>
        </w:rPr>
        <w:t xml:space="preserve">the </w:t>
      </w:r>
      <w:r w:rsidR="00662EF6" w:rsidRPr="00AC57D1">
        <w:rPr>
          <w:lang w:val="en-US"/>
        </w:rPr>
        <w:t>number of articles affiliated to each country</w:t>
      </w:r>
      <w:r w:rsidR="00EE4BCC" w:rsidRPr="00AC57D1">
        <w:rPr>
          <w:lang w:val="en-US"/>
        </w:rPr>
        <w:t>,</w:t>
      </w:r>
      <w:r w:rsidR="00662EF6" w:rsidRPr="00AC57D1">
        <w:rPr>
          <w:lang w:val="en-US"/>
        </w:rPr>
        <w:t xml:space="preserve"> language</w:t>
      </w:r>
      <w:r w:rsidR="00EE4BCC" w:rsidRPr="00AC57D1">
        <w:rPr>
          <w:lang w:val="en-US"/>
        </w:rPr>
        <w:t>, and institution</w:t>
      </w:r>
      <w:r w:rsidR="00662EF6" w:rsidRPr="00AC57D1">
        <w:rPr>
          <w:lang w:val="en-US"/>
        </w:rPr>
        <w:t>.</w:t>
      </w:r>
    </w:p>
    <w:p w14:paraId="470A4D8F" w14:textId="77777777" w:rsidR="00EE4BCC" w:rsidRPr="00AC57D1" w:rsidRDefault="00EE4BCC" w:rsidP="00181E8D">
      <w:pPr>
        <w:rPr>
          <w:lang w:val="en-US"/>
        </w:rPr>
      </w:pPr>
    </w:p>
    <w:p w14:paraId="685570B4" w14:textId="20651CB2" w:rsidR="00662EF6" w:rsidRPr="00AC57D1" w:rsidRDefault="00662EF6" w:rsidP="00181E8D">
      <w:pPr>
        <w:rPr>
          <w:lang w:val="en-US"/>
        </w:rPr>
      </w:pPr>
      <w:r w:rsidRPr="00AC57D1">
        <w:rPr>
          <w:lang w:val="en-US"/>
        </w:rPr>
        <w:t>Scopus Source List also contains Sco</w:t>
      </w:r>
      <w:r w:rsidR="004A71BD" w:rsidRPr="00AC57D1">
        <w:rPr>
          <w:lang w:val="en-US"/>
        </w:rPr>
        <w:t xml:space="preserve">pus Journal Classification </w:t>
      </w:r>
      <w:r w:rsidR="00EE1B97" w:rsidRPr="00AC57D1">
        <w:rPr>
          <w:lang w:val="en-US"/>
        </w:rPr>
        <w:t xml:space="preserve">(see Scopus 2019) </w:t>
      </w:r>
      <w:r w:rsidRPr="00AC57D1">
        <w:rPr>
          <w:lang w:val="en-US"/>
        </w:rPr>
        <w:t xml:space="preserve">used to </w:t>
      </w:r>
      <w:r w:rsidR="004A71BD" w:rsidRPr="00AC57D1">
        <w:rPr>
          <w:lang w:val="en-US"/>
        </w:rPr>
        <w:t xml:space="preserve">assign journals to disciplines. </w:t>
      </w:r>
      <w:r w:rsidR="00EE1B97" w:rsidRPr="00AC57D1">
        <w:rPr>
          <w:lang w:val="en-US"/>
        </w:rPr>
        <w:t xml:space="preserve">Both </w:t>
      </w:r>
      <w:proofErr w:type="gramStart"/>
      <w:r w:rsidR="00E919C8" w:rsidRPr="00AC57D1">
        <w:rPr>
          <w:lang w:val="en-US"/>
        </w:rPr>
        <w:t>more narrow</w:t>
      </w:r>
      <w:proofErr w:type="gramEnd"/>
      <w:r w:rsidR="00E919C8" w:rsidRPr="00AC57D1">
        <w:rPr>
          <w:lang w:val="en-US"/>
        </w:rPr>
        <w:t xml:space="preserve"> classification </w:t>
      </w:r>
      <w:r w:rsidR="00EE1B97" w:rsidRPr="00AC57D1">
        <w:rPr>
          <w:lang w:val="en-US"/>
        </w:rPr>
        <w:t>(</w:t>
      </w:r>
      <w:r w:rsidR="00EE1B97" w:rsidRPr="00AC57D1">
        <w:rPr>
          <w:i/>
          <w:lang w:val="en-US"/>
        </w:rPr>
        <w:t xml:space="preserve">Major Subject Classification; </w:t>
      </w:r>
      <w:proofErr w:type="spellStart"/>
      <w:r w:rsidR="00EE1B97" w:rsidRPr="00AC57D1">
        <w:rPr>
          <w:lang w:val="cs-CZ"/>
        </w:rPr>
        <w:t>referred</w:t>
      </w:r>
      <w:proofErr w:type="spellEnd"/>
      <w:r w:rsidR="00EE1B97" w:rsidRPr="00AC57D1">
        <w:rPr>
          <w:lang w:val="cs-CZ"/>
        </w:rPr>
        <w:t xml:space="preserve"> to as </w:t>
      </w:r>
      <w:proofErr w:type="spellStart"/>
      <w:r w:rsidR="00EE1B97" w:rsidRPr="00AC57D1">
        <w:rPr>
          <w:i/>
          <w:lang w:val="cs-CZ"/>
        </w:rPr>
        <w:t>narrow</w:t>
      </w:r>
      <w:proofErr w:type="spellEnd"/>
      <w:r w:rsidR="00EE1B97" w:rsidRPr="00AC57D1">
        <w:rPr>
          <w:i/>
          <w:lang w:val="cs-CZ"/>
        </w:rPr>
        <w:t xml:space="preserve"> </w:t>
      </w:r>
      <w:proofErr w:type="spellStart"/>
      <w:r w:rsidR="00EE1B97" w:rsidRPr="00AC57D1">
        <w:rPr>
          <w:i/>
          <w:lang w:val="cs-CZ"/>
        </w:rPr>
        <w:t>disciplines</w:t>
      </w:r>
      <w:proofErr w:type="spellEnd"/>
      <w:r w:rsidR="00EE1B97" w:rsidRPr="00AC57D1">
        <w:rPr>
          <w:lang w:val="en-US"/>
        </w:rPr>
        <w:t>) and broad classification on 4 disciplines (</w:t>
      </w:r>
      <w:r w:rsidR="00EE1B97" w:rsidRPr="00AC57D1">
        <w:rPr>
          <w:i/>
          <w:lang w:val="en-US"/>
        </w:rPr>
        <w:t>Broad Subject Clusters</w:t>
      </w:r>
      <w:r w:rsidR="00EE1B97" w:rsidRPr="00AC57D1">
        <w:rPr>
          <w:lang w:val="en-US"/>
        </w:rPr>
        <w:t xml:space="preserve">) </w:t>
      </w:r>
      <w:r w:rsidR="00E919C8" w:rsidRPr="00AC57D1">
        <w:rPr>
          <w:lang w:val="en-US"/>
        </w:rPr>
        <w:t>is used</w:t>
      </w:r>
      <w:r w:rsidR="00EE1B97" w:rsidRPr="00AC57D1">
        <w:rPr>
          <w:lang w:val="en-US"/>
        </w:rPr>
        <w:t xml:space="preserve">, supplemented by all-encompassing discipline </w:t>
      </w:r>
      <w:r w:rsidR="00EE1B97" w:rsidRPr="00AC57D1">
        <w:rPr>
          <w:i/>
          <w:lang w:val="en-US"/>
        </w:rPr>
        <w:t xml:space="preserve">All </w:t>
      </w:r>
      <w:r w:rsidR="00EE1B97" w:rsidRPr="00AC57D1">
        <w:rPr>
          <w:lang w:val="en-US"/>
        </w:rPr>
        <w:t>(</w:t>
      </w:r>
      <w:r w:rsidR="00EE1B97" w:rsidRPr="00AC57D1">
        <w:rPr>
          <w:i/>
          <w:lang w:val="en-US"/>
        </w:rPr>
        <w:t>broad disciplines</w:t>
      </w:r>
      <w:r w:rsidR="00EE1B97" w:rsidRPr="00AC57D1">
        <w:rPr>
          <w:lang w:val="en-US"/>
        </w:rPr>
        <w:t>)</w:t>
      </w:r>
      <w:r w:rsidR="00E919C8" w:rsidRPr="00AC57D1">
        <w:rPr>
          <w:lang w:val="en-US"/>
        </w:rPr>
        <w:t xml:space="preserve">. </w:t>
      </w:r>
    </w:p>
    <w:p w14:paraId="6EF41C3A" w14:textId="25EBD448" w:rsidR="00001BCB" w:rsidRPr="00AC57D1" w:rsidRDefault="00001BCB" w:rsidP="00181E8D">
      <w:pPr>
        <w:rPr>
          <w:i/>
          <w:lang w:val="en-US"/>
        </w:rPr>
      </w:pPr>
    </w:p>
    <w:p w14:paraId="633BA7B2" w14:textId="4AA4E4D6" w:rsidR="00001BCB" w:rsidRPr="00AC57D1" w:rsidRDefault="007256EA" w:rsidP="00A2657D">
      <w:pPr>
        <w:rPr>
          <w:lang w:val="en-US"/>
        </w:rPr>
      </w:pPr>
      <w:r w:rsidRPr="00AC57D1">
        <w:rPr>
          <w:lang w:val="en-US"/>
        </w:rPr>
        <w:t xml:space="preserve">Approximately 5 % of publications affiliated to </w:t>
      </w:r>
      <w:r w:rsidR="00EE1B97" w:rsidRPr="00AC57D1">
        <w:rPr>
          <w:lang w:val="en-US"/>
        </w:rPr>
        <w:t xml:space="preserve">the </w:t>
      </w:r>
      <w:r w:rsidRPr="00AC57D1">
        <w:rPr>
          <w:i/>
          <w:lang w:val="en-US"/>
        </w:rPr>
        <w:t>undefined</w:t>
      </w:r>
      <w:r w:rsidRPr="00AC57D1">
        <w:rPr>
          <w:lang w:val="en-US"/>
        </w:rPr>
        <w:t xml:space="preserve"> country were excluded from the analysis. Undefined publications were also subtracted from the total number of publications in the journal</w:t>
      </w:r>
      <w:r w:rsidR="00C5605D" w:rsidRPr="00AC57D1">
        <w:rPr>
          <w:lang w:val="en-US"/>
        </w:rPr>
        <w:t>.</w:t>
      </w:r>
      <w:r w:rsidRPr="00AC57D1">
        <w:rPr>
          <w:lang w:val="en-US"/>
        </w:rPr>
        <w:t xml:space="preserve"> The data for Russia and </w:t>
      </w:r>
      <w:r w:rsidR="002C63DC">
        <w:rPr>
          <w:lang w:val="en-US"/>
        </w:rPr>
        <w:t xml:space="preserve">the </w:t>
      </w:r>
      <w:r w:rsidRPr="00AC57D1">
        <w:rPr>
          <w:lang w:val="en-US"/>
        </w:rPr>
        <w:t>Russian Federation and Yugoslavia and Serbia were merged.</w:t>
      </w:r>
    </w:p>
    <w:p w14:paraId="6CD27098" w14:textId="60366F2D" w:rsidR="00D512E4" w:rsidRPr="00AC57D1" w:rsidRDefault="00D512E4" w:rsidP="00181E8D">
      <w:pPr>
        <w:rPr>
          <w:lang w:val="en-US"/>
        </w:rPr>
      </w:pPr>
    </w:p>
    <w:p w14:paraId="23540A36" w14:textId="22937A82" w:rsidR="00D512E4" w:rsidRPr="00AC57D1" w:rsidRDefault="00D512E4" w:rsidP="00181E8D">
      <w:pPr>
        <w:rPr>
          <w:b/>
          <w:lang w:val="en-US"/>
        </w:rPr>
      </w:pPr>
      <w:r w:rsidRPr="00AC57D1">
        <w:rPr>
          <w:b/>
          <w:lang w:val="en-US"/>
        </w:rPr>
        <w:t xml:space="preserve">Globalization </w:t>
      </w:r>
      <w:r w:rsidR="0006683D" w:rsidRPr="00AC57D1">
        <w:rPr>
          <w:b/>
          <w:lang w:val="en-US"/>
        </w:rPr>
        <w:t>Indicators</w:t>
      </w:r>
    </w:p>
    <w:p w14:paraId="4D4B3B69" w14:textId="7B09EC7F" w:rsidR="00F54268" w:rsidRPr="00AC57D1" w:rsidRDefault="00EE4BCC" w:rsidP="00181E8D">
      <w:pPr>
        <w:rPr>
          <w:lang w:val="en-US"/>
        </w:rPr>
      </w:pPr>
      <w:r w:rsidRPr="00AC57D1">
        <w:rPr>
          <w:lang w:val="en-US"/>
        </w:rPr>
        <w:t xml:space="preserve">The paper proposes </w:t>
      </w:r>
      <w:r w:rsidR="00EE1B97" w:rsidRPr="00AC57D1">
        <w:rPr>
          <w:lang w:val="en-US"/>
        </w:rPr>
        <w:t>eight</w:t>
      </w:r>
      <w:r w:rsidRPr="00AC57D1">
        <w:rPr>
          <w:lang w:val="en-US"/>
        </w:rPr>
        <w:t xml:space="preserve"> </w:t>
      </w:r>
      <w:r w:rsidRPr="00AC57D1">
        <w:rPr>
          <w:i/>
          <w:lang w:val="en-US"/>
        </w:rPr>
        <w:t>globalization indicators</w:t>
      </w:r>
      <w:r w:rsidRPr="00AC57D1">
        <w:rPr>
          <w:lang w:val="en-US"/>
        </w:rPr>
        <w:t xml:space="preserve"> assessing each country and discipline</w:t>
      </w:r>
      <w:r w:rsidR="00EE1B97" w:rsidRPr="00AC57D1">
        <w:rPr>
          <w:lang w:val="en-US"/>
        </w:rPr>
        <w:t>’s globalization</w:t>
      </w:r>
      <w:r w:rsidRPr="00AC57D1">
        <w:rPr>
          <w:lang w:val="en-US"/>
        </w:rPr>
        <w:t xml:space="preserve"> </w:t>
      </w:r>
      <w:r w:rsidR="00EE1B97" w:rsidRPr="00AC57D1">
        <w:rPr>
          <w:lang w:val="en-US"/>
        </w:rPr>
        <w:t xml:space="preserve">for </w:t>
      </w:r>
      <w:r w:rsidRPr="00AC57D1">
        <w:rPr>
          <w:lang w:val="en-US"/>
        </w:rPr>
        <w:t xml:space="preserve">each year. </w:t>
      </w:r>
      <w:r w:rsidR="00F54268" w:rsidRPr="00AC57D1">
        <w:rPr>
          <w:lang w:val="en-US"/>
        </w:rPr>
        <w:t xml:space="preserve">The two-step methodology builds on the pioneering work of </w:t>
      </w:r>
      <w:proofErr w:type="spellStart"/>
      <w:r w:rsidR="00F54268" w:rsidRPr="00AC57D1">
        <w:rPr>
          <w:lang w:val="en-US"/>
        </w:rPr>
        <w:t>Zitt</w:t>
      </w:r>
      <w:proofErr w:type="spellEnd"/>
      <w:r w:rsidR="00F54268" w:rsidRPr="00AC57D1">
        <w:rPr>
          <w:lang w:val="en-US"/>
        </w:rPr>
        <w:t xml:space="preserve"> and </w:t>
      </w:r>
      <w:proofErr w:type="spellStart"/>
      <w:r w:rsidR="00F54268" w:rsidRPr="00AC57D1">
        <w:rPr>
          <w:lang w:val="en-US"/>
        </w:rPr>
        <w:t>Bassecoulard</w:t>
      </w:r>
      <w:proofErr w:type="spellEnd"/>
      <w:r w:rsidR="00F54268" w:rsidRPr="00AC57D1">
        <w:rPr>
          <w:lang w:val="en-US"/>
        </w:rPr>
        <w:t xml:space="preserve"> (1998) and (1999). First, we calculate the globalization indicators for each academic journal indexed in the Scopus Source List in each year. </w:t>
      </w:r>
      <w:r w:rsidR="0006683D" w:rsidRPr="00AC57D1">
        <w:rPr>
          <w:lang w:val="en-US"/>
        </w:rPr>
        <w:t>Subsequently,</w:t>
      </w:r>
      <w:r w:rsidR="00F54268" w:rsidRPr="00AC57D1">
        <w:rPr>
          <w:lang w:val="en-US"/>
        </w:rPr>
        <w:t xml:space="preserve"> the journal-level indicators are scaled up to the level of countries and disciplines.</w:t>
      </w:r>
    </w:p>
    <w:p w14:paraId="23A21F5A" w14:textId="1D99757F" w:rsidR="00E005A6" w:rsidRPr="00AC57D1" w:rsidRDefault="00E005A6" w:rsidP="00181E8D">
      <w:pPr>
        <w:rPr>
          <w:lang w:val="en-US"/>
        </w:rPr>
      </w:pPr>
    </w:p>
    <w:p w14:paraId="6CDAD519" w14:textId="0DDDF7B2" w:rsidR="00F54268" w:rsidRPr="00AC57D1" w:rsidRDefault="00F54268" w:rsidP="00181E8D">
      <w:pPr>
        <w:rPr>
          <w:i/>
          <w:lang w:val="en-US"/>
        </w:rPr>
      </w:pPr>
      <w:r w:rsidRPr="00AC57D1">
        <w:rPr>
          <w:i/>
          <w:lang w:val="en-US"/>
        </w:rPr>
        <w:t>Journal-level Indicators</w:t>
      </w:r>
    </w:p>
    <w:p w14:paraId="5E8F9A72" w14:textId="32EBB2C5" w:rsidR="00291B5E" w:rsidRPr="00AC57D1" w:rsidRDefault="003B4473" w:rsidP="00D512E4">
      <w:pPr>
        <w:rPr>
          <w:lang w:val="en-US"/>
        </w:rPr>
      </w:pPr>
      <w:r w:rsidRPr="00AC57D1">
        <w:rPr>
          <w:lang w:val="en-US"/>
        </w:rPr>
        <w:t xml:space="preserve">The indicators evaluate each journal using a relatively simple metric. The variety of indicators increase the robustness of results. For most indicators, the </w:t>
      </w:r>
      <w:r w:rsidR="00E45DAB" w:rsidRPr="00AC57D1">
        <w:rPr>
          <w:lang w:val="en-US"/>
        </w:rPr>
        <w:t xml:space="preserve">main idea is that </w:t>
      </w:r>
      <w:r w:rsidR="00D512E4" w:rsidRPr="00AC57D1">
        <w:rPr>
          <w:lang w:val="en-US"/>
        </w:rPr>
        <w:t>most globalized journals have a structure that closely resembles the global st</w:t>
      </w:r>
      <w:r w:rsidR="00CD47C6" w:rsidRPr="00AC57D1">
        <w:rPr>
          <w:lang w:val="en-US"/>
        </w:rPr>
        <w:t>ructure of the whole discipline.</w:t>
      </w:r>
      <w:r w:rsidR="00333953" w:rsidRPr="00AC57D1">
        <w:rPr>
          <w:lang w:val="en-US"/>
        </w:rPr>
        <w:t xml:space="preserve"> </w:t>
      </w:r>
      <w:r w:rsidR="00EE4BCC" w:rsidRPr="00AC57D1">
        <w:rPr>
          <w:lang w:val="en-US"/>
        </w:rPr>
        <w:t>T</w:t>
      </w:r>
      <w:r w:rsidR="00333953" w:rsidRPr="00AC57D1">
        <w:rPr>
          <w:lang w:val="en-US"/>
        </w:rPr>
        <w:t xml:space="preserve">he likelihood to </w:t>
      </w:r>
      <w:r w:rsidR="005C1234" w:rsidRPr="00AC57D1">
        <w:rPr>
          <w:lang w:val="en-US"/>
        </w:rPr>
        <w:t xml:space="preserve">be </w:t>
      </w:r>
      <w:r w:rsidR="00333953" w:rsidRPr="00AC57D1">
        <w:rPr>
          <w:lang w:val="en-US"/>
        </w:rPr>
        <w:t xml:space="preserve">published </w:t>
      </w:r>
      <w:r w:rsidRPr="00AC57D1">
        <w:rPr>
          <w:lang w:val="en-US"/>
        </w:rPr>
        <w:t xml:space="preserve">should </w:t>
      </w:r>
      <w:r w:rsidR="005C1234" w:rsidRPr="00AC57D1">
        <w:rPr>
          <w:lang w:val="en-US"/>
        </w:rPr>
        <w:t xml:space="preserve">not be affected by the origin of the researcher. </w:t>
      </w:r>
      <w:r w:rsidR="00E45DAB" w:rsidRPr="00AC57D1">
        <w:rPr>
          <w:lang w:val="en-US"/>
        </w:rPr>
        <w:t>T</w:t>
      </w:r>
      <w:r w:rsidR="00DE385C" w:rsidRPr="00AC57D1">
        <w:rPr>
          <w:lang w:val="en-US"/>
        </w:rPr>
        <w:t>he</w:t>
      </w:r>
      <w:r w:rsidR="00173CB2" w:rsidRPr="00AC57D1">
        <w:rPr>
          <w:lang w:val="en-US"/>
        </w:rPr>
        <w:t xml:space="preserve"> </w:t>
      </w:r>
      <w:r w:rsidR="00DE385C" w:rsidRPr="00AC57D1">
        <w:rPr>
          <w:lang w:val="en-US"/>
        </w:rPr>
        <w:t xml:space="preserve">distribution of authors </w:t>
      </w:r>
      <w:r w:rsidR="00173CB2" w:rsidRPr="00AC57D1">
        <w:rPr>
          <w:lang w:val="en-US"/>
        </w:rPr>
        <w:t xml:space="preserve">should </w:t>
      </w:r>
      <w:r w:rsidR="00DE385C" w:rsidRPr="00AC57D1">
        <w:rPr>
          <w:lang w:val="en-US"/>
        </w:rPr>
        <w:t>correspond to the distribution of their respective discipline</w:t>
      </w:r>
      <w:r w:rsidR="00EE1B97" w:rsidRPr="00AC57D1">
        <w:rPr>
          <w:lang w:val="en-US"/>
        </w:rPr>
        <w:t>s</w:t>
      </w:r>
      <w:r w:rsidR="00DE385C" w:rsidRPr="00AC57D1">
        <w:rPr>
          <w:lang w:val="en-US"/>
        </w:rPr>
        <w:t>.</w:t>
      </w:r>
    </w:p>
    <w:p w14:paraId="5B457D1C" w14:textId="77777777" w:rsidR="005C1234" w:rsidRPr="00AC57D1" w:rsidRDefault="005C1234" w:rsidP="00D512E4">
      <w:pPr>
        <w:rPr>
          <w:lang w:val="en-US"/>
        </w:rPr>
      </w:pPr>
    </w:p>
    <w:p w14:paraId="101D3D8B" w14:textId="1735FEEB" w:rsidR="00EE1B97" w:rsidRPr="00AC57D1" w:rsidRDefault="00CA0C1D" w:rsidP="00EE1B97">
      <w:pPr>
        <w:rPr>
          <w:lang w:val="en-US"/>
        </w:rPr>
      </w:pPr>
      <w:r w:rsidRPr="00AC57D1">
        <w:rPr>
          <w:lang w:val="en-US"/>
        </w:rPr>
        <w:t xml:space="preserve">The indicators of globalization vary in terms of input data </w:t>
      </w:r>
      <w:r w:rsidR="00EE1B97" w:rsidRPr="00AC57D1">
        <w:rPr>
          <w:lang w:val="en-US"/>
        </w:rPr>
        <w:t>(see Table 1)</w:t>
      </w:r>
      <w:r w:rsidRPr="00AC57D1">
        <w:rPr>
          <w:lang w:val="en-US"/>
        </w:rPr>
        <w:t xml:space="preserve">. </w:t>
      </w:r>
      <w:r w:rsidR="00EE1B97" w:rsidRPr="00AC57D1">
        <w:rPr>
          <w:lang w:val="en-US"/>
        </w:rPr>
        <w:t xml:space="preserve">Half of the indicators take into </w:t>
      </w:r>
      <w:r w:rsidR="00596F3E" w:rsidRPr="00AC57D1">
        <w:rPr>
          <w:lang w:val="en-US"/>
        </w:rPr>
        <w:t xml:space="preserve">account </w:t>
      </w:r>
      <w:r w:rsidR="00EE1B97" w:rsidRPr="00AC57D1">
        <w:rPr>
          <w:lang w:val="en-US"/>
        </w:rPr>
        <w:t xml:space="preserve">the whole distribution of the underlying data. Two indicators analyze only </w:t>
      </w:r>
      <w:r w:rsidR="002C63DC">
        <w:rPr>
          <w:lang w:val="en-US"/>
        </w:rPr>
        <w:t xml:space="preserve">the </w:t>
      </w:r>
      <w:r w:rsidR="00EE1B97" w:rsidRPr="00AC57D1">
        <w:rPr>
          <w:lang w:val="en-US"/>
        </w:rPr>
        <w:t xml:space="preserve">three most important contributors in the journal. Two indicators are a simple share of documents fulfilling some condition. Six indicators analyze the country data. One employ language and one institutional data. </w:t>
      </w:r>
    </w:p>
    <w:p w14:paraId="55891524" w14:textId="77777777" w:rsidR="00EE1B97" w:rsidRPr="00AC57D1" w:rsidRDefault="00EE1B97" w:rsidP="00EE1B97">
      <w:pPr>
        <w:rPr>
          <w:lang w:val="en-US"/>
        </w:rPr>
      </w:pPr>
    </w:p>
    <w:p w14:paraId="38BC9B51" w14:textId="0D813E90" w:rsidR="004D457E" w:rsidRPr="00AC57D1" w:rsidRDefault="004D457E" w:rsidP="004D457E">
      <w:pPr>
        <w:rPr>
          <w:lang w:val="en-US"/>
        </w:rPr>
      </w:pPr>
      <w:r w:rsidRPr="00AC57D1">
        <w:rPr>
          <w:lang w:val="en-US"/>
        </w:rPr>
        <w:t xml:space="preserve">Half indicators compare the country distribution of authors to the distribution common in the discipline. The benchmark distribution is always calculated from all available periods so that the development in time </w:t>
      </w:r>
      <w:proofErr w:type="gramStart"/>
      <w:r w:rsidRPr="00AC57D1">
        <w:rPr>
          <w:lang w:val="en-US"/>
        </w:rPr>
        <w:t>takes into account</w:t>
      </w:r>
      <w:proofErr w:type="gramEnd"/>
      <w:r w:rsidRPr="00AC57D1">
        <w:rPr>
          <w:lang w:val="en-US"/>
        </w:rPr>
        <w:t xml:space="preserve"> the world trend. The rest do</w:t>
      </w:r>
      <w:r w:rsidR="00596F3E" w:rsidRPr="00AC57D1">
        <w:rPr>
          <w:lang w:val="en-US"/>
        </w:rPr>
        <w:t>es</w:t>
      </w:r>
      <w:r w:rsidRPr="00AC57D1">
        <w:rPr>
          <w:lang w:val="en-US"/>
        </w:rPr>
        <w:t xml:space="preserve"> not </w:t>
      </w:r>
      <w:r w:rsidR="00596F3E" w:rsidRPr="00AC57D1">
        <w:rPr>
          <w:lang w:val="en-US"/>
        </w:rPr>
        <w:t>consider discipline publication patterns</w:t>
      </w:r>
      <w:r w:rsidRPr="00AC57D1">
        <w:rPr>
          <w:lang w:val="en-US"/>
        </w:rPr>
        <w:t xml:space="preserve">. </w:t>
      </w:r>
    </w:p>
    <w:p w14:paraId="1A512367" w14:textId="1711409D" w:rsidR="00173CB2" w:rsidRPr="00AC57D1" w:rsidRDefault="00173CB2" w:rsidP="00D512E4">
      <w:pPr>
        <w:rPr>
          <w:lang w:val="en-US"/>
        </w:rPr>
      </w:pPr>
    </w:p>
    <w:p w14:paraId="53AA5D7B" w14:textId="1FCF335B" w:rsidR="005B5253" w:rsidRPr="00AC57D1" w:rsidRDefault="00931727" w:rsidP="00D512E4">
      <w:p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oMath>
      <w:r w:rsidR="00041D67" w:rsidRPr="00AC57D1">
        <w:rPr>
          <w:lang w:val="en-US"/>
        </w:rPr>
        <w:t>,</w:t>
      </w:r>
      <w:r w:rsidR="00E005A6" w:rsidRPr="00AC57D1">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oMath>
      <w:r w:rsidR="00041D67" w:rsidRPr="00AC57D1">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i,j,y</m:t>
            </m:r>
          </m:sub>
        </m:sSub>
      </m:oMath>
      <w:r w:rsidR="00643520" w:rsidRPr="00AC57D1">
        <w:rPr>
          <w:lang w:val="en-US"/>
        </w:rPr>
        <w:t xml:space="preserve"> </w:t>
      </w:r>
      <w:r w:rsidR="00041D67" w:rsidRPr="00AC57D1">
        <w:rPr>
          <w:lang w:val="en-US"/>
        </w:rPr>
        <w:t>are</w:t>
      </w:r>
      <w:r w:rsidR="00643520" w:rsidRPr="00AC57D1">
        <w:rPr>
          <w:lang w:val="en-US"/>
        </w:rPr>
        <w:t xml:space="preserve"> the number of documents with authors affiliated to the country </w:t>
      </w:r>
      <w:r w:rsidR="00643520" w:rsidRPr="00AC57D1">
        <w:rPr>
          <w:i/>
          <w:lang w:val="en-US"/>
        </w:rPr>
        <w:t>c</w:t>
      </w:r>
      <w:r w:rsidR="00041D67" w:rsidRPr="00AC57D1">
        <w:rPr>
          <w:i/>
          <w:lang w:val="en-US"/>
        </w:rPr>
        <w:t xml:space="preserve"> </w:t>
      </w:r>
      <w:r w:rsidR="00041D67" w:rsidRPr="00AC57D1">
        <w:rPr>
          <w:lang w:val="en-US"/>
        </w:rPr>
        <w:t>or institution</w:t>
      </w:r>
      <w:r w:rsidR="00041D67" w:rsidRPr="00AC57D1">
        <w:rPr>
          <w:i/>
          <w:lang w:val="en-US"/>
        </w:rPr>
        <w:t xml:space="preserve"> </w:t>
      </w:r>
      <w:proofErr w:type="spellStart"/>
      <w:r w:rsidR="00041D67" w:rsidRPr="00AC57D1">
        <w:rPr>
          <w:i/>
          <w:lang w:val="en-US"/>
        </w:rPr>
        <w:t>i</w:t>
      </w:r>
      <w:proofErr w:type="spellEnd"/>
      <w:r w:rsidR="00041D67" w:rsidRPr="00AC57D1">
        <w:rPr>
          <w:i/>
          <w:lang w:val="en-US"/>
        </w:rPr>
        <w:t>,</w:t>
      </w:r>
      <w:r w:rsidR="00643520" w:rsidRPr="00AC57D1">
        <w:rPr>
          <w:lang w:val="en-US"/>
        </w:rPr>
        <w:t xml:space="preserve"> in journal </w:t>
      </w:r>
      <w:r w:rsidR="00643520" w:rsidRPr="00AC57D1">
        <w:rPr>
          <w:i/>
          <w:lang w:val="en-US"/>
        </w:rPr>
        <w:t>j</w:t>
      </w:r>
      <w:r w:rsidR="00643520" w:rsidRPr="00AC57D1">
        <w:rPr>
          <w:lang w:val="en-US"/>
        </w:rPr>
        <w:t xml:space="preserve"> </w:t>
      </w:r>
      <w:r w:rsidR="005E12AC" w:rsidRPr="00AC57D1">
        <w:rPr>
          <w:lang w:val="en-US"/>
        </w:rPr>
        <w:t xml:space="preserve">or </w:t>
      </w:r>
      <w:r w:rsidR="00643520" w:rsidRPr="00AC57D1">
        <w:rPr>
          <w:lang w:val="en-US"/>
        </w:rPr>
        <w:t xml:space="preserve">discipline </w:t>
      </w:r>
      <w:r w:rsidR="00643520" w:rsidRPr="00AC57D1">
        <w:rPr>
          <w:i/>
          <w:lang w:val="en-US"/>
        </w:rPr>
        <w:t>d</w:t>
      </w:r>
      <w:r w:rsidR="00643520" w:rsidRPr="00AC57D1">
        <w:rPr>
          <w:lang w:val="en-US"/>
        </w:rPr>
        <w:t xml:space="preserve">, in year </w:t>
      </w:r>
      <w:r w:rsidR="00643520" w:rsidRPr="00AC57D1">
        <w:rPr>
          <w:i/>
          <w:lang w:val="en-US"/>
        </w:rPr>
        <w:t>y</w:t>
      </w:r>
      <w:r w:rsidR="00643520" w:rsidRPr="00AC57D1">
        <w:rPr>
          <w:lang w:val="en-US"/>
        </w:rPr>
        <w:t>.</w:t>
      </w:r>
      <w:r w:rsidR="00041D67" w:rsidRPr="00AC57D1">
        <w:rPr>
          <w:lang w:val="en-US"/>
        </w:rPr>
        <w:t xml:space="preserve"> </w:t>
      </w:r>
    </w:p>
    <w:p w14:paraId="76493FF3" w14:textId="77777777" w:rsidR="005B5253" w:rsidRPr="00AC57D1" w:rsidRDefault="005B5253" w:rsidP="00D512E4">
      <w:pPr>
        <w:rPr>
          <w:lang w:val="en-US"/>
        </w:rPr>
      </w:pPr>
    </w:p>
    <w:p w14:paraId="78904F6A" w14:textId="451C41B5" w:rsidR="00643520" w:rsidRPr="00AC57D1" w:rsidRDefault="00931727" w:rsidP="00D512E4">
      <w:p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LOCAL,j,y</m:t>
            </m:r>
          </m:sub>
        </m:sSub>
      </m:oMath>
      <w:r w:rsidR="00643520" w:rsidRPr="00AC57D1">
        <w:rPr>
          <w:lang w:val="en-US"/>
        </w:rPr>
        <w:t xml:space="preserve"> is the number of documents with authors from the same country as the publisher of journal </w:t>
      </w:r>
      <w:r w:rsidR="00643520" w:rsidRPr="00AC57D1">
        <w:rPr>
          <w:i/>
          <w:lang w:val="en-US"/>
        </w:rPr>
        <w:t>j</w:t>
      </w:r>
      <w:r w:rsidR="00643520" w:rsidRPr="00AC57D1">
        <w:rPr>
          <w:lang w:val="en-US"/>
        </w:rPr>
        <w:t xml:space="preserve"> in the year </w:t>
      </w:r>
      <w:r w:rsidR="00643520" w:rsidRPr="00AC57D1">
        <w:rPr>
          <w:i/>
          <w:lang w:val="en-US"/>
        </w:rPr>
        <w:t>y</w:t>
      </w:r>
      <w:r w:rsidR="00643520" w:rsidRPr="00AC57D1">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ENG,j,y</m:t>
            </m:r>
          </m:sub>
        </m:sSub>
      </m:oMath>
      <w:r w:rsidR="00643520" w:rsidRPr="00AC57D1">
        <w:rPr>
          <w:lang w:val="en-US"/>
        </w:rPr>
        <w:t xml:space="preserve"> is the number of English-written documents in the journal </w:t>
      </w:r>
      <w:r w:rsidR="00643520" w:rsidRPr="00AC57D1">
        <w:rPr>
          <w:i/>
          <w:lang w:val="en-US"/>
        </w:rPr>
        <w:t>j</w:t>
      </w:r>
      <w:r w:rsidR="00643520" w:rsidRPr="00AC57D1">
        <w:rPr>
          <w:lang w:val="en-US"/>
        </w:rPr>
        <w:t xml:space="preserve"> in year </w:t>
      </w:r>
      <w:proofErr w:type="gramStart"/>
      <w:r w:rsidR="00643520" w:rsidRPr="00AC57D1">
        <w:rPr>
          <w:i/>
          <w:lang w:val="en-US"/>
        </w:rPr>
        <w:t>y</w:t>
      </w:r>
      <w:r w:rsidR="00643520" w:rsidRPr="00AC57D1">
        <w:rPr>
          <w:lang w:val="en-US"/>
        </w:rPr>
        <w:t>.</w:t>
      </w:r>
      <w:proofErr w:type="gramEnd"/>
    </w:p>
    <w:p w14:paraId="68119864" w14:textId="37F4FD9D" w:rsidR="005B5253" w:rsidRPr="00AC57D1" w:rsidRDefault="005B5253" w:rsidP="00D512E4">
      <w:pPr>
        <w:rPr>
          <w:lang w:val="en-US"/>
        </w:rPr>
      </w:pPr>
    </w:p>
    <w:p w14:paraId="107A7CC7" w14:textId="44DCA421" w:rsidR="000F7FDB" w:rsidRPr="00AC57D1" w:rsidRDefault="00931727" w:rsidP="00D512E4">
      <w:pPr>
        <w:rPr>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oMath>
      <w:r w:rsidR="005B5253" w:rsidRPr="00AC57D1">
        <w:rPr>
          <w:lang w:val="en-US"/>
        </w:rPr>
        <w:t xml:space="preserve"> denotes the total number of documents in the journal </w:t>
      </w:r>
      <w:r w:rsidR="005B5253" w:rsidRPr="00AC57D1">
        <w:rPr>
          <w:i/>
          <w:lang w:val="en-US"/>
        </w:rPr>
        <w:t>j</w:t>
      </w:r>
      <w:r w:rsidR="005B5253" w:rsidRPr="00AC57D1">
        <w:rPr>
          <w:lang w:val="en-US"/>
        </w:rPr>
        <w:t xml:space="preserve"> in year </w:t>
      </w:r>
      <w:r w:rsidR="005B5253" w:rsidRPr="00AC57D1">
        <w:rPr>
          <w:i/>
          <w:lang w:val="en-US"/>
        </w:rPr>
        <w:t>y</w:t>
      </w:r>
      <w:r w:rsidR="005B5253" w:rsidRPr="00AC57D1">
        <w:rPr>
          <w:lang w:val="en-US"/>
        </w:rPr>
        <w:t>.</w:t>
      </w:r>
      <w:r w:rsidR="000F7FDB" w:rsidRPr="00AC57D1">
        <w:rPr>
          <w:lang w:val="en-US"/>
        </w:rPr>
        <w:t xml:space="preserve"> Note that documents by authors from multiple countries are fully attributed to each country, i.e.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 xml:space="preserve">j,y </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e>
        </m:nary>
        <m:r>
          <w:rPr>
            <w:rFonts w:ascii="Cambria Math" w:hAnsi="Cambria Math"/>
            <w:lang w:val="en-US"/>
          </w:rPr>
          <m:t xml:space="preserve"> </m:t>
        </m:r>
      </m:oMath>
      <w:r w:rsidR="000F7FDB" w:rsidRPr="00AC57D1">
        <w:rPr>
          <w:lang w:val="en-US"/>
        </w:rPr>
        <w:t>.</w:t>
      </w:r>
    </w:p>
    <w:p w14:paraId="34182324" w14:textId="77777777" w:rsidR="00643520" w:rsidRPr="00AC57D1" w:rsidRDefault="00643520" w:rsidP="00D512E4">
      <w:pPr>
        <w:rPr>
          <w:lang w:val="en-US"/>
        </w:rPr>
      </w:pPr>
    </w:p>
    <w:p w14:paraId="7C2F664D" w14:textId="122C2B7C" w:rsidR="00D512E4" w:rsidRPr="00AC57D1" w:rsidRDefault="00D512E4" w:rsidP="00D512E4">
      <w:pPr>
        <w:rPr>
          <w:lang w:val="en-US"/>
        </w:rPr>
      </w:pPr>
      <w:r w:rsidRPr="00AC57D1">
        <w:rPr>
          <w:lang w:val="en-US"/>
        </w:rPr>
        <w:t xml:space="preserve">The vectors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c,j</m:t>
            </m:r>
            <m:r>
              <m:rPr>
                <m:sty m:val="p"/>
              </m:rPr>
              <w:rPr>
                <w:rFonts w:ascii="Cambria Math" w:hAnsi="Cambria Math"/>
                <w:lang w:val="en-US"/>
              </w:rPr>
              <m:t>,</m:t>
            </m:r>
            <m:r>
              <w:rPr>
                <w:rFonts w:ascii="Cambria Math" w:hAnsi="Cambria Math"/>
                <w:lang w:val="en-US"/>
              </w:rPr>
              <m:t>y</m:t>
            </m:r>
          </m:sub>
        </m:sSub>
      </m:oMath>
      <w:r w:rsidRPr="00AC57D1">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oMath>
      <w:r w:rsidRPr="00AC57D1">
        <w:rPr>
          <w:lang w:val="en-US"/>
        </w:rPr>
        <w:t xml:space="preserve"> represent </w:t>
      </w:r>
      <w:r w:rsidR="00EE1B97" w:rsidRPr="00AC57D1">
        <w:rPr>
          <w:lang w:val="en-US"/>
        </w:rPr>
        <w:t xml:space="preserve">the </w:t>
      </w:r>
      <w:r w:rsidRPr="00AC57D1">
        <w:rPr>
          <w:lang w:val="en-US"/>
        </w:rPr>
        <w:t xml:space="preserve">country distribution of authors of the journal </w:t>
      </w:r>
      <m:oMath>
        <m:r>
          <w:rPr>
            <w:rFonts w:ascii="Cambria Math" w:hAnsi="Cambria Math"/>
            <w:lang w:val="en-US"/>
          </w:rPr>
          <m:t>j</m:t>
        </m:r>
      </m:oMath>
      <w:r w:rsidRPr="00AC57D1">
        <w:rPr>
          <w:lang w:val="en-US"/>
        </w:rPr>
        <w:t xml:space="preserve"> and the discipline </w:t>
      </w:r>
      <m:oMath>
        <m:r>
          <w:rPr>
            <w:rFonts w:ascii="Cambria Math" w:hAnsi="Cambria Math"/>
            <w:lang w:val="en-US"/>
          </w:rPr>
          <m:t>d</m:t>
        </m:r>
      </m:oMath>
      <w:r w:rsidR="00117E8E" w:rsidRPr="00AC57D1">
        <w:rPr>
          <w:lang w:val="en-US"/>
        </w:rPr>
        <w:t xml:space="preserve">, in which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c,j,y</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den>
        </m:f>
      </m:oMath>
      <w:r w:rsidRPr="00AC57D1">
        <w:rPr>
          <w:lang w:val="en-US"/>
        </w:rPr>
        <w:t xml:space="preserve"> </w:t>
      </w:r>
      <w:r w:rsidR="00117E8E" w:rsidRPr="00AC57D1">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y</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e>
            </m:nary>
          </m:num>
          <m:den>
            <m:nary>
              <m:naryPr>
                <m:chr m:val="∑"/>
                <m:limLoc m:val="subSup"/>
                <m:supHide m:val="1"/>
                <m:ctrlPr>
                  <w:rPr>
                    <w:rFonts w:ascii="Cambria Math" w:hAnsi="Cambria Math"/>
                    <w:i/>
                    <w:lang w:val="en-US"/>
                  </w:rPr>
                </m:ctrlPr>
              </m:naryPr>
              <m:sub>
                <m:r>
                  <w:rPr>
                    <w:rFonts w:ascii="Cambria Math" w:hAnsi="Cambria Math"/>
                    <w:lang w:val="en-US"/>
                  </w:rPr>
                  <m:t>y</m:t>
                </m:r>
              </m:sub>
              <m:sup/>
              <m:e>
                <m:nary>
                  <m:naryPr>
                    <m:chr m:val="∑"/>
                    <m:limLoc m:val="subSup"/>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e>
                </m:nary>
              </m:e>
            </m:nary>
          </m:den>
        </m:f>
      </m:oMath>
      <w:r w:rsidR="00117E8E" w:rsidRPr="00AC57D1">
        <w:rPr>
          <w:lang w:val="en-US"/>
        </w:rPr>
        <w:t>.</w:t>
      </w:r>
      <w:r w:rsidR="00B24BB5" w:rsidRPr="00AC57D1">
        <w:rPr>
          <w:lang w:val="en-US"/>
        </w:rPr>
        <w:t xml:space="preserve"> </w:t>
      </w:r>
      <w:r w:rsidR="005E12AC" w:rsidRPr="00AC57D1">
        <w:rPr>
          <w:lang w:val="en-US"/>
        </w:rPr>
        <w:t>W</w:t>
      </w:r>
      <w:r w:rsidR="00404027" w:rsidRPr="00AC57D1">
        <w:rPr>
          <w:lang w:val="en-US"/>
        </w:rPr>
        <w:t xml:space="preserve">hile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c,j</m:t>
            </m:r>
            <m:r>
              <m:rPr>
                <m:sty m:val="p"/>
              </m:rPr>
              <w:rPr>
                <w:rFonts w:ascii="Cambria Math" w:hAnsi="Cambria Math"/>
                <w:lang w:val="en-US"/>
              </w:rPr>
              <m:t>,</m:t>
            </m:r>
            <m:r>
              <w:rPr>
                <w:rFonts w:ascii="Cambria Math" w:hAnsi="Cambria Math"/>
                <w:lang w:val="en-US"/>
              </w:rPr>
              <m:t>y</m:t>
            </m:r>
          </m:sub>
        </m:sSub>
      </m:oMath>
      <w:r w:rsidR="00404027" w:rsidRPr="00AC57D1">
        <w:rPr>
          <w:lang w:val="en-US"/>
        </w:rPr>
        <w:t xml:space="preserve"> is calculated separately in each year </w:t>
      </w:r>
      <w:r w:rsidR="00404027" w:rsidRPr="00AC57D1">
        <w:rPr>
          <w:i/>
          <w:lang w:val="en-US"/>
        </w:rPr>
        <w:t>y</w:t>
      </w:r>
      <w:r w:rsidR="00404027" w:rsidRPr="00AC57D1">
        <w:rPr>
          <w:lang w:val="en-US"/>
        </w:rPr>
        <w:t xml:space="preserve">, </w:t>
      </w:r>
      <w:r w:rsidR="00B24BB5" w:rsidRPr="00AC57D1">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oMath>
      <w:r w:rsidR="00B24BB5" w:rsidRPr="00AC57D1">
        <w:rPr>
          <w:lang w:val="en-US"/>
        </w:rPr>
        <w:t xml:space="preserve"> rel</w:t>
      </w:r>
      <w:r w:rsidR="00404027" w:rsidRPr="00AC57D1">
        <w:rPr>
          <w:lang w:val="en-US"/>
        </w:rPr>
        <w:t xml:space="preserve">ates to the whole period. </w:t>
      </w:r>
    </w:p>
    <w:p w14:paraId="41747F99" w14:textId="104AE9AA" w:rsidR="00D512E4" w:rsidRPr="00AC57D1" w:rsidRDefault="00D512E4" w:rsidP="00D512E4">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84"/>
        <w:gridCol w:w="2566"/>
        <w:gridCol w:w="1440"/>
        <w:gridCol w:w="900"/>
        <w:gridCol w:w="924"/>
        <w:gridCol w:w="1757"/>
      </w:tblGrid>
      <w:tr w:rsidR="001D1514" w:rsidRPr="00AC57D1" w14:paraId="3F887791" w14:textId="5222B5B7" w:rsidTr="00041D67">
        <w:tc>
          <w:tcPr>
            <w:tcW w:w="5490" w:type="dxa"/>
            <w:gridSpan w:val="3"/>
            <w:vAlign w:val="center"/>
          </w:tcPr>
          <w:p w14:paraId="3B54CEA6" w14:textId="133A25F2" w:rsidR="001D1514" w:rsidRPr="00AC57D1" w:rsidRDefault="001D1514" w:rsidP="00D512E4">
            <w:pPr>
              <w:jc w:val="left"/>
              <w:rPr>
                <w:b/>
                <w:lang w:val="en-US"/>
              </w:rPr>
            </w:pPr>
            <w:r w:rsidRPr="00AC57D1">
              <w:rPr>
                <w:b/>
                <w:lang w:val="en-US"/>
              </w:rPr>
              <w:t>Table 1: Globalization Indicators</w:t>
            </w:r>
          </w:p>
        </w:tc>
        <w:tc>
          <w:tcPr>
            <w:tcW w:w="900" w:type="dxa"/>
          </w:tcPr>
          <w:p w14:paraId="51138594" w14:textId="77777777" w:rsidR="001D1514" w:rsidRPr="00AC57D1" w:rsidRDefault="001D1514" w:rsidP="00D512E4">
            <w:pPr>
              <w:jc w:val="left"/>
              <w:rPr>
                <w:b/>
                <w:lang w:val="en-US"/>
              </w:rPr>
            </w:pPr>
          </w:p>
        </w:tc>
        <w:tc>
          <w:tcPr>
            <w:tcW w:w="924" w:type="dxa"/>
          </w:tcPr>
          <w:p w14:paraId="61233CDC" w14:textId="2172F7C3" w:rsidR="001D1514" w:rsidRPr="00AC57D1" w:rsidRDefault="001D1514" w:rsidP="00D512E4">
            <w:pPr>
              <w:jc w:val="left"/>
              <w:rPr>
                <w:b/>
                <w:lang w:val="en-US"/>
              </w:rPr>
            </w:pPr>
          </w:p>
        </w:tc>
        <w:tc>
          <w:tcPr>
            <w:tcW w:w="1757" w:type="dxa"/>
          </w:tcPr>
          <w:p w14:paraId="18A2109D" w14:textId="16F8C827" w:rsidR="001D1514" w:rsidRPr="00AC57D1" w:rsidRDefault="001D1514" w:rsidP="00D512E4">
            <w:pPr>
              <w:jc w:val="left"/>
              <w:rPr>
                <w:b/>
                <w:lang w:val="en-US"/>
              </w:rPr>
            </w:pPr>
          </w:p>
        </w:tc>
      </w:tr>
      <w:tr w:rsidR="001D1514" w:rsidRPr="00AC57D1" w14:paraId="01DFCEC0" w14:textId="1C64166D" w:rsidTr="004721C2">
        <w:trPr>
          <w:trHeight w:val="265"/>
        </w:trPr>
        <w:tc>
          <w:tcPr>
            <w:tcW w:w="1484" w:type="dxa"/>
            <w:tcBorders>
              <w:bottom w:val="thickThinSmallGap" w:sz="12" w:space="0" w:color="auto"/>
            </w:tcBorders>
            <w:vAlign w:val="center"/>
          </w:tcPr>
          <w:p w14:paraId="715FD788" w14:textId="77777777" w:rsidR="001D1514" w:rsidRPr="00AC57D1" w:rsidRDefault="001D1514" w:rsidP="00D512E4">
            <w:pPr>
              <w:jc w:val="left"/>
              <w:rPr>
                <w:i/>
                <w:lang w:val="en-US"/>
              </w:rPr>
            </w:pPr>
            <w:r w:rsidRPr="00AC57D1">
              <w:rPr>
                <w:i/>
                <w:lang w:val="en-US"/>
              </w:rPr>
              <w:t>Indicator</w:t>
            </w:r>
          </w:p>
        </w:tc>
        <w:tc>
          <w:tcPr>
            <w:tcW w:w="2566" w:type="dxa"/>
            <w:tcBorders>
              <w:bottom w:val="thickThinSmallGap" w:sz="12" w:space="0" w:color="auto"/>
            </w:tcBorders>
            <w:vAlign w:val="center"/>
          </w:tcPr>
          <w:p w14:paraId="04DC5ECB" w14:textId="77777777" w:rsidR="001D1514" w:rsidRPr="00AC57D1" w:rsidRDefault="001D1514" w:rsidP="00D512E4">
            <w:pPr>
              <w:jc w:val="left"/>
              <w:rPr>
                <w:i/>
                <w:lang w:val="en-US"/>
              </w:rPr>
            </w:pPr>
            <w:r w:rsidRPr="00AC57D1">
              <w:rPr>
                <w:i/>
                <w:lang w:val="en-US"/>
              </w:rPr>
              <w:t>Formula</w:t>
            </w:r>
          </w:p>
        </w:tc>
        <w:tc>
          <w:tcPr>
            <w:tcW w:w="1440" w:type="dxa"/>
            <w:tcBorders>
              <w:bottom w:val="thickThinSmallGap" w:sz="12" w:space="0" w:color="auto"/>
            </w:tcBorders>
            <w:vAlign w:val="center"/>
          </w:tcPr>
          <w:p w14:paraId="152D31E5" w14:textId="1AC6ECEF" w:rsidR="001D1514" w:rsidRPr="00AC57D1" w:rsidRDefault="001D1514" w:rsidP="00D512E4">
            <w:pPr>
              <w:jc w:val="left"/>
              <w:rPr>
                <w:i/>
                <w:lang w:val="en-US"/>
              </w:rPr>
            </w:pPr>
            <w:r w:rsidRPr="00AC57D1">
              <w:rPr>
                <w:i/>
                <w:lang w:val="en-US"/>
              </w:rPr>
              <w:t>Data</w:t>
            </w:r>
          </w:p>
        </w:tc>
        <w:tc>
          <w:tcPr>
            <w:tcW w:w="900" w:type="dxa"/>
            <w:tcBorders>
              <w:bottom w:val="thickThinSmallGap" w:sz="12" w:space="0" w:color="auto"/>
            </w:tcBorders>
          </w:tcPr>
          <w:p w14:paraId="77D353D0" w14:textId="55BD13E0" w:rsidR="001D1514" w:rsidRPr="00AC57D1" w:rsidRDefault="00041D67" w:rsidP="00D512E4">
            <w:pPr>
              <w:jc w:val="left"/>
              <w:rPr>
                <w:i/>
                <w:lang w:val="en-US"/>
              </w:rPr>
            </w:pPr>
            <w:r w:rsidRPr="00AC57D1">
              <w:rPr>
                <w:i/>
                <w:lang w:val="en-US"/>
              </w:rPr>
              <w:t>Bench.</w:t>
            </w:r>
          </w:p>
        </w:tc>
        <w:tc>
          <w:tcPr>
            <w:tcW w:w="924" w:type="dxa"/>
            <w:tcBorders>
              <w:bottom w:val="thickThinSmallGap" w:sz="12" w:space="0" w:color="auto"/>
            </w:tcBorders>
          </w:tcPr>
          <w:p w14:paraId="5488CAFA" w14:textId="20EEC999" w:rsidR="001D1514" w:rsidRPr="00AC57D1" w:rsidRDefault="001D1514" w:rsidP="00E97BB9">
            <w:pPr>
              <w:jc w:val="left"/>
              <w:rPr>
                <w:i/>
                <w:lang w:val="en-US"/>
              </w:rPr>
            </w:pPr>
            <w:r w:rsidRPr="00AC57D1">
              <w:rPr>
                <w:i/>
                <w:lang w:val="en-US"/>
              </w:rPr>
              <w:t>Dist.</w:t>
            </w:r>
          </w:p>
        </w:tc>
        <w:tc>
          <w:tcPr>
            <w:tcW w:w="1757" w:type="dxa"/>
            <w:tcBorders>
              <w:bottom w:val="thickThinSmallGap" w:sz="12" w:space="0" w:color="auto"/>
            </w:tcBorders>
          </w:tcPr>
          <w:p w14:paraId="46BD20B3" w14:textId="1FE2A2B5" w:rsidR="001D1514" w:rsidRPr="00AC57D1" w:rsidRDefault="001D1514" w:rsidP="00D512E4">
            <w:pPr>
              <w:jc w:val="left"/>
              <w:rPr>
                <w:i/>
                <w:lang w:val="en-US"/>
              </w:rPr>
            </w:pPr>
            <w:r w:rsidRPr="00AC57D1">
              <w:rPr>
                <w:i/>
                <w:lang w:val="en-US"/>
              </w:rPr>
              <w:t>Source</w:t>
            </w:r>
          </w:p>
        </w:tc>
      </w:tr>
      <w:tr w:rsidR="001D1514" w:rsidRPr="00AC57D1" w14:paraId="493BC338" w14:textId="609C4958" w:rsidTr="004721C2">
        <w:tc>
          <w:tcPr>
            <w:tcW w:w="1484" w:type="dxa"/>
            <w:tcBorders>
              <w:top w:val="thickThinSmallGap" w:sz="12" w:space="0" w:color="auto"/>
            </w:tcBorders>
            <w:vAlign w:val="center"/>
          </w:tcPr>
          <w:p w14:paraId="020B43D7" w14:textId="23E68EFD" w:rsidR="001D1514" w:rsidRPr="00AC57D1" w:rsidRDefault="001D1514" w:rsidP="00D512E4">
            <w:pPr>
              <w:jc w:val="left"/>
              <w:rPr>
                <w:i/>
                <w:lang w:val="en-US"/>
              </w:rPr>
            </w:pPr>
            <w:r w:rsidRPr="00AC57D1">
              <w:rPr>
                <w:lang w:val="en-US"/>
              </w:rPr>
              <w:t>Euclidian distance</w:t>
            </w:r>
            <w:r w:rsidR="004738DD" w:rsidRPr="00AC57D1">
              <w:rPr>
                <w:lang w:val="en-US"/>
              </w:rPr>
              <w:t xml:space="preserve"> (</w:t>
            </w:r>
            <w:proofErr w:type="spellStart"/>
            <w:r w:rsidR="004738DD" w:rsidRPr="00AC57D1">
              <w:rPr>
                <w:i/>
                <w:lang w:val="en-US"/>
              </w:rPr>
              <w:t>euclid</w:t>
            </w:r>
            <w:proofErr w:type="spellEnd"/>
            <w:r w:rsidR="004738DD" w:rsidRPr="00AC57D1">
              <w:rPr>
                <w:i/>
                <w:lang w:val="en-US"/>
              </w:rPr>
              <w:t>)</w:t>
            </w:r>
          </w:p>
        </w:tc>
        <w:tc>
          <w:tcPr>
            <w:tcW w:w="2566" w:type="dxa"/>
            <w:tcBorders>
              <w:top w:val="thickThinSmallGap" w:sz="12" w:space="0" w:color="auto"/>
            </w:tcBorders>
            <w:vAlign w:val="center"/>
          </w:tcPr>
          <w:p w14:paraId="05364968" w14:textId="477C5D0F" w:rsidR="001D1514" w:rsidRPr="00AC57D1" w:rsidRDefault="00931727" w:rsidP="00D512E4">
            <w:pPr>
              <w:jc w:val="left"/>
              <w:rPr>
                <w:lang w:val="en-US"/>
              </w:rPr>
            </w:pPr>
            <m:oMathPara>
              <m:oMath>
                <m:rad>
                  <m:radPr>
                    <m:degHide m:val="1"/>
                    <m:ctrlPr>
                      <w:rPr>
                        <w:rFonts w:ascii="Cambria Math" w:hAnsi="Cambria Math"/>
                        <w:lang w:val="en-US"/>
                      </w:rPr>
                    </m:ctrlPr>
                  </m:radPr>
                  <m:deg>
                    <m:ctrlPr>
                      <w:rPr>
                        <w:rFonts w:ascii="Cambria Math" w:hAnsi="Cambria Math"/>
                        <w:i/>
                        <w:lang w:val="en-US"/>
                      </w:rPr>
                    </m:ctrlPr>
                  </m:deg>
                  <m:e>
                    <m:nary>
                      <m:naryPr>
                        <m:chr m:val="∑"/>
                        <m:subHide m:val="1"/>
                        <m:supHide m:val="1"/>
                        <m:ctrlPr>
                          <w:rPr>
                            <w:rFonts w:ascii="Cambria Math" w:hAnsi="Cambria Math"/>
                            <w:lang w:val="en-US"/>
                          </w:rPr>
                        </m:ctrlPr>
                      </m:naryPr>
                      <m:sub/>
                      <m:sup/>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sub>
                                </m:sSub>
                              </m:e>
                            </m:d>
                          </m:e>
                          <m:sup>
                            <m:r>
                              <m:rPr>
                                <m:sty m:val="p"/>
                              </m:rPr>
                              <w:rPr>
                                <w:rFonts w:ascii="Cambria Math" w:hAnsi="Cambria Math"/>
                                <w:lang w:val="en-US"/>
                              </w:rPr>
                              <m:t>2</m:t>
                            </m:r>
                          </m:sup>
                        </m:sSup>
                      </m:e>
                    </m:nary>
                  </m:e>
                </m:rad>
              </m:oMath>
            </m:oMathPara>
          </w:p>
        </w:tc>
        <w:tc>
          <w:tcPr>
            <w:tcW w:w="1440" w:type="dxa"/>
            <w:tcBorders>
              <w:top w:val="thickThinSmallGap" w:sz="12" w:space="0" w:color="auto"/>
            </w:tcBorders>
            <w:vAlign w:val="center"/>
          </w:tcPr>
          <w:p w14:paraId="0EAACB09" w14:textId="4858B4E3" w:rsidR="001D1514" w:rsidRPr="00AC57D1" w:rsidRDefault="001D1514" w:rsidP="00E97BB9">
            <w:pPr>
              <w:jc w:val="left"/>
              <w:rPr>
                <w:lang w:val="en-US"/>
              </w:rPr>
            </w:pPr>
            <w:r w:rsidRPr="00AC57D1">
              <w:rPr>
                <w:lang w:val="en-US"/>
              </w:rPr>
              <w:t>Country</w:t>
            </w:r>
          </w:p>
        </w:tc>
        <w:tc>
          <w:tcPr>
            <w:tcW w:w="900" w:type="dxa"/>
            <w:tcBorders>
              <w:top w:val="thickThinSmallGap" w:sz="12" w:space="0" w:color="auto"/>
            </w:tcBorders>
            <w:vAlign w:val="center"/>
          </w:tcPr>
          <w:p w14:paraId="0C4717EC" w14:textId="22B4640E" w:rsidR="001D1514" w:rsidRPr="00AC57D1" w:rsidRDefault="001D1514" w:rsidP="00E97BB9">
            <w:pPr>
              <w:jc w:val="left"/>
              <w:rPr>
                <w:lang w:val="en-US"/>
              </w:rPr>
            </w:pPr>
            <w:r w:rsidRPr="00AC57D1">
              <w:rPr>
                <w:lang w:val="en-US"/>
              </w:rPr>
              <w:t>Yes</w:t>
            </w:r>
          </w:p>
        </w:tc>
        <w:tc>
          <w:tcPr>
            <w:tcW w:w="924" w:type="dxa"/>
            <w:tcBorders>
              <w:top w:val="thickThinSmallGap" w:sz="12" w:space="0" w:color="auto"/>
            </w:tcBorders>
            <w:vAlign w:val="center"/>
          </w:tcPr>
          <w:p w14:paraId="064055CC" w14:textId="5F7C4B76" w:rsidR="001D1514" w:rsidRPr="00AC57D1" w:rsidRDefault="001D1514" w:rsidP="00522CAF">
            <w:pPr>
              <w:jc w:val="left"/>
              <w:rPr>
                <w:lang w:val="en-US"/>
              </w:rPr>
            </w:pPr>
            <w:r w:rsidRPr="00AC57D1">
              <w:rPr>
                <w:lang w:val="en-US"/>
              </w:rPr>
              <w:t>Full</w:t>
            </w:r>
          </w:p>
        </w:tc>
        <w:tc>
          <w:tcPr>
            <w:tcW w:w="1757" w:type="dxa"/>
            <w:tcBorders>
              <w:top w:val="thickThinSmallGap" w:sz="12" w:space="0" w:color="auto"/>
            </w:tcBorders>
            <w:vAlign w:val="center"/>
          </w:tcPr>
          <w:p w14:paraId="66B69866" w14:textId="1EDFAEC4" w:rsidR="001D1514" w:rsidRPr="00AC57D1" w:rsidRDefault="001D1514" w:rsidP="00B24BB5">
            <w:pPr>
              <w:jc w:val="left"/>
              <w:rPr>
                <w:lang w:val="en-US"/>
              </w:rPr>
            </w:pPr>
            <w:proofErr w:type="spellStart"/>
            <w:r w:rsidRPr="00AC57D1">
              <w:rPr>
                <w:lang w:val="en-US"/>
              </w:rPr>
              <w:t>Zitt</w:t>
            </w:r>
            <w:proofErr w:type="spellEnd"/>
            <w:r w:rsidRPr="00AC57D1">
              <w:rPr>
                <w:lang w:val="en-US"/>
              </w:rPr>
              <w:t xml:space="preserve"> and </w:t>
            </w:r>
            <w:proofErr w:type="spellStart"/>
            <w:r w:rsidRPr="00AC57D1">
              <w:rPr>
                <w:lang w:val="en-US"/>
              </w:rPr>
              <w:t>Bassecoulard</w:t>
            </w:r>
            <w:proofErr w:type="spellEnd"/>
            <w:r w:rsidRPr="00AC57D1">
              <w:rPr>
                <w:lang w:val="en-US"/>
              </w:rPr>
              <w:t xml:space="preserve"> (1998)</w:t>
            </w:r>
          </w:p>
        </w:tc>
      </w:tr>
      <w:tr w:rsidR="004721C2" w:rsidRPr="00AC57D1" w14:paraId="06EF6299" w14:textId="77777777" w:rsidTr="004721C2">
        <w:tc>
          <w:tcPr>
            <w:tcW w:w="1484" w:type="dxa"/>
            <w:vAlign w:val="center"/>
          </w:tcPr>
          <w:p w14:paraId="76D62B05" w14:textId="77777777" w:rsidR="004721C2" w:rsidRPr="00AC57D1" w:rsidRDefault="004721C2" w:rsidP="004721C2">
            <w:pPr>
              <w:jc w:val="left"/>
              <w:rPr>
                <w:lang w:val="en-US"/>
              </w:rPr>
            </w:pPr>
            <w:r w:rsidRPr="00AC57D1">
              <w:rPr>
                <w:lang w:val="en-US"/>
              </w:rPr>
              <w:t>Cosine distance</w:t>
            </w:r>
          </w:p>
          <w:p w14:paraId="4FB94490" w14:textId="4FB44BD0" w:rsidR="004738DD" w:rsidRPr="00AC57D1" w:rsidRDefault="004738DD" w:rsidP="004721C2">
            <w:pPr>
              <w:jc w:val="left"/>
              <w:rPr>
                <w:lang w:val="en-US"/>
              </w:rPr>
            </w:pPr>
            <w:r w:rsidRPr="00AC57D1">
              <w:rPr>
                <w:lang w:val="en-US"/>
              </w:rPr>
              <w:t>(</w:t>
            </w:r>
            <w:r w:rsidRPr="00AC57D1">
              <w:rPr>
                <w:i/>
                <w:lang w:val="en-US"/>
              </w:rPr>
              <w:t>cosine</w:t>
            </w:r>
            <w:r w:rsidRPr="00AC57D1">
              <w:rPr>
                <w:lang w:val="en-US"/>
              </w:rPr>
              <w:t>)</w:t>
            </w:r>
          </w:p>
        </w:tc>
        <w:tc>
          <w:tcPr>
            <w:tcW w:w="2566" w:type="dxa"/>
            <w:vAlign w:val="center"/>
          </w:tcPr>
          <w:p w14:paraId="1188339E" w14:textId="5459E63A" w:rsidR="004721C2" w:rsidRPr="00AC57D1" w:rsidRDefault="00931727" w:rsidP="004721C2">
            <w:pPr>
              <w:jc w:val="left"/>
              <w:rPr>
                <w:lang w:val="en-US"/>
              </w:rPr>
            </w:pPr>
            <m:oMathPara>
              <m:oMath>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c,j,y</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r>
                          <w:rPr>
                            <w:rFonts w:ascii="Cambria Math" w:hAnsi="Cambria Math"/>
                            <w:lang w:val="en-US"/>
                          </w:rPr>
                          <m:t xml:space="preserve"> )</m:t>
                        </m:r>
                      </m:e>
                    </m:nary>
                  </m:num>
                  <m:den>
                    <m:nary>
                      <m:naryPr>
                        <m:chr m:val="∑"/>
                        <m:limLoc m:val="undOvr"/>
                        <m:subHide m:val="1"/>
                        <m:supHide m:val="1"/>
                        <m:ctrlPr>
                          <w:rPr>
                            <w:rFonts w:ascii="Cambria Math" w:hAnsi="Cambria Math"/>
                            <w:i/>
                            <w:lang w:val="en-US"/>
                          </w:rPr>
                        </m:ctrlPr>
                      </m:naryPr>
                      <m:sub/>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c,j,y</m:t>
                            </m:r>
                          </m:sub>
                          <m:sup>
                            <m:r>
                              <w:rPr>
                                <w:rFonts w:ascii="Cambria Math" w:hAnsi="Cambria Math"/>
                                <w:lang w:val="en-US"/>
                              </w:rPr>
                              <m:t>2</m:t>
                            </m:r>
                          </m:sup>
                        </m:sSubSup>
                        <m:r>
                          <w:rPr>
                            <w:rFonts w:ascii="Cambria Math" w:hAnsi="Cambria Math"/>
                            <w:lang w:val="en-US"/>
                          </w:rPr>
                          <m:t xml:space="preserve"> )</m:t>
                        </m:r>
                      </m:e>
                    </m:nary>
                    <m:nary>
                      <m:naryPr>
                        <m:chr m:val="∑"/>
                        <m:limLoc m:val="undOvr"/>
                        <m:subHide m:val="1"/>
                        <m:supHide m:val="1"/>
                        <m:ctrlPr>
                          <w:rPr>
                            <w:rFonts w:ascii="Cambria Math" w:hAnsi="Cambria Math"/>
                            <w:i/>
                            <w:lang w:val="en-US"/>
                          </w:rPr>
                        </m:ctrlPr>
                      </m:naryPr>
                      <m:sub/>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c,d</m:t>
                            </m:r>
                          </m:sub>
                          <m:sup>
                            <m:r>
                              <w:rPr>
                                <w:rFonts w:ascii="Cambria Math" w:hAnsi="Cambria Math"/>
                                <w:lang w:val="en-US"/>
                              </w:rPr>
                              <m:t>2</m:t>
                            </m:r>
                          </m:sup>
                        </m:sSubSup>
                        <m:r>
                          <w:rPr>
                            <w:rFonts w:ascii="Cambria Math" w:hAnsi="Cambria Math"/>
                            <w:lang w:val="en-US"/>
                          </w:rPr>
                          <m:t xml:space="preserve"> )</m:t>
                        </m:r>
                      </m:e>
                    </m:nary>
                  </m:den>
                </m:f>
              </m:oMath>
            </m:oMathPara>
          </w:p>
        </w:tc>
        <w:tc>
          <w:tcPr>
            <w:tcW w:w="1440" w:type="dxa"/>
            <w:vAlign w:val="center"/>
          </w:tcPr>
          <w:p w14:paraId="3130DCB6" w14:textId="1798D8EC" w:rsidR="004721C2" w:rsidRPr="00AC57D1" w:rsidRDefault="004721C2" w:rsidP="004721C2">
            <w:pPr>
              <w:jc w:val="left"/>
              <w:rPr>
                <w:lang w:val="en-US"/>
              </w:rPr>
            </w:pPr>
            <w:r w:rsidRPr="00AC57D1">
              <w:rPr>
                <w:lang w:val="en-US"/>
              </w:rPr>
              <w:t>Country</w:t>
            </w:r>
          </w:p>
        </w:tc>
        <w:tc>
          <w:tcPr>
            <w:tcW w:w="900" w:type="dxa"/>
            <w:vAlign w:val="center"/>
          </w:tcPr>
          <w:p w14:paraId="3A900151" w14:textId="361B7A07" w:rsidR="004721C2" w:rsidRPr="00AC57D1" w:rsidRDefault="004721C2" w:rsidP="004721C2">
            <w:pPr>
              <w:jc w:val="left"/>
              <w:rPr>
                <w:lang w:val="en-US"/>
              </w:rPr>
            </w:pPr>
            <w:r w:rsidRPr="00AC57D1">
              <w:rPr>
                <w:lang w:val="en-US"/>
              </w:rPr>
              <w:t>Yes</w:t>
            </w:r>
          </w:p>
        </w:tc>
        <w:tc>
          <w:tcPr>
            <w:tcW w:w="924" w:type="dxa"/>
            <w:vAlign w:val="center"/>
          </w:tcPr>
          <w:p w14:paraId="418F5A0A" w14:textId="4DD45FD1" w:rsidR="004721C2" w:rsidRPr="00AC57D1" w:rsidRDefault="004721C2" w:rsidP="004721C2">
            <w:pPr>
              <w:jc w:val="left"/>
              <w:rPr>
                <w:lang w:val="en-US"/>
              </w:rPr>
            </w:pPr>
            <w:r w:rsidRPr="00AC57D1">
              <w:rPr>
                <w:lang w:val="en-US"/>
              </w:rPr>
              <w:t>Full</w:t>
            </w:r>
          </w:p>
        </w:tc>
        <w:tc>
          <w:tcPr>
            <w:tcW w:w="1757" w:type="dxa"/>
            <w:vAlign w:val="center"/>
          </w:tcPr>
          <w:p w14:paraId="337E14C4" w14:textId="45D19E7A" w:rsidR="004721C2" w:rsidRPr="00AC57D1" w:rsidRDefault="004721C2" w:rsidP="004721C2">
            <w:pPr>
              <w:jc w:val="left"/>
              <w:rPr>
                <w:lang w:val="en-US"/>
              </w:rPr>
            </w:pPr>
            <w:proofErr w:type="spellStart"/>
            <w:r w:rsidRPr="00AC57D1">
              <w:rPr>
                <w:lang w:val="en-US"/>
              </w:rPr>
              <w:t>Zitt</w:t>
            </w:r>
            <w:proofErr w:type="spellEnd"/>
            <w:r w:rsidRPr="00AC57D1">
              <w:rPr>
                <w:lang w:val="en-US"/>
              </w:rPr>
              <w:t xml:space="preserve"> and </w:t>
            </w:r>
            <w:proofErr w:type="spellStart"/>
            <w:r w:rsidRPr="00AC57D1">
              <w:rPr>
                <w:lang w:val="en-US"/>
              </w:rPr>
              <w:t>Bassecoulard</w:t>
            </w:r>
            <w:proofErr w:type="spellEnd"/>
            <w:r w:rsidRPr="00AC57D1">
              <w:rPr>
                <w:lang w:val="en-US"/>
              </w:rPr>
              <w:t xml:space="preserve"> (1998)</w:t>
            </w:r>
          </w:p>
        </w:tc>
      </w:tr>
      <w:tr w:rsidR="004721C2" w:rsidRPr="00AC57D1" w14:paraId="45792C0A" w14:textId="33523B8B" w:rsidTr="00041D67">
        <w:tc>
          <w:tcPr>
            <w:tcW w:w="1484" w:type="dxa"/>
            <w:vAlign w:val="center"/>
          </w:tcPr>
          <w:p w14:paraId="7E81EC26" w14:textId="030A112C" w:rsidR="004721C2" w:rsidRPr="00AC57D1" w:rsidRDefault="004721C2" w:rsidP="004721C2">
            <w:pPr>
              <w:jc w:val="left"/>
              <w:rPr>
                <w:i/>
                <w:lang w:val="en-US"/>
              </w:rPr>
            </w:pPr>
            <w:proofErr w:type="spellStart"/>
            <w:r w:rsidRPr="00AC57D1">
              <w:rPr>
                <w:lang w:val="en-US"/>
              </w:rPr>
              <w:t>GiniSimpson</w:t>
            </w:r>
            <w:proofErr w:type="spellEnd"/>
            <w:r w:rsidRPr="00AC57D1">
              <w:rPr>
                <w:lang w:val="en-US"/>
              </w:rPr>
              <w:t xml:space="preserve"> Index</w:t>
            </w:r>
            <w:r w:rsidR="004738DD" w:rsidRPr="00AC57D1">
              <w:rPr>
                <w:lang w:val="en-US"/>
              </w:rPr>
              <w:t xml:space="preserve"> (</w:t>
            </w:r>
            <w:proofErr w:type="spellStart"/>
            <w:r w:rsidR="004738DD" w:rsidRPr="00AC57D1">
              <w:rPr>
                <w:i/>
                <w:lang w:val="en-US"/>
              </w:rPr>
              <w:t>GiniSimpson</w:t>
            </w:r>
            <w:proofErr w:type="spellEnd"/>
            <w:r w:rsidR="004738DD" w:rsidRPr="00AC57D1">
              <w:rPr>
                <w:i/>
                <w:lang w:val="en-US"/>
              </w:rPr>
              <w:t>)</w:t>
            </w:r>
          </w:p>
        </w:tc>
        <w:tc>
          <w:tcPr>
            <w:tcW w:w="2566" w:type="dxa"/>
            <w:vAlign w:val="center"/>
          </w:tcPr>
          <w:p w14:paraId="594D6324" w14:textId="5DE80612" w:rsidR="004721C2" w:rsidRPr="00AC57D1" w:rsidRDefault="004721C2" w:rsidP="004721C2">
            <w:pPr>
              <w:jc w:val="left"/>
              <w:rPr>
                <w:lang w:val="en-US"/>
              </w:rPr>
            </w:pPr>
            <m:oMathPara>
              <m:oMath>
                <m:r>
                  <m:rPr>
                    <m:sty m:val="p"/>
                  </m:rPr>
                  <w:rPr>
                    <w:rFonts w:ascii="Cambria Math" w:hAnsi="Cambria Math"/>
                    <w:lang w:val="en-US"/>
                  </w:rPr>
                  <m:t>1-</m:t>
                </m:r>
                <m:nary>
                  <m:naryPr>
                    <m:chr m:val="∑"/>
                    <m:subHide m:val="1"/>
                    <m:supHide m:val="1"/>
                    <m:ctrlPr>
                      <w:rPr>
                        <w:rFonts w:ascii="Cambria Math" w:hAnsi="Cambria Math"/>
                        <w:lang w:val="en-US"/>
                      </w:rPr>
                    </m:ctrlPr>
                  </m:naryPr>
                  <m:sub/>
                  <m:sup/>
                  <m:e>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up>
                            <m:r>
                              <m:rPr>
                                <m:sty m:val="p"/>
                              </m:rPr>
                              <w:rPr>
                                <w:rFonts w:ascii="Cambria Math" w:hAnsi="Cambria Math"/>
                                <w:lang w:val="en-US"/>
                              </w:rPr>
                              <m:t>2</m:t>
                            </m:r>
                          </m:sup>
                        </m:sSubSup>
                      </m:num>
                      <m:den>
                        <m:sSup>
                          <m:sSupPr>
                            <m:ctrlPr>
                              <w:rPr>
                                <w:rFonts w:ascii="Cambria Math" w:hAnsi="Cambria Math"/>
                                <w:lang w:val="en-US"/>
                              </w:rPr>
                            </m:ctrlPr>
                          </m:sSupPr>
                          <m:e>
                            <m:d>
                              <m:dPr>
                                <m:ctrlPr>
                                  <w:rPr>
                                    <w:rFonts w:ascii="Cambria Math" w:hAnsi="Cambria Math"/>
                                    <w:lang w:val="en-US"/>
                                  </w:rPr>
                                </m:ctrlPr>
                              </m:dPr>
                              <m:e>
                                <m:nary>
                                  <m:naryPr>
                                    <m:chr m:val="∑"/>
                                    <m:subHide m:val="1"/>
                                    <m:supHide m:val="1"/>
                                    <m:ctrlPr>
                                      <w:rPr>
                                        <w:rFonts w:ascii="Cambria Math" w:hAnsi="Cambria Math"/>
                                        <w:lang w:val="en-US"/>
                                      </w:rPr>
                                    </m:ctrlPr>
                                  </m:naryPr>
                                  <m:sub/>
                                  <m:sup/>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e>
                                </m:nary>
                              </m:e>
                            </m:d>
                          </m:e>
                          <m:sup>
                            <m:r>
                              <m:rPr>
                                <m:sty m:val="p"/>
                              </m:rPr>
                              <w:rPr>
                                <w:rFonts w:ascii="Cambria Math" w:hAnsi="Cambria Math"/>
                                <w:lang w:val="en-US"/>
                              </w:rPr>
                              <m:t>2</m:t>
                            </m:r>
                          </m:sup>
                        </m:sSup>
                      </m:den>
                    </m:f>
                  </m:e>
                </m:nary>
              </m:oMath>
            </m:oMathPara>
          </w:p>
        </w:tc>
        <w:tc>
          <w:tcPr>
            <w:tcW w:w="1440" w:type="dxa"/>
            <w:vAlign w:val="center"/>
          </w:tcPr>
          <w:p w14:paraId="08E1474E" w14:textId="7935A1CE" w:rsidR="004721C2" w:rsidRPr="00AC57D1" w:rsidRDefault="004721C2" w:rsidP="004721C2">
            <w:pPr>
              <w:jc w:val="left"/>
              <w:rPr>
                <w:lang w:val="en-US"/>
              </w:rPr>
            </w:pPr>
            <w:r w:rsidRPr="00AC57D1">
              <w:rPr>
                <w:lang w:val="en-US"/>
              </w:rPr>
              <w:t>Country</w:t>
            </w:r>
          </w:p>
        </w:tc>
        <w:tc>
          <w:tcPr>
            <w:tcW w:w="900" w:type="dxa"/>
            <w:vAlign w:val="center"/>
          </w:tcPr>
          <w:p w14:paraId="68334166" w14:textId="2B94623C" w:rsidR="004721C2" w:rsidRPr="00AC57D1" w:rsidRDefault="004721C2" w:rsidP="004721C2">
            <w:pPr>
              <w:jc w:val="left"/>
              <w:rPr>
                <w:lang w:val="en-US"/>
              </w:rPr>
            </w:pPr>
            <w:r w:rsidRPr="00AC57D1">
              <w:rPr>
                <w:lang w:val="en-US"/>
              </w:rPr>
              <w:t>No</w:t>
            </w:r>
          </w:p>
        </w:tc>
        <w:tc>
          <w:tcPr>
            <w:tcW w:w="924" w:type="dxa"/>
            <w:vAlign w:val="center"/>
          </w:tcPr>
          <w:p w14:paraId="35EA765C" w14:textId="3230D0B7" w:rsidR="004721C2" w:rsidRPr="00AC57D1" w:rsidRDefault="004721C2" w:rsidP="004721C2">
            <w:pPr>
              <w:jc w:val="left"/>
              <w:rPr>
                <w:lang w:val="en-US"/>
              </w:rPr>
            </w:pPr>
            <w:r w:rsidRPr="00AC57D1">
              <w:rPr>
                <w:lang w:val="en-US"/>
              </w:rPr>
              <w:t>Full</w:t>
            </w:r>
          </w:p>
        </w:tc>
        <w:tc>
          <w:tcPr>
            <w:tcW w:w="1757" w:type="dxa"/>
            <w:vAlign w:val="center"/>
          </w:tcPr>
          <w:p w14:paraId="74C322BA" w14:textId="6D281640" w:rsidR="004721C2" w:rsidRPr="00AC57D1" w:rsidRDefault="004721C2" w:rsidP="004721C2">
            <w:pPr>
              <w:jc w:val="left"/>
              <w:rPr>
                <w:lang w:val="en-US"/>
              </w:rPr>
            </w:pPr>
            <w:r w:rsidRPr="00AC57D1">
              <w:rPr>
                <w:lang w:val="en-US"/>
              </w:rPr>
              <w:t>Aman (2016)</w:t>
            </w:r>
          </w:p>
        </w:tc>
      </w:tr>
      <w:tr w:rsidR="004721C2" w:rsidRPr="00AC57D1" w14:paraId="14CE4DD9" w14:textId="77777777" w:rsidTr="00041D67">
        <w:tc>
          <w:tcPr>
            <w:tcW w:w="1484" w:type="dxa"/>
            <w:vAlign w:val="center"/>
          </w:tcPr>
          <w:p w14:paraId="189CCB8E" w14:textId="34416B80" w:rsidR="004721C2" w:rsidRPr="00AC57D1" w:rsidRDefault="004721C2" w:rsidP="004721C2">
            <w:pPr>
              <w:jc w:val="left"/>
              <w:rPr>
                <w:lang w:val="en-US"/>
              </w:rPr>
            </w:pPr>
            <w:r w:rsidRPr="00AC57D1">
              <w:rPr>
                <w:lang w:val="en-US"/>
              </w:rPr>
              <w:t>Weighted Gini</w:t>
            </w:r>
          </w:p>
          <w:p w14:paraId="4CC5CEEA" w14:textId="1CBD0DF4" w:rsidR="004738DD" w:rsidRPr="00AC57D1" w:rsidRDefault="004738DD" w:rsidP="004721C2">
            <w:pPr>
              <w:jc w:val="left"/>
              <w:rPr>
                <w:lang w:val="en-US"/>
              </w:rPr>
            </w:pPr>
            <w:r w:rsidRPr="00AC57D1">
              <w:rPr>
                <w:lang w:val="en-US"/>
              </w:rPr>
              <w:t>(</w:t>
            </w:r>
            <w:proofErr w:type="spellStart"/>
            <w:r w:rsidR="00766416">
              <w:rPr>
                <w:i/>
                <w:lang w:val="en-US"/>
              </w:rPr>
              <w:t>w</w:t>
            </w:r>
            <w:r w:rsidRPr="00AC57D1">
              <w:rPr>
                <w:i/>
                <w:lang w:val="en-US"/>
              </w:rPr>
              <w:t>Gini</w:t>
            </w:r>
            <w:proofErr w:type="spellEnd"/>
            <w:r w:rsidRPr="00AC57D1">
              <w:rPr>
                <w:lang w:val="en-US"/>
              </w:rPr>
              <w:t>)</w:t>
            </w:r>
          </w:p>
          <w:p w14:paraId="778DF37D" w14:textId="4F089DDB" w:rsidR="004721C2" w:rsidRPr="00AC57D1" w:rsidRDefault="004721C2" w:rsidP="004721C2">
            <w:pPr>
              <w:jc w:val="left"/>
              <w:rPr>
                <w:lang w:val="en-US"/>
              </w:rPr>
            </w:pPr>
          </w:p>
        </w:tc>
        <w:tc>
          <w:tcPr>
            <w:tcW w:w="2566" w:type="dxa"/>
            <w:vAlign w:val="center"/>
          </w:tcPr>
          <w:p w14:paraId="1BC3077C" w14:textId="430C8A6E" w:rsidR="004721C2" w:rsidRPr="00AC57D1" w:rsidRDefault="004721C2" w:rsidP="004721C2">
            <w:pPr>
              <w:jc w:val="left"/>
              <w:rPr>
                <w:lang w:val="en-US"/>
              </w:rPr>
            </w:pPr>
          </w:p>
        </w:tc>
        <w:tc>
          <w:tcPr>
            <w:tcW w:w="1440" w:type="dxa"/>
            <w:vAlign w:val="center"/>
          </w:tcPr>
          <w:p w14:paraId="2402EA4E" w14:textId="7F4A7C1A" w:rsidR="004721C2" w:rsidRPr="00AC57D1" w:rsidRDefault="004721C2" w:rsidP="004721C2">
            <w:pPr>
              <w:jc w:val="left"/>
              <w:rPr>
                <w:lang w:val="en-US"/>
              </w:rPr>
            </w:pPr>
            <w:r w:rsidRPr="00AC57D1">
              <w:rPr>
                <w:lang w:val="en-US"/>
              </w:rPr>
              <w:t>Country</w:t>
            </w:r>
          </w:p>
        </w:tc>
        <w:tc>
          <w:tcPr>
            <w:tcW w:w="900" w:type="dxa"/>
            <w:vAlign w:val="center"/>
          </w:tcPr>
          <w:p w14:paraId="4B0E4EF7" w14:textId="3579A5F0" w:rsidR="004721C2" w:rsidRPr="00AC57D1" w:rsidRDefault="004721C2" w:rsidP="004721C2">
            <w:pPr>
              <w:jc w:val="left"/>
              <w:rPr>
                <w:lang w:val="en-US"/>
              </w:rPr>
            </w:pPr>
            <w:r w:rsidRPr="00AC57D1">
              <w:rPr>
                <w:lang w:val="en-US"/>
              </w:rPr>
              <w:t>Yes</w:t>
            </w:r>
          </w:p>
        </w:tc>
        <w:tc>
          <w:tcPr>
            <w:tcW w:w="924" w:type="dxa"/>
            <w:vAlign w:val="center"/>
          </w:tcPr>
          <w:p w14:paraId="5CC0E053" w14:textId="132A6EAC" w:rsidR="004721C2" w:rsidRPr="00AC57D1" w:rsidRDefault="004721C2" w:rsidP="004721C2">
            <w:pPr>
              <w:jc w:val="left"/>
              <w:rPr>
                <w:lang w:val="en-US"/>
              </w:rPr>
            </w:pPr>
            <w:r w:rsidRPr="00AC57D1">
              <w:rPr>
                <w:lang w:val="en-US"/>
              </w:rPr>
              <w:t>Full</w:t>
            </w:r>
          </w:p>
        </w:tc>
        <w:tc>
          <w:tcPr>
            <w:tcW w:w="1757" w:type="dxa"/>
            <w:vAlign w:val="center"/>
          </w:tcPr>
          <w:p w14:paraId="1EE3660A" w14:textId="7ECB6A7B" w:rsidR="004721C2" w:rsidRPr="00AC57D1" w:rsidRDefault="004721C2" w:rsidP="004721C2">
            <w:pPr>
              <w:jc w:val="left"/>
              <w:rPr>
                <w:lang w:val="en-US"/>
              </w:rPr>
            </w:pPr>
            <w:r w:rsidRPr="00AC57D1">
              <w:rPr>
                <w:lang w:val="en-US"/>
              </w:rPr>
              <w:t>--</w:t>
            </w:r>
          </w:p>
        </w:tc>
      </w:tr>
      <w:tr w:rsidR="004721C2" w:rsidRPr="00AC57D1" w14:paraId="66DA15DB" w14:textId="7D183499" w:rsidTr="00041D67">
        <w:tc>
          <w:tcPr>
            <w:tcW w:w="1484" w:type="dxa"/>
            <w:vAlign w:val="center"/>
          </w:tcPr>
          <w:p w14:paraId="549B5805" w14:textId="6B64DF94" w:rsidR="004721C2" w:rsidRPr="00AC57D1" w:rsidRDefault="004721C2" w:rsidP="004721C2">
            <w:pPr>
              <w:jc w:val="left"/>
              <w:rPr>
                <w:lang w:val="en-US"/>
              </w:rPr>
            </w:pPr>
            <w:r w:rsidRPr="00AC57D1">
              <w:rPr>
                <w:lang w:val="en-US"/>
              </w:rPr>
              <w:t>Largest Contributors Surplus</w:t>
            </w:r>
            <w:r w:rsidR="004738DD" w:rsidRPr="00AC57D1">
              <w:rPr>
                <w:lang w:val="en-US"/>
              </w:rPr>
              <w:t xml:space="preserve"> (</w:t>
            </w:r>
            <w:r w:rsidR="004738DD" w:rsidRPr="00AC57D1">
              <w:rPr>
                <w:i/>
                <w:lang w:val="en-US"/>
              </w:rPr>
              <w:t>top3</w:t>
            </w:r>
            <w:r w:rsidR="004738DD" w:rsidRPr="00AC57D1">
              <w:rPr>
                <w:lang w:val="en-US"/>
              </w:rPr>
              <w:t>)</w:t>
            </w:r>
          </w:p>
        </w:tc>
        <w:tc>
          <w:tcPr>
            <w:tcW w:w="2566" w:type="dxa"/>
            <w:vAlign w:val="center"/>
          </w:tcPr>
          <w:p w14:paraId="668C903B" w14:textId="293DB942" w:rsidR="004721C2" w:rsidRPr="00AC57D1" w:rsidRDefault="00931727" w:rsidP="004721C2">
            <w:pPr>
              <w:jc w:val="left"/>
              <w:rPr>
                <w:lang w:val="en-US"/>
              </w:rPr>
            </w:pPr>
            <m:oMathPara>
              <m:oMath>
                <m:nary>
                  <m:naryPr>
                    <m:chr m:val="∑"/>
                    <m:ctrlPr>
                      <w:rPr>
                        <w:rFonts w:ascii="Cambria Math" w:hAnsi="Cambria Math"/>
                        <w:lang w:val="en-US"/>
                      </w:rPr>
                    </m:ctrlPr>
                  </m:naryPr>
                  <m:sub>
                    <m:r>
                      <w:rPr>
                        <w:rFonts w:ascii="Cambria Math" w:hAnsi="Cambria Math"/>
                        <w:lang w:val="en-US"/>
                      </w:rPr>
                      <m:t>c</m:t>
                    </m:r>
                    <m:r>
                      <m:rPr>
                        <m:sty m:val="p"/>
                      </m:rPr>
                      <w:rPr>
                        <w:rFonts w:ascii="Cambria Math" w:hAnsi="Cambria Math"/>
                        <w:lang w:val="en-US"/>
                      </w:rPr>
                      <m:t>=1</m:t>
                    </m:r>
                  </m:sub>
                  <m:sup>
                    <m:r>
                      <m:rPr>
                        <m:sty m:val="p"/>
                      </m:rPr>
                      <w:rPr>
                        <w:rFonts w:ascii="Cambria Math" w:hAnsi="Cambria Math"/>
                        <w:lang w:val="en-US"/>
                      </w:rPr>
                      <m:t>3</m:t>
                    </m:r>
                  </m:sup>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sub>
                        </m:sSub>
                      </m:e>
                    </m:d>
                  </m:e>
                </m:nary>
              </m:oMath>
            </m:oMathPara>
          </w:p>
        </w:tc>
        <w:tc>
          <w:tcPr>
            <w:tcW w:w="1440" w:type="dxa"/>
            <w:vAlign w:val="center"/>
          </w:tcPr>
          <w:p w14:paraId="39860E29" w14:textId="42FB5FFC" w:rsidR="004721C2" w:rsidRPr="00AC57D1" w:rsidRDefault="004721C2" w:rsidP="004721C2">
            <w:pPr>
              <w:jc w:val="left"/>
              <w:rPr>
                <w:lang w:val="en-US"/>
              </w:rPr>
            </w:pPr>
            <w:r w:rsidRPr="00AC57D1">
              <w:rPr>
                <w:lang w:val="en-US"/>
              </w:rPr>
              <w:t>Country</w:t>
            </w:r>
          </w:p>
        </w:tc>
        <w:tc>
          <w:tcPr>
            <w:tcW w:w="900" w:type="dxa"/>
            <w:vAlign w:val="center"/>
          </w:tcPr>
          <w:p w14:paraId="10ABD310" w14:textId="3A1B8FCF" w:rsidR="004721C2" w:rsidRPr="00AC57D1" w:rsidRDefault="004721C2" w:rsidP="004721C2">
            <w:pPr>
              <w:jc w:val="left"/>
              <w:rPr>
                <w:lang w:val="en-US"/>
              </w:rPr>
            </w:pPr>
            <w:r w:rsidRPr="00AC57D1">
              <w:rPr>
                <w:lang w:val="en-US"/>
              </w:rPr>
              <w:t>Yes</w:t>
            </w:r>
          </w:p>
        </w:tc>
        <w:tc>
          <w:tcPr>
            <w:tcW w:w="924" w:type="dxa"/>
            <w:vAlign w:val="center"/>
          </w:tcPr>
          <w:p w14:paraId="10C29C03" w14:textId="232319F3" w:rsidR="004721C2" w:rsidRPr="00AC57D1" w:rsidRDefault="004721C2" w:rsidP="004721C2">
            <w:pPr>
              <w:jc w:val="left"/>
              <w:rPr>
                <w:lang w:val="en-US"/>
              </w:rPr>
            </w:pPr>
            <w:r w:rsidRPr="00AC57D1">
              <w:rPr>
                <w:lang w:val="en-US"/>
              </w:rPr>
              <w:t>Partial</w:t>
            </w:r>
          </w:p>
        </w:tc>
        <w:tc>
          <w:tcPr>
            <w:tcW w:w="1757" w:type="dxa"/>
            <w:vAlign w:val="center"/>
          </w:tcPr>
          <w:p w14:paraId="24A6DBAD" w14:textId="6E6AC2DD" w:rsidR="004721C2" w:rsidRPr="00AC57D1" w:rsidRDefault="004721C2" w:rsidP="004721C2">
            <w:pPr>
              <w:jc w:val="left"/>
              <w:rPr>
                <w:lang w:val="en-US"/>
              </w:rPr>
            </w:pPr>
            <w:r w:rsidRPr="00AC57D1">
              <w:rPr>
                <w:lang w:val="en-US"/>
              </w:rPr>
              <w:t>--</w:t>
            </w:r>
          </w:p>
        </w:tc>
      </w:tr>
      <w:tr w:rsidR="004721C2" w:rsidRPr="00AC57D1" w14:paraId="01B907B3" w14:textId="77777777" w:rsidTr="00041D67">
        <w:tc>
          <w:tcPr>
            <w:tcW w:w="1484" w:type="dxa"/>
            <w:vAlign w:val="center"/>
          </w:tcPr>
          <w:p w14:paraId="580F4350" w14:textId="77777777" w:rsidR="004721C2" w:rsidRPr="00AC57D1" w:rsidRDefault="004721C2" w:rsidP="004721C2">
            <w:pPr>
              <w:jc w:val="left"/>
              <w:rPr>
                <w:lang w:val="en-US"/>
              </w:rPr>
            </w:pPr>
            <w:r w:rsidRPr="00AC57D1">
              <w:rPr>
                <w:lang w:val="en-US"/>
              </w:rPr>
              <w:t>Institutional Diversity</w:t>
            </w:r>
          </w:p>
          <w:p w14:paraId="66EE5F3A" w14:textId="0067333C" w:rsidR="004738DD" w:rsidRPr="00AC57D1" w:rsidRDefault="004738DD" w:rsidP="004721C2">
            <w:pPr>
              <w:jc w:val="left"/>
              <w:rPr>
                <w:i/>
                <w:lang w:val="en-US"/>
              </w:rPr>
            </w:pPr>
            <w:r w:rsidRPr="00AC57D1">
              <w:rPr>
                <w:lang w:val="en-US"/>
              </w:rPr>
              <w:lastRenderedPageBreak/>
              <w:t>(</w:t>
            </w:r>
            <w:r w:rsidRPr="00AC57D1">
              <w:rPr>
                <w:i/>
                <w:lang w:val="en-US"/>
              </w:rPr>
              <w:t>instTOP3</w:t>
            </w:r>
            <w:r w:rsidRPr="00AC57D1">
              <w:rPr>
                <w:lang w:val="en-US"/>
              </w:rPr>
              <w:t>)</w:t>
            </w:r>
          </w:p>
        </w:tc>
        <w:tc>
          <w:tcPr>
            <w:tcW w:w="2566" w:type="dxa"/>
            <w:vAlign w:val="center"/>
          </w:tcPr>
          <w:p w14:paraId="61C82EA7" w14:textId="549CA2C3" w:rsidR="004721C2" w:rsidRPr="00AC57D1" w:rsidRDefault="00931727" w:rsidP="004721C2">
            <w:pPr>
              <w:jc w:val="left"/>
              <w:rPr>
                <w:lang w:val="en-US"/>
              </w:rPr>
            </w:pPr>
            <m:oMathPara>
              <m:oMath>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3</m:t>
                    </m:r>
                  </m:sup>
                  <m:e>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e>
                    </m:d>
                  </m:e>
                </m:nary>
              </m:oMath>
            </m:oMathPara>
          </w:p>
        </w:tc>
        <w:tc>
          <w:tcPr>
            <w:tcW w:w="1440" w:type="dxa"/>
            <w:vAlign w:val="center"/>
          </w:tcPr>
          <w:p w14:paraId="57B29CCD" w14:textId="19D31729" w:rsidR="004721C2" w:rsidRPr="00AC57D1" w:rsidRDefault="004721C2" w:rsidP="004721C2">
            <w:pPr>
              <w:jc w:val="left"/>
              <w:rPr>
                <w:lang w:val="en-US"/>
              </w:rPr>
            </w:pPr>
            <w:r w:rsidRPr="00AC57D1">
              <w:rPr>
                <w:lang w:val="en-US"/>
              </w:rPr>
              <w:t>Institutional</w:t>
            </w:r>
          </w:p>
        </w:tc>
        <w:tc>
          <w:tcPr>
            <w:tcW w:w="900" w:type="dxa"/>
            <w:vAlign w:val="center"/>
          </w:tcPr>
          <w:p w14:paraId="7A364008" w14:textId="2369D373" w:rsidR="004721C2" w:rsidRPr="00AC57D1" w:rsidRDefault="004721C2" w:rsidP="004721C2">
            <w:pPr>
              <w:jc w:val="left"/>
              <w:rPr>
                <w:lang w:val="en-US"/>
              </w:rPr>
            </w:pPr>
            <w:r w:rsidRPr="00AC57D1">
              <w:rPr>
                <w:lang w:val="en-US"/>
              </w:rPr>
              <w:t>No</w:t>
            </w:r>
          </w:p>
        </w:tc>
        <w:tc>
          <w:tcPr>
            <w:tcW w:w="924" w:type="dxa"/>
            <w:vAlign w:val="center"/>
          </w:tcPr>
          <w:p w14:paraId="0E4371C3" w14:textId="4A76B26D" w:rsidR="004721C2" w:rsidRPr="00AC57D1" w:rsidRDefault="004721C2" w:rsidP="004721C2">
            <w:pPr>
              <w:jc w:val="left"/>
              <w:rPr>
                <w:lang w:val="en-US"/>
              </w:rPr>
            </w:pPr>
            <w:r w:rsidRPr="00AC57D1">
              <w:rPr>
                <w:lang w:val="en-US"/>
              </w:rPr>
              <w:t>Partial</w:t>
            </w:r>
          </w:p>
        </w:tc>
        <w:tc>
          <w:tcPr>
            <w:tcW w:w="1757" w:type="dxa"/>
            <w:vAlign w:val="center"/>
          </w:tcPr>
          <w:p w14:paraId="4C700D3F" w14:textId="30FCC779" w:rsidR="004721C2" w:rsidRPr="00AC57D1" w:rsidRDefault="004721C2" w:rsidP="004721C2">
            <w:pPr>
              <w:jc w:val="left"/>
              <w:rPr>
                <w:lang w:val="en-US"/>
              </w:rPr>
            </w:pPr>
            <w:r w:rsidRPr="00AC57D1">
              <w:rPr>
                <w:lang w:val="en-US"/>
              </w:rPr>
              <w:t>--</w:t>
            </w:r>
          </w:p>
        </w:tc>
      </w:tr>
      <w:tr w:rsidR="004721C2" w:rsidRPr="00AC57D1" w14:paraId="057DE5A1" w14:textId="30464CB2" w:rsidTr="00041D67">
        <w:tc>
          <w:tcPr>
            <w:tcW w:w="1484" w:type="dxa"/>
            <w:vAlign w:val="center"/>
          </w:tcPr>
          <w:p w14:paraId="39B8BDEC" w14:textId="77777777" w:rsidR="004721C2" w:rsidRPr="00AC57D1" w:rsidRDefault="004721C2" w:rsidP="004721C2">
            <w:pPr>
              <w:jc w:val="left"/>
              <w:rPr>
                <w:lang w:val="en-US"/>
              </w:rPr>
            </w:pPr>
            <w:r w:rsidRPr="00AC57D1">
              <w:rPr>
                <w:lang w:val="en-US"/>
              </w:rPr>
              <w:t>English Documents</w:t>
            </w:r>
          </w:p>
          <w:p w14:paraId="4E4122A6" w14:textId="20E022AF" w:rsidR="004738DD" w:rsidRPr="00AC57D1" w:rsidRDefault="004738DD" w:rsidP="00766416">
            <w:pPr>
              <w:jc w:val="left"/>
              <w:rPr>
                <w:i/>
                <w:lang w:val="en-US"/>
              </w:rPr>
            </w:pPr>
            <w:r w:rsidRPr="00AC57D1">
              <w:rPr>
                <w:lang w:val="en-US"/>
              </w:rPr>
              <w:t>(</w:t>
            </w:r>
            <w:proofErr w:type="spellStart"/>
            <w:r w:rsidR="00766416">
              <w:rPr>
                <w:i/>
                <w:lang w:val="en-US"/>
              </w:rPr>
              <w:t>s</w:t>
            </w:r>
            <w:r w:rsidRPr="00AC57D1">
              <w:rPr>
                <w:i/>
                <w:lang w:val="en-US"/>
              </w:rPr>
              <w:t>English</w:t>
            </w:r>
            <w:proofErr w:type="spellEnd"/>
            <w:r w:rsidRPr="00AC57D1">
              <w:rPr>
                <w:lang w:val="en-US"/>
              </w:rPr>
              <w:t>)</w:t>
            </w:r>
          </w:p>
        </w:tc>
        <w:tc>
          <w:tcPr>
            <w:tcW w:w="2566" w:type="dxa"/>
            <w:vAlign w:val="center"/>
          </w:tcPr>
          <w:p w14:paraId="33DB10EC" w14:textId="5677F474" w:rsidR="004721C2" w:rsidRPr="00AC57D1" w:rsidRDefault="00931727" w:rsidP="004721C2">
            <w:pPr>
              <w:jc w:val="left"/>
              <w:rPr>
                <w:lang w:val="en-US"/>
              </w:rPr>
            </w:pPr>
            <m:oMathPara>
              <m:oMath>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ENG</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den>
                </m:f>
              </m:oMath>
            </m:oMathPara>
          </w:p>
        </w:tc>
        <w:tc>
          <w:tcPr>
            <w:tcW w:w="1440" w:type="dxa"/>
            <w:vAlign w:val="center"/>
          </w:tcPr>
          <w:p w14:paraId="762506AC" w14:textId="318F4E1B" w:rsidR="004721C2" w:rsidRPr="00AC57D1" w:rsidRDefault="004721C2" w:rsidP="004721C2">
            <w:pPr>
              <w:jc w:val="left"/>
              <w:rPr>
                <w:lang w:val="en-US"/>
              </w:rPr>
            </w:pPr>
            <w:r w:rsidRPr="00AC57D1">
              <w:rPr>
                <w:lang w:val="en-US"/>
              </w:rPr>
              <w:t>Language</w:t>
            </w:r>
          </w:p>
        </w:tc>
        <w:tc>
          <w:tcPr>
            <w:tcW w:w="900" w:type="dxa"/>
            <w:vAlign w:val="center"/>
          </w:tcPr>
          <w:p w14:paraId="0C3EA574" w14:textId="25A502F0" w:rsidR="004721C2" w:rsidRPr="00AC57D1" w:rsidRDefault="004721C2" w:rsidP="004721C2">
            <w:pPr>
              <w:jc w:val="left"/>
              <w:rPr>
                <w:lang w:val="en-US"/>
              </w:rPr>
            </w:pPr>
            <w:r w:rsidRPr="00AC57D1">
              <w:rPr>
                <w:lang w:val="en-US"/>
              </w:rPr>
              <w:t>No</w:t>
            </w:r>
          </w:p>
        </w:tc>
        <w:tc>
          <w:tcPr>
            <w:tcW w:w="924" w:type="dxa"/>
            <w:vAlign w:val="center"/>
          </w:tcPr>
          <w:p w14:paraId="1E68C0A0" w14:textId="251ABDF2" w:rsidR="004721C2" w:rsidRPr="00AC57D1" w:rsidRDefault="004721C2" w:rsidP="004721C2">
            <w:pPr>
              <w:jc w:val="left"/>
              <w:rPr>
                <w:lang w:val="en-US"/>
              </w:rPr>
            </w:pPr>
            <w:r w:rsidRPr="00AC57D1">
              <w:rPr>
                <w:lang w:val="en-US"/>
              </w:rPr>
              <w:t>Share</w:t>
            </w:r>
          </w:p>
        </w:tc>
        <w:tc>
          <w:tcPr>
            <w:tcW w:w="1757" w:type="dxa"/>
            <w:vAlign w:val="center"/>
          </w:tcPr>
          <w:p w14:paraId="13F92222" w14:textId="14E7DF28" w:rsidR="004721C2" w:rsidRPr="00AC57D1" w:rsidRDefault="004721C2" w:rsidP="004721C2">
            <w:pPr>
              <w:jc w:val="left"/>
              <w:rPr>
                <w:lang w:val="en-US"/>
              </w:rPr>
            </w:pPr>
            <w:proofErr w:type="spellStart"/>
            <w:r w:rsidRPr="00AC57D1">
              <w:rPr>
                <w:lang w:val="en-US"/>
              </w:rPr>
              <w:t>Buela-Casal</w:t>
            </w:r>
            <w:proofErr w:type="spellEnd"/>
            <w:r w:rsidRPr="00AC57D1">
              <w:rPr>
                <w:lang w:val="en-US"/>
              </w:rPr>
              <w:t xml:space="preserve"> et al (2006)</w:t>
            </w:r>
          </w:p>
        </w:tc>
      </w:tr>
      <w:tr w:rsidR="004721C2" w:rsidRPr="00AC57D1" w14:paraId="09EB69A0" w14:textId="579F212E" w:rsidTr="00041D67">
        <w:tc>
          <w:tcPr>
            <w:tcW w:w="1484" w:type="dxa"/>
            <w:tcBorders>
              <w:bottom w:val="single" w:sz="4" w:space="0" w:color="auto"/>
            </w:tcBorders>
            <w:vAlign w:val="center"/>
          </w:tcPr>
          <w:p w14:paraId="0BD01C63" w14:textId="77777777" w:rsidR="004721C2" w:rsidRPr="00AC57D1" w:rsidRDefault="004721C2" w:rsidP="004721C2">
            <w:pPr>
              <w:jc w:val="left"/>
              <w:rPr>
                <w:lang w:val="en-US"/>
              </w:rPr>
            </w:pPr>
            <w:r w:rsidRPr="00AC57D1">
              <w:rPr>
                <w:lang w:val="en-US"/>
              </w:rPr>
              <w:t>Local Authors</w:t>
            </w:r>
          </w:p>
          <w:p w14:paraId="49DF0FC1" w14:textId="687298DB" w:rsidR="004738DD" w:rsidRPr="00AC57D1" w:rsidRDefault="004738DD" w:rsidP="004721C2">
            <w:pPr>
              <w:jc w:val="left"/>
              <w:rPr>
                <w:i/>
                <w:lang w:val="en-US"/>
              </w:rPr>
            </w:pPr>
            <w:r w:rsidRPr="00AC57D1">
              <w:rPr>
                <w:lang w:val="en-US"/>
              </w:rPr>
              <w:t>(</w:t>
            </w:r>
            <w:proofErr w:type="spellStart"/>
            <w:r w:rsidRPr="00AC57D1">
              <w:rPr>
                <w:i/>
                <w:lang w:val="en-US"/>
              </w:rPr>
              <w:t>localShare</w:t>
            </w:r>
            <w:proofErr w:type="spellEnd"/>
            <w:r w:rsidRPr="00AC57D1">
              <w:rPr>
                <w:i/>
                <w:lang w:val="en-US"/>
              </w:rPr>
              <w:t>)</w:t>
            </w:r>
          </w:p>
        </w:tc>
        <w:tc>
          <w:tcPr>
            <w:tcW w:w="2566" w:type="dxa"/>
            <w:tcBorders>
              <w:bottom w:val="single" w:sz="4" w:space="0" w:color="auto"/>
            </w:tcBorders>
            <w:vAlign w:val="center"/>
          </w:tcPr>
          <w:p w14:paraId="0D6C36C8" w14:textId="4476C967" w:rsidR="004721C2" w:rsidRPr="00AC57D1" w:rsidRDefault="00931727" w:rsidP="004721C2">
            <w:pPr>
              <w:jc w:val="left"/>
              <w:rPr>
                <w:lang w:val="en-US"/>
              </w:rPr>
            </w:pPr>
            <m:oMathPara>
              <m:oMath>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LOCAL</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den>
                </m:f>
              </m:oMath>
            </m:oMathPara>
          </w:p>
        </w:tc>
        <w:tc>
          <w:tcPr>
            <w:tcW w:w="1440" w:type="dxa"/>
            <w:tcBorders>
              <w:bottom w:val="single" w:sz="4" w:space="0" w:color="auto"/>
            </w:tcBorders>
            <w:vAlign w:val="center"/>
          </w:tcPr>
          <w:p w14:paraId="0B7E5E11" w14:textId="029B01AB" w:rsidR="004721C2" w:rsidRPr="00AC57D1" w:rsidRDefault="004721C2" w:rsidP="004721C2">
            <w:pPr>
              <w:jc w:val="left"/>
              <w:rPr>
                <w:lang w:val="en-US"/>
              </w:rPr>
            </w:pPr>
            <w:r w:rsidRPr="00AC57D1">
              <w:rPr>
                <w:lang w:val="en-US"/>
              </w:rPr>
              <w:t>Country</w:t>
            </w:r>
          </w:p>
        </w:tc>
        <w:tc>
          <w:tcPr>
            <w:tcW w:w="900" w:type="dxa"/>
            <w:tcBorders>
              <w:bottom w:val="single" w:sz="4" w:space="0" w:color="auto"/>
            </w:tcBorders>
            <w:vAlign w:val="center"/>
          </w:tcPr>
          <w:p w14:paraId="668C51E9" w14:textId="15F8A9D6" w:rsidR="004721C2" w:rsidRPr="00AC57D1" w:rsidRDefault="004721C2" w:rsidP="004721C2">
            <w:pPr>
              <w:jc w:val="left"/>
              <w:rPr>
                <w:lang w:val="en-US"/>
              </w:rPr>
            </w:pPr>
            <w:r w:rsidRPr="00AC57D1">
              <w:rPr>
                <w:lang w:val="en-US"/>
              </w:rPr>
              <w:t>No</w:t>
            </w:r>
          </w:p>
        </w:tc>
        <w:tc>
          <w:tcPr>
            <w:tcW w:w="924" w:type="dxa"/>
            <w:tcBorders>
              <w:bottom w:val="single" w:sz="4" w:space="0" w:color="auto"/>
            </w:tcBorders>
            <w:vAlign w:val="center"/>
          </w:tcPr>
          <w:p w14:paraId="5ECD427F" w14:textId="1AC17694" w:rsidR="004721C2" w:rsidRPr="00AC57D1" w:rsidRDefault="004721C2" w:rsidP="004721C2">
            <w:pPr>
              <w:jc w:val="left"/>
              <w:rPr>
                <w:lang w:val="en-US"/>
              </w:rPr>
            </w:pPr>
            <w:r w:rsidRPr="00AC57D1">
              <w:rPr>
                <w:lang w:val="en-US"/>
              </w:rPr>
              <w:t>Share</w:t>
            </w:r>
          </w:p>
        </w:tc>
        <w:tc>
          <w:tcPr>
            <w:tcW w:w="1757" w:type="dxa"/>
            <w:tcBorders>
              <w:bottom w:val="single" w:sz="4" w:space="0" w:color="auto"/>
            </w:tcBorders>
            <w:vAlign w:val="center"/>
          </w:tcPr>
          <w:p w14:paraId="0EC8CFB6" w14:textId="33B26B5B" w:rsidR="004721C2" w:rsidRPr="00AC57D1" w:rsidRDefault="004721C2" w:rsidP="004721C2">
            <w:pPr>
              <w:jc w:val="left"/>
              <w:rPr>
                <w:lang w:val="en-US"/>
              </w:rPr>
            </w:pPr>
            <w:proofErr w:type="spellStart"/>
            <w:r w:rsidRPr="00AC57D1">
              <w:rPr>
                <w:lang w:val="en-US"/>
              </w:rPr>
              <w:t>Zitt</w:t>
            </w:r>
            <w:proofErr w:type="spellEnd"/>
            <w:r w:rsidRPr="00AC57D1">
              <w:rPr>
                <w:lang w:val="en-US"/>
              </w:rPr>
              <w:t xml:space="preserve"> and </w:t>
            </w:r>
            <w:proofErr w:type="spellStart"/>
            <w:r w:rsidRPr="00AC57D1">
              <w:rPr>
                <w:lang w:val="en-US"/>
              </w:rPr>
              <w:t>Bassecoulard</w:t>
            </w:r>
            <w:proofErr w:type="spellEnd"/>
            <w:r w:rsidRPr="00AC57D1">
              <w:rPr>
                <w:lang w:val="en-US"/>
              </w:rPr>
              <w:t xml:space="preserve"> (1998)</w:t>
            </w:r>
          </w:p>
        </w:tc>
      </w:tr>
    </w:tbl>
    <w:p w14:paraId="58E09433" w14:textId="77777777" w:rsidR="00D512E4" w:rsidRPr="00AC57D1" w:rsidRDefault="00D512E4" w:rsidP="00D512E4">
      <w:pPr>
        <w:pStyle w:val="Nadpis2"/>
        <w:tabs>
          <w:tab w:val="left" w:pos="4050"/>
        </w:tabs>
        <w:rPr>
          <w:lang w:val="en-US"/>
        </w:rPr>
      </w:pPr>
      <w:r w:rsidRPr="00AC57D1">
        <w:rPr>
          <w:lang w:val="en-US"/>
        </w:rPr>
        <w:t>Aggregation</w:t>
      </w:r>
    </w:p>
    <w:p w14:paraId="3AA24A9C" w14:textId="04A1434F" w:rsidR="00D512E4" w:rsidRPr="00AC57D1" w:rsidRDefault="00354592" w:rsidP="00D512E4">
      <w:pPr>
        <w:rPr>
          <w:lang w:val="en-US"/>
        </w:rPr>
      </w:pPr>
      <w:r w:rsidRPr="00AC57D1">
        <w:rPr>
          <w:lang w:val="en-US"/>
        </w:rPr>
        <w:t xml:space="preserve">In the second stage, the journal-level </w:t>
      </w:r>
      <w:r w:rsidR="00D512E4" w:rsidRPr="00AC57D1">
        <w:rPr>
          <w:lang w:val="en-US"/>
        </w:rPr>
        <w:t>indicators were aggregated to the level of countries and disciplines. The result</w:t>
      </w:r>
      <w:r w:rsidR="00EE1B97" w:rsidRPr="00AC57D1">
        <w:rPr>
          <w:lang w:val="en-US"/>
        </w:rPr>
        <w:t xml:space="preserve"> </w:t>
      </w: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oMath>
      <w:r w:rsidR="00D512E4" w:rsidRPr="00AC57D1">
        <w:rPr>
          <w:lang w:val="en-US"/>
        </w:rPr>
        <w:t xml:space="preserve"> is a weighted average of individual journals scaled between 0 and 1, where 0 is </w:t>
      </w:r>
      <w:r w:rsidR="00EE1B97" w:rsidRPr="00AC57D1">
        <w:rPr>
          <w:lang w:val="en-US"/>
        </w:rPr>
        <w:t xml:space="preserve">the </w:t>
      </w:r>
      <w:r w:rsidR="00D512E4" w:rsidRPr="00AC57D1">
        <w:rPr>
          <w:lang w:val="en-US"/>
        </w:rPr>
        <w:t>lowest globalization</w:t>
      </w:r>
      <w:r w:rsidRPr="00AC57D1">
        <w:rPr>
          <w:lang w:val="en-US"/>
        </w:rPr>
        <w:t xml:space="preserve"> across all years, countries and disciplines within the </w:t>
      </w:r>
      <w:proofErr w:type="gramStart"/>
      <w:r w:rsidRPr="00AC57D1">
        <w:rPr>
          <w:lang w:val="en-US"/>
        </w:rPr>
        <w:t>particular indicator</w:t>
      </w:r>
      <w:proofErr w:type="gramEnd"/>
      <w:r w:rsidR="00D512E4" w:rsidRPr="00AC57D1">
        <w:rPr>
          <w:lang w:val="en-US"/>
        </w:rPr>
        <w:t xml:space="preserve"> and 1 is the highest. </w:t>
      </w:r>
    </w:p>
    <w:p w14:paraId="7F151397" w14:textId="77777777" w:rsidR="00D512E4" w:rsidRPr="00AC57D1" w:rsidRDefault="00D512E4" w:rsidP="00D512E4">
      <w:pPr>
        <w:rPr>
          <w:lang w:val="en-US"/>
        </w:rPr>
      </w:pPr>
    </w:p>
    <w:p w14:paraId="669D8EA6" w14:textId="2A6631A2" w:rsidR="00D512E4" w:rsidRPr="00AC57D1" w:rsidRDefault="00D512E4" w:rsidP="00D512E4">
      <w:pPr>
        <w:rPr>
          <w:lang w:val="en-US"/>
        </w:rPr>
      </w:pPr>
      <w:r w:rsidRPr="00AC57D1">
        <w:rPr>
          <w:lang w:val="en-US"/>
        </w:rPr>
        <w:t xml:space="preserve">To </w:t>
      </w:r>
      <w:r w:rsidR="002C63DC">
        <w:rPr>
          <w:lang w:val="en-US"/>
        </w:rPr>
        <w:t>increase</w:t>
      </w:r>
      <w:r w:rsidRPr="00AC57D1">
        <w:rPr>
          <w:lang w:val="en-US"/>
        </w:rPr>
        <w:t xml:space="preserve"> robustness and decrease volatility, the aggregation was only performed when the authors from the country published in at least 30 journals. This leads to gaps in </w:t>
      </w:r>
      <w:r w:rsidR="00D05559" w:rsidRPr="00AC57D1">
        <w:rPr>
          <w:lang w:val="en-US"/>
        </w:rPr>
        <w:t>results</w:t>
      </w:r>
      <w:r w:rsidRPr="00AC57D1">
        <w:rPr>
          <w:lang w:val="en-US"/>
        </w:rPr>
        <w:t>, particularly in the small disciplines and small countries.</w:t>
      </w:r>
    </w:p>
    <w:p w14:paraId="45766DD1" w14:textId="77777777" w:rsidR="00D512E4" w:rsidRPr="00AC57D1" w:rsidRDefault="00D512E4" w:rsidP="00D512E4">
      <w:pPr>
        <w:rPr>
          <w:lang w:val="en-US"/>
        </w:rPr>
      </w:pPr>
    </w:p>
    <w:p w14:paraId="6B5FB9E6" w14:textId="5F18620D" w:rsidR="00D512E4" w:rsidRPr="00AC57D1" w:rsidRDefault="00D512E4" w:rsidP="00D512E4">
      <w:pPr>
        <w:rPr>
          <w:lang w:val="en-US"/>
        </w:rPr>
      </w:pPr>
      <w:r w:rsidRPr="00AC57D1">
        <w:rPr>
          <w:lang w:val="en-US"/>
        </w:rPr>
        <w:t>The globalization of</w:t>
      </w:r>
      <w:r w:rsidR="006825F9" w:rsidRPr="00AC57D1">
        <w:rPr>
          <w:lang w:val="en-US"/>
        </w:rPr>
        <w:t xml:space="preserve"> science in</w:t>
      </w:r>
      <w:r w:rsidRPr="00AC57D1">
        <w:rPr>
          <w:lang w:val="en-US"/>
        </w:rPr>
        <w:t xml:space="preserve"> country </w:t>
      </w:r>
      <m:oMath>
        <m:r>
          <w:rPr>
            <w:rFonts w:ascii="Cambria Math" w:hAnsi="Cambria Math"/>
            <w:lang w:val="en-US"/>
          </w:rPr>
          <m:t>c</m:t>
        </m:r>
      </m:oMath>
      <w:r w:rsidRPr="00AC57D1">
        <w:rPr>
          <w:lang w:val="en-US"/>
        </w:rPr>
        <w:t xml:space="preserve">, discipline </w:t>
      </w:r>
      <m:oMath>
        <m:r>
          <w:rPr>
            <w:rFonts w:ascii="Cambria Math" w:hAnsi="Cambria Math"/>
            <w:lang w:val="en-US"/>
          </w:rPr>
          <m:t>d</m:t>
        </m:r>
      </m:oMath>
      <w:r w:rsidRPr="00AC57D1">
        <w:rPr>
          <w:lang w:val="en-US"/>
        </w:rPr>
        <w:t xml:space="preserve"> and year </w:t>
      </w:r>
      <m:oMath>
        <m:r>
          <w:rPr>
            <w:rFonts w:ascii="Cambria Math" w:hAnsi="Cambria Math"/>
            <w:lang w:val="en-US"/>
          </w:rPr>
          <m:t>y</m:t>
        </m:r>
      </m:oMath>
      <w:r w:rsidRPr="00AC57D1">
        <w:rPr>
          <w:lang w:val="en-US"/>
        </w:rPr>
        <w:t xml:space="preserve"> expressed by an indicator </w:t>
      </w:r>
      <m:oMath>
        <m:r>
          <w:rPr>
            <w:rFonts w:ascii="Cambria Math" w:hAnsi="Cambria Math"/>
            <w:lang w:val="en-US"/>
          </w:rPr>
          <m:t>i</m:t>
        </m:r>
      </m:oMath>
      <w:r w:rsidRPr="00AC57D1">
        <w:rPr>
          <w:lang w:val="en-US"/>
        </w:rPr>
        <w:t xml:space="preserve"> is </w:t>
      </w:r>
      <w:r w:rsidR="006825F9" w:rsidRPr="00AC57D1">
        <w:rPr>
          <w:lang w:val="en-US"/>
        </w:rPr>
        <w:t>calculated as follows:</w:t>
      </w:r>
    </w:p>
    <w:p w14:paraId="526B97A0" w14:textId="42A4B6BF" w:rsidR="00D512E4" w:rsidRPr="00AC57D1" w:rsidRDefault="00931727" w:rsidP="00D512E4">
      <w:pPr>
        <w:rPr>
          <w:lang w:val="en-US"/>
        </w:rPr>
      </w:pPr>
      <m:oMathPara>
        <m:oMathParaPr>
          <m:jc m:val="center"/>
        </m:oMathParaP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r>
            <m:rPr>
              <m:sty m:val="p"/>
            </m:rPr>
            <w:rPr>
              <w:rFonts w:ascii="Cambria Math" w:hAnsi="Cambria Math"/>
              <w:lang w:val="en-US"/>
            </w:rPr>
            <m:t>=</m:t>
          </m:r>
          <m:nary>
            <m:naryPr>
              <m:chr m:val="∑"/>
              <m:ctrlPr>
                <w:rPr>
                  <w:rFonts w:ascii="Cambria Math" w:hAnsi="Cambria Math"/>
                  <w:lang w:val="en-US"/>
                </w:rPr>
              </m:ctrlPr>
            </m:naryPr>
            <m:sub>
              <m:r>
                <m:rPr>
                  <m:sty m:val="p"/>
                </m:rPr>
                <w:rPr>
                  <w:rFonts w:ascii="Cambria Math" w:hAnsi="Cambria Math"/>
                  <w:lang w:val="en-US"/>
                </w:rPr>
                <m:t>j=1</m:t>
              </m:r>
            </m:sub>
            <m:sup>
              <m:r>
                <m:rPr>
                  <m:sty m:val="p"/>
                </m:rPr>
                <w:rPr>
                  <w:rFonts w:ascii="Cambria Math" w:hAnsi="Cambria Math"/>
                  <w:lang w:val="en-US"/>
                </w:rPr>
                <m:t>J</m:t>
              </m:r>
            </m:sup>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c,d,y,j</m:t>
                  </m:r>
                </m:sub>
              </m:sSub>
            </m:e>
          </m:nary>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j,d,y,i</m:t>
              </m:r>
            </m:sub>
          </m:sSub>
          <m:d>
            <m:dPr>
              <m:ctrlPr>
                <w:rPr>
                  <w:rFonts w:ascii="Cambria Math" w:hAnsi="Cambria Math"/>
                  <w:lang w:val="en-US"/>
                </w:rPr>
              </m:ctrlPr>
            </m:dPr>
            <m:e>
              <m:r>
                <m:rPr>
                  <m:sty m:val="p"/>
                </m:rPr>
                <w:rPr>
                  <w:rFonts w:ascii="Cambria Math" w:hAnsi="Cambria Math"/>
                  <w:lang w:val="en-US"/>
                </w:rPr>
                <m:t>.</m:t>
              </m:r>
            </m:e>
          </m:d>
        </m:oMath>
      </m:oMathPara>
    </w:p>
    <w:p w14:paraId="04A4C4B2" w14:textId="60D343C6" w:rsidR="00D512E4" w:rsidRPr="00AC57D1" w:rsidRDefault="00931727" w:rsidP="00D512E4">
      <w:pPr>
        <w:rPr>
          <w:lang w:val="en-US"/>
        </w:rPr>
      </w:pP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m:t>
            </m:r>
            <m:r>
              <w:rPr>
                <w:rFonts w:ascii="Cambria Math" w:hAnsi="Cambria Math"/>
                <w:lang w:val="en-US"/>
              </w:rPr>
              <m:t>j</m:t>
            </m:r>
          </m:sub>
        </m:sSub>
      </m:oMath>
      <w:r w:rsidR="00D512E4" w:rsidRPr="00AC57D1">
        <w:rPr>
          <w:lang w:val="en-US"/>
        </w:rPr>
        <w:t xml:space="preserve"> is the share of </w:t>
      </w:r>
      <w:r w:rsidR="006825F9" w:rsidRPr="00AC57D1">
        <w:rPr>
          <w:lang w:val="en-US"/>
        </w:rPr>
        <w:t xml:space="preserve">documents with authors from country </w:t>
      </w:r>
      <w:r w:rsidR="006825F9" w:rsidRPr="00AC57D1">
        <w:rPr>
          <w:i/>
          <w:lang w:val="en-US"/>
        </w:rPr>
        <w:t>c</w:t>
      </w:r>
      <w:r w:rsidR="00D512E4" w:rsidRPr="00AC57D1">
        <w:rPr>
          <w:lang w:val="en-US"/>
        </w:rPr>
        <w:t xml:space="preserve"> in journal </w:t>
      </w:r>
      <m:oMath>
        <m:r>
          <w:rPr>
            <w:rFonts w:ascii="Cambria Math" w:hAnsi="Cambria Math"/>
            <w:lang w:val="en-US"/>
          </w:rPr>
          <m:t>j</m:t>
        </m:r>
      </m:oMath>
      <w:r w:rsidR="00D512E4" w:rsidRPr="00AC57D1">
        <w:rPr>
          <w:lang w:val="en-US"/>
        </w:rPr>
        <w:t xml:space="preserve"> on all </w:t>
      </w:r>
      <w:r w:rsidR="006825F9" w:rsidRPr="00AC57D1">
        <w:rPr>
          <w:lang w:val="en-US"/>
        </w:rPr>
        <w:t xml:space="preserve">documents </w:t>
      </w:r>
      <w:r w:rsidR="00D512E4" w:rsidRPr="00AC57D1">
        <w:rPr>
          <w:lang w:val="en-US"/>
        </w:rPr>
        <w:t xml:space="preserve">from the country </w:t>
      </w:r>
      <m:oMath>
        <m:r>
          <w:rPr>
            <w:rFonts w:ascii="Cambria Math" w:hAnsi="Cambria Math"/>
            <w:lang w:val="en-US"/>
          </w:rPr>
          <m:t>c</m:t>
        </m:r>
      </m:oMath>
      <w:r w:rsidR="00D512E4" w:rsidRPr="00AC57D1">
        <w:rPr>
          <w:lang w:val="en-US"/>
        </w:rPr>
        <w:t xml:space="preserve">, discipline </w:t>
      </w:r>
      <m:oMath>
        <m:r>
          <w:rPr>
            <w:rFonts w:ascii="Cambria Math" w:hAnsi="Cambria Math"/>
            <w:lang w:val="en-US"/>
          </w:rPr>
          <m:t>d</m:t>
        </m:r>
      </m:oMath>
      <w:r w:rsidR="00D512E4" w:rsidRPr="00AC57D1">
        <w:rPr>
          <w:lang w:val="en-US"/>
        </w:rPr>
        <w:t xml:space="preserve"> </w:t>
      </w:r>
      <w:r w:rsidR="006825F9" w:rsidRPr="00AC57D1">
        <w:rPr>
          <w:lang w:val="en-US"/>
        </w:rPr>
        <w:t xml:space="preserve">in </w:t>
      </w:r>
      <w:r w:rsidR="00D512E4" w:rsidRPr="00AC57D1">
        <w:rPr>
          <w:lang w:val="en-US"/>
        </w:rPr>
        <w:t xml:space="preserve">year </w:t>
      </w:r>
      <m:oMath>
        <m:r>
          <w:rPr>
            <w:rFonts w:ascii="Cambria Math" w:hAnsi="Cambria Math"/>
            <w:lang w:val="en-US"/>
          </w:rPr>
          <m:t>y</m:t>
        </m:r>
      </m:oMath>
      <w:r w:rsidR="00D512E4" w:rsidRPr="00AC57D1">
        <w:rPr>
          <w:lang w:val="en-US"/>
        </w:rPr>
        <w:t>,</w:t>
      </w:r>
      <w:r w:rsidR="00D512E4" w:rsidRPr="00AC57D1">
        <w:t xml:space="preserve"> </w:t>
      </w:r>
      <m:oMath>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j</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m:t>
            </m:r>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m:t>
            </m:r>
          </m:e>
        </m:d>
      </m:oMath>
      <w:r w:rsidR="00D512E4" w:rsidRPr="00AC57D1">
        <w:rPr>
          <w:lang w:val="en-US"/>
        </w:rPr>
        <w:t xml:space="preserve"> is the globalization </w:t>
      </w:r>
      <w:r w:rsidR="006825F9" w:rsidRPr="00AC57D1">
        <w:rPr>
          <w:lang w:val="en-US"/>
        </w:rPr>
        <w:t xml:space="preserve">indicator </w:t>
      </w:r>
      <w:proofErr w:type="spellStart"/>
      <w:r w:rsidR="006825F9" w:rsidRPr="00AC57D1">
        <w:rPr>
          <w:i/>
          <w:lang w:val="en-US"/>
        </w:rPr>
        <w:t>i</w:t>
      </w:r>
      <w:proofErr w:type="spellEnd"/>
      <w:r w:rsidR="006825F9" w:rsidRPr="00AC57D1">
        <w:rPr>
          <w:lang w:val="en-US"/>
        </w:rPr>
        <w:t xml:space="preserve"> </w:t>
      </w:r>
      <w:r w:rsidR="00D512E4" w:rsidRPr="00AC57D1">
        <w:rPr>
          <w:lang w:val="en-US"/>
        </w:rPr>
        <w:t xml:space="preserve">of journal </w:t>
      </w:r>
      <m:oMath>
        <m:r>
          <w:rPr>
            <w:rFonts w:ascii="Cambria Math" w:hAnsi="Cambria Math"/>
            <w:lang w:val="en-US"/>
          </w:rPr>
          <m:t>j</m:t>
        </m:r>
      </m:oMath>
      <w:r w:rsidR="00D512E4" w:rsidRPr="00AC57D1">
        <w:rPr>
          <w:lang w:val="en-US"/>
        </w:rPr>
        <w:t xml:space="preserve"> </w:t>
      </w:r>
      <w:r w:rsidR="006825F9" w:rsidRPr="00AC57D1">
        <w:rPr>
          <w:lang w:val="en-US"/>
        </w:rPr>
        <w:t xml:space="preserve">in the discipline </w:t>
      </w:r>
      <w:r w:rsidR="006825F9" w:rsidRPr="00AC57D1">
        <w:rPr>
          <w:i/>
          <w:lang w:val="en-US"/>
        </w:rPr>
        <w:t>d</w:t>
      </w:r>
      <w:r w:rsidR="006825F9" w:rsidRPr="00AC57D1">
        <w:rPr>
          <w:lang w:val="en-US"/>
        </w:rPr>
        <w:t xml:space="preserve"> and year </w:t>
      </w:r>
      <w:proofErr w:type="gramStart"/>
      <w:r w:rsidR="006825F9" w:rsidRPr="00AC57D1">
        <w:rPr>
          <w:i/>
          <w:lang w:val="en-US"/>
        </w:rPr>
        <w:t>y</w:t>
      </w:r>
      <w:r w:rsidR="006825F9" w:rsidRPr="00AC57D1">
        <w:rPr>
          <w:lang w:val="en-US"/>
        </w:rPr>
        <w:t>.</w:t>
      </w:r>
      <w:proofErr w:type="gramEnd"/>
    </w:p>
    <w:p w14:paraId="401AA5E6" w14:textId="77777777" w:rsidR="00D512E4" w:rsidRPr="00AC57D1" w:rsidRDefault="00D512E4" w:rsidP="00D512E4">
      <w:pPr>
        <w:rPr>
          <w:lang w:val="en-US"/>
        </w:rPr>
      </w:pPr>
    </w:p>
    <w:p w14:paraId="7039AB42" w14:textId="3E4604AA" w:rsidR="006825F9" w:rsidRPr="00AC57D1" w:rsidRDefault="006825F9" w:rsidP="006825F9">
      <w:pPr>
        <w:rPr>
          <w:lang w:val="en-US"/>
        </w:rPr>
      </w:pPr>
      <w:r w:rsidRPr="00AC57D1">
        <w:rPr>
          <w:lang w:val="en-US"/>
        </w:rPr>
        <w:t>Subsequently, the aggregated globalization index was standardized between 0 and 1 and converted to an ascending scale to simplify the interpretation of the results:</w:t>
      </w:r>
    </w:p>
    <w:p w14:paraId="1C1D793B" w14:textId="3ED6E6BD" w:rsidR="00D512E4" w:rsidRPr="00AC57D1" w:rsidRDefault="00931727" w:rsidP="00D512E4">
      <w:pPr>
        <w:rPr>
          <w:lang w:val="en-US"/>
        </w:rPr>
      </w:pPr>
      <m:oMathPara>
        <m:oMathParaPr>
          <m:jc m:val="center"/>
        </m:oMathParaP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num>
            <m:den>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den>
          </m:f>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m:oMathPara>
    </w:p>
    <w:p w14:paraId="256E6ED3" w14:textId="28545071" w:rsidR="006825F9" w:rsidRPr="00AC57D1" w:rsidRDefault="006825F9" w:rsidP="00D512E4">
      <w:pPr>
        <w:rPr>
          <w:lang w:val="en-US"/>
        </w:rPr>
      </w:pPr>
      <w:r w:rsidRPr="00AC57D1">
        <w:rPr>
          <w:lang w:val="en-US"/>
        </w:rPr>
        <w:t>in which</w:t>
      </w:r>
      <w:r w:rsidR="00D512E4" w:rsidRPr="00AC57D1">
        <w:rPr>
          <w:lang w:val="en-US"/>
        </w:rPr>
        <w:t xml:space="preserve">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oMath>
      <w:r w:rsidR="00D512E4" w:rsidRPr="00AC57D1">
        <w:rPr>
          <w:lang w:val="en-US"/>
        </w:rPr>
        <w:t xml:space="preserve"> and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oMath>
      <w:r w:rsidR="00D512E4" w:rsidRPr="00AC57D1">
        <w:rPr>
          <w:lang w:val="en-US"/>
        </w:rPr>
        <w:t xml:space="preserve"> is minimum and maximum value</w:t>
      </w:r>
      <w:r w:rsidRPr="00AC57D1">
        <w:rPr>
          <w:lang w:val="en-US"/>
        </w:rPr>
        <w:t xml:space="preserve"> of the indicator </w:t>
      </w:r>
      <w:proofErr w:type="spellStart"/>
      <w:r w:rsidRPr="00AC57D1">
        <w:rPr>
          <w:i/>
          <w:lang w:val="en-US"/>
        </w:rPr>
        <w:t>i</w:t>
      </w:r>
      <w:proofErr w:type="spellEnd"/>
      <w:r w:rsidRPr="00AC57D1">
        <w:rPr>
          <w:i/>
          <w:lang w:val="en-US"/>
        </w:rPr>
        <w:t xml:space="preserve"> </w:t>
      </w:r>
      <w:r w:rsidRPr="00AC57D1">
        <w:rPr>
          <w:lang w:val="en-US"/>
        </w:rPr>
        <w:t xml:space="preserve">across all years, countries and disciplines and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Pr="00AC57D1">
        <w:rPr>
          <w:lang w:val="en-US"/>
        </w:rPr>
        <w:t xml:space="preserve"> equals -1 for the minimizing indicators (low values for high globalization) and </w:t>
      </w:r>
      <w:r w:rsidR="00264039" w:rsidRPr="00AC57D1">
        <w:rPr>
          <w:lang w:val="en-US"/>
        </w:rPr>
        <w:t xml:space="preserve">1 otherwise. </w:t>
      </w:r>
    </w:p>
    <w:p w14:paraId="41091E8A" w14:textId="77777777" w:rsidR="00D512E4" w:rsidRPr="00AC57D1" w:rsidRDefault="00D512E4" w:rsidP="00D512E4">
      <w:pPr>
        <w:rPr>
          <w:lang w:val="en-US"/>
        </w:rPr>
      </w:pPr>
    </w:p>
    <w:p w14:paraId="15E57B29" w14:textId="34D9D128" w:rsidR="00D512E4" w:rsidRPr="00AC57D1" w:rsidRDefault="00D512E4" w:rsidP="00D512E4">
      <w:pPr>
        <w:rPr>
          <w:lang w:val="en-US"/>
        </w:rPr>
      </w:pPr>
      <w:r w:rsidRPr="00AC57D1">
        <w:rPr>
          <w:lang w:val="en-US"/>
        </w:rPr>
        <w:t xml:space="preserve">It is possible to compare globalizations </w:t>
      </w:r>
      <w:r w:rsidR="002C63DC">
        <w:rPr>
          <w:lang w:val="en-US"/>
        </w:rPr>
        <w:t>between countries, discipline,</w:t>
      </w:r>
      <w:r w:rsidRPr="00AC57D1">
        <w:rPr>
          <w:lang w:val="en-US"/>
        </w:rPr>
        <w:t xml:space="preserve"> and in time. However, the meaningful comparison between indicators is not possible due to</w:t>
      </w:r>
      <w:r w:rsidR="00EE1B97" w:rsidRPr="00AC57D1">
        <w:rPr>
          <w:lang w:val="en-US"/>
        </w:rPr>
        <w:t xml:space="preserve"> the</w:t>
      </w:r>
      <w:r w:rsidRPr="00AC57D1">
        <w:rPr>
          <w:lang w:val="en-US"/>
        </w:rPr>
        <w:t xml:space="preserve"> large heterogeneity of underlying distributions. The same value from two indicators cannot be interpreted as corresponding levels of globalization.</w:t>
      </w:r>
    </w:p>
    <w:p w14:paraId="60CE4FC0" w14:textId="77777777" w:rsidR="00C9501C" w:rsidRPr="00AC57D1" w:rsidRDefault="00C9501C" w:rsidP="00D512E4">
      <w:pPr>
        <w:rPr>
          <w:lang w:val="en-US"/>
        </w:rPr>
      </w:pPr>
    </w:p>
    <w:p w14:paraId="424546CE" w14:textId="2EE5C7CA" w:rsidR="00293972" w:rsidRPr="00AC57D1" w:rsidRDefault="00596F3E" w:rsidP="00596F3E">
      <w:pPr>
        <w:pStyle w:val="Nadpis2"/>
        <w:tabs>
          <w:tab w:val="left" w:pos="4050"/>
        </w:tabs>
        <w:rPr>
          <w:lang w:val="en-US"/>
        </w:rPr>
      </w:pPr>
      <w:r w:rsidRPr="00AC57D1">
        <w:rPr>
          <w:lang w:val="en-US"/>
        </w:rPr>
        <w:t>Limitations</w:t>
      </w:r>
    </w:p>
    <w:p w14:paraId="2352A91F" w14:textId="2339C79F" w:rsidR="00F01181" w:rsidRPr="00AC57D1" w:rsidRDefault="00F01181" w:rsidP="00EE2499">
      <w:pPr>
        <w:rPr>
          <w:lang w:val="en-US"/>
        </w:rPr>
      </w:pPr>
      <w:r w:rsidRPr="00AC57D1">
        <w:rPr>
          <w:lang w:val="en-US"/>
        </w:rPr>
        <w:t xml:space="preserve">The </w:t>
      </w:r>
      <w:r w:rsidR="0013383B" w:rsidRPr="00AC57D1">
        <w:rPr>
          <w:lang w:val="en-US"/>
        </w:rPr>
        <w:t>major</w:t>
      </w:r>
      <w:r w:rsidRPr="00AC57D1">
        <w:rPr>
          <w:lang w:val="en-US"/>
        </w:rPr>
        <w:t xml:space="preserve"> drawback of </w:t>
      </w:r>
      <w:r w:rsidR="002C63DC">
        <w:rPr>
          <w:lang w:val="en-US"/>
        </w:rPr>
        <w:t>the</w:t>
      </w:r>
      <w:r w:rsidRPr="00AC57D1">
        <w:rPr>
          <w:lang w:val="en-US"/>
        </w:rPr>
        <w:t xml:space="preserve"> methodology is t</w:t>
      </w:r>
      <w:r w:rsidR="005302E5" w:rsidRPr="00AC57D1">
        <w:rPr>
          <w:lang w:val="en-US"/>
        </w:rPr>
        <w:t xml:space="preserve">he </w:t>
      </w:r>
      <w:r w:rsidR="00EE1B97" w:rsidRPr="00AC57D1">
        <w:rPr>
          <w:lang w:val="en-US"/>
        </w:rPr>
        <w:t>representativeness</w:t>
      </w:r>
      <w:r w:rsidR="0013383B" w:rsidRPr="00AC57D1">
        <w:rPr>
          <w:lang w:val="en-US"/>
        </w:rPr>
        <w:t xml:space="preserve"> of the underlying data</w:t>
      </w:r>
      <w:r w:rsidRPr="00AC57D1">
        <w:rPr>
          <w:lang w:val="en-US"/>
        </w:rPr>
        <w:t xml:space="preserve">. We refer to the </w:t>
      </w:r>
      <w:r w:rsidRPr="00AC57D1">
        <w:rPr>
          <w:i/>
          <w:lang w:val="en-US"/>
        </w:rPr>
        <w:t>Globalization of</w:t>
      </w:r>
      <w:r w:rsidR="00EE1B97" w:rsidRPr="00AC57D1">
        <w:rPr>
          <w:i/>
          <w:lang w:val="en-US"/>
        </w:rPr>
        <w:t xml:space="preserve"> </w:t>
      </w:r>
      <w:r w:rsidRPr="00AC57D1">
        <w:rPr>
          <w:i/>
          <w:lang w:val="en-US"/>
        </w:rPr>
        <w:t>Science</w:t>
      </w:r>
      <w:r w:rsidRPr="00AC57D1">
        <w:rPr>
          <w:lang w:val="en-US"/>
        </w:rPr>
        <w:t xml:space="preserve">, but it might be more convenient to refer to the </w:t>
      </w:r>
      <w:r w:rsidRPr="00AC57D1">
        <w:rPr>
          <w:i/>
          <w:lang w:val="en-US"/>
        </w:rPr>
        <w:t>Globalization of Science</w:t>
      </w:r>
      <w:r w:rsidR="0013383B" w:rsidRPr="00AC57D1">
        <w:rPr>
          <w:i/>
          <w:lang w:val="en-US"/>
        </w:rPr>
        <w:t xml:space="preserve"> </w:t>
      </w:r>
      <w:proofErr w:type="gramStart"/>
      <w:r w:rsidR="00C25E5F" w:rsidRPr="00AC57D1">
        <w:rPr>
          <w:i/>
          <w:lang w:val="en-US"/>
        </w:rPr>
        <w:t>In</w:t>
      </w:r>
      <w:proofErr w:type="gramEnd"/>
      <w:r w:rsidR="00C25E5F" w:rsidRPr="00AC57D1">
        <w:rPr>
          <w:i/>
          <w:lang w:val="en-US"/>
        </w:rPr>
        <w:t xml:space="preserve"> Journals </w:t>
      </w:r>
      <w:r w:rsidR="0013383B" w:rsidRPr="00AC57D1">
        <w:rPr>
          <w:i/>
          <w:lang w:val="en-US"/>
        </w:rPr>
        <w:t>Then Indexed By Scopus</w:t>
      </w:r>
      <w:r w:rsidRPr="00AC57D1">
        <w:rPr>
          <w:lang w:val="en-US"/>
        </w:rPr>
        <w:t xml:space="preserve">. </w:t>
      </w:r>
      <w:r w:rsidR="0013383B" w:rsidRPr="00AC57D1">
        <w:rPr>
          <w:lang w:val="en-US"/>
        </w:rPr>
        <w:t>Scopus index</w:t>
      </w:r>
      <w:r w:rsidR="0067022B" w:rsidRPr="00AC57D1">
        <w:rPr>
          <w:lang w:val="en-US"/>
        </w:rPr>
        <w:t>es</w:t>
      </w:r>
      <w:r w:rsidR="0013383B" w:rsidRPr="00AC57D1">
        <w:rPr>
          <w:lang w:val="en-US"/>
        </w:rPr>
        <w:t xml:space="preserve"> the </w:t>
      </w:r>
      <w:r w:rsidR="0067022B" w:rsidRPr="00AC57D1">
        <w:rPr>
          <w:lang w:val="en-US"/>
        </w:rPr>
        <w:t xml:space="preserve">research output </w:t>
      </w:r>
      <w:r w:rsidR="0013383B" w:rsidRPr="00AC57D1">
        <w:rPr>
          <w:lang w:val="en-US"/>
        </w:rPr>
        <w:t xml:space="preserve">across </w:t>
      </w:r>
      <w:r w:rsidR="00C25E5F" w:rsidRPr="00AC57D1">
        <w:rPr>
          <w:lang w:val="en-US"/>
        </w:rPr>
        <w:t xml:space="preserve">units </w:t>
      </w:r>
      <w:r w:rsidR="0013383B" w:rsidRPr="00AC57D1">
        <w:rPr>
          <w:lang w:val="en-US"/>
        </w:rPr>
        <w:t xml:space="preserve">unevenly. </w:t>
      </w:r>
      <w:r w:rsidR="00C25E5F" w:rsidRPr="00AC57D1">
        <w:rPr>
          <w:lang w:val="en-US"/>
        </w:rPr>
        <w:t>Some units are underrepresented in the dataset. The representativeness issue is present in all major dimensions – countries, disciplines</w:t>
      </w:r>
      <w:r w:rsidR="002C63DC">
        <w:rPr>
          <w:lang w:val="en-US"/>
        </w:rPr>
        <w:t>,</w:t>
      </w:r>
      <w:r w:rsidR="00C25E5F" w:rsidRPr="00AC57D1">
        <w:rPr>
          <w:lang w:val="en-US"/>
        </w:rPr>
        <w:t xml:space="preserve"> and in time.</w:t>
      </w:r>
    </w:p>
    <w:p w14:paraId="5E514066" w14:textId="77777777" w:rsidR="00F01181" w:rsidRPr="00AC57D1" w:rsidRDefault="00F01181" w:rsidP="00EE2499">
      <w:pPr>
        <w:rPr>
          <w:lang w:val="en-US"/>
        </w:rPr>
      </w:pPr>
    </w:p>
    <w:p w14:paraId="1A3130EC" w14:textId="60174808" w:rsidR="005302E5" w:rsidRPr="00AC57D1" w:rsidRDefault="0013383B" w:rsidP="00EE2499">
      <w:pPr>
        <w:rPr>
          <w:lang w:val="en-US"/>
        </w:rPr>
      </w:pPr>
      <w:r w:rsidRPr="00AC57D1">
        <w:rPr>
          <w:lang w:val="en-US"/>
        </w:rPr>
        <w:t xml:space="preserve">It is well possible that Scopus contains </w:t>
      </w:r>
      <w:r w:rsidR="002C63DC">
        <w:rPr>
          <w:lang w:val="en-US"/>
        </w:rPr>
        <w:t xml:space="preserve">a </w:t>
      </w:r>
      <w:r w:rsidRPr="00AC57D1">
        <w:rPr>
          <w:lang w:val="en-US"/>
        </w:rPr>
        <w:t>larger part of the content published in the Netherlands than that from India or other developing countries. W</w:t>
      </w:r>
      <w:r w:rsidR="00EE1B97" w:rsidRPr="00AC57D1">
        <w:rPr>
          <w:lang w:val="en-US"/>
        </w:rPr>
        <w:t xml:space="preserve">e are not aware </w:t>
      </w:r>
      <w:r w:rsidR="002C63DC">
        <w:rPr>
          <w:lang w:val="en-US"/>
        </w:rPr>
        <w:t>of</w:t>
      </w:r>
      <w:r w:rsidR="00EE1B97" w:rsidRPr="00AC57D1">
        <w:rPr>
          <w:lang w:val="en-US"/>
        </w:rPr>
        <w:t xml:space="preserve"> any study analyzing </w:t>
      </w:r>
      <w:r w:rsidR="00EE1B97" w:rsidRPr="00AC57D1">
        <w:rPr>
          <w:lang w:val="en-US"/>
        </w:rPr>
        <w:lastRenderedPageBreak/>
        <w:t xml:space="preserve">major databases representativeness across countries. </w:t>
      </w:r>
      <w:r w:rsidRPr="00AC57D1">
        <w:rPr>
          <w:lang w:val="en-US"/>
        </w:rPr>
        <w:t>However, i</w:t>
      </w:r>
      <w:r w:rsidR="0027274C" w:rsidRPr="00AC57D1">
        <w:rPr>
          <w:lang w:val="en-US"/>
        </w:rPr>
        <w:t xml:space="preserve">t is reasonable to </w:t>
      </w:r>
      <w:r w:rsidR="00436457" w:rsidRPr="00AC57D1">
        <w:rPr>
          <w:lang w:val="en-US"/>
        </w:rPr>
        <w:t xml:space="preserve">assume that the Scopus database contains the more globalized part of the scientific production within a country. </w:t>
      </w:r>
      <w:r w:rsidRPr="00AC57D1">
        <w:rPr>
          <w:lang w:val="en-US"/>
        </w:rPr>
        <w:t>Therefore</w:t>
      </w:r>
      <w:r w:rsidR="0067022B" w:rsidRPr="00AC57D1">
        <w:rPr>
          <w:lang w:val="en-US"/>
        </w:rPr>
        <w:t>,</w:t>
      </w:r>
      <w:r w:rsidRPr="00AC57D1">
        <w:rPr>
          <w:lang w:val="en-US"/>
        </w:rPr>
        <w:t xml:space="preserve"> the </w:t>
      </w:r>
      <w:r w:rsidR="00436457" w:rsidRPr="00AC57D1">
        <w:rPr>
          <w:lang w:val="en-US"/>
        </w:rPr>
        <w:t>results show the upper bound of globalization</w:t>
      </w:r>
      <w:r w:rsidR="0067022B" w:rsidRPr="00AC57D1">
        <w:rPr>
          <w:lang w:val="en-US"/>
        </w:rPr>
        <w:t xml:space="preserve"> of the possibly underrepresented countries</w:t>
      </w:r>
      <w:r w:rsidR="00436457" w:rsidRPr="00AC57D1">
        <w:rPr>
          <w:lang w:val="en-US"/>
        </w:rPr>
        <w:t>.</w:t>
      </w:r>
      <w:ins w:id="264" w:author="Macháček Vít" w:date="2020-01-08T14:37:00Z">
        <w:r w:rsidR="00AD44C9">
          <w:rPr>
            <w:lang w:val="en-US"/>
          </w:rPr>
          <w:t xml:space="preserve"> </w:t>
        </w:r>
        <w:r w:rsidR="00AD44C9" w:rsidRPr="00AD44C9">
          <w:rPr>
            <w:highlight w:val="yellow"/>
            <w:lang w:val="en-US"/>
            <w:rPrChange w:id="265" w:author="Macháček Vít" w:date="2020-01-08T14:37:00Z">
              <w:rPr>
                <w:lang w:val="en-US"/>
              </w:rPr>
            </w:rPrChange>
          </w:rPr>
          <w:t xml:space="preserve">WHAT IF INDIA MORE REPRESENTATIVE THAN </w:t>
        </w:r>
        <w:proofErr w:type="gramStart"/>
        <w:r w:rsidR="00AD44C9" w:rsidRPr="00AD44C9">
          <w:rPr>
            <w:highlight w:val="yellow"/>
            <w:lang w:val="en-US"/>
            <w:rPrChange w:id="266" w:author="Macháček Vít" w:date="2020-01-08T14:37:00Z">
              <w:rPr>
                <w:lang w:val="en-US"/>
              </w:rPr>
            </w:rPrChange>
          </w:rPr>
          <w:t>NETHERLANDS?.</w:t>
        </w:r>
      </w:ins>
      <w:proofErr w:type="gramEnd"/>
    </w:p>
    <w:p w14:paraId="76386CAD" w14:textId="6DAE2B25" w:rsidR="00436457" w:rsidRPr="00AC57D1" w:rsidRDefault="00436457" w:rsidP="00EE2499">
      <w:pPr>
        <w:rPr>
          <w:lang w:val="en-US"/>
        </w:rPr>
      </w:pPr>
    </w:p>
    <w:p w14:paraId="4DBA25D9" w14:textId="2B23C733" w:rsidR="00436457" w:rsidRPr="00AC57D1" w:rsidRDefault="00AD384A" w:rsidP="00EE2499">
      <w:pPr>
        <w:rPr>
          <w:lang w:val="en-US"/>
        </w:rPr>
      </w:pPr>
      <w:r w:rsidRPr="00AC57D1">
        <w:rPr>
          <w:lang w:val="en-US"/>
        </w:rPr>
        <w:t>A</w:t>
      </w:r>
      <w:r w:rsidR="003D0BAF" w:rsidRPr="00AC57D1">
        <w:rPr>
          <w:lang w:val="en-US"/>
        </w:rPr>
        <w:t xml:space="preserve">s the </w:t>
      </w:r>
      <w:r w:rsidR="00E61F3E" w:rsidRPr="00AC57D1">
        <w:rPr>
          <w:lang w:val="en-US"/>
        </w:rPr>
        <w:t xml:space="preserve">publication </w:t>
      </w:r>
      <w:r w:rsidR="00001BCB" w:rsidRPr="00AC57D1">
        <w:rPr>
          <w:lang w:val="en-US"/>
        </w:rPr>
        <w:t xml:space="preserve">behavior </w:t>
      </w:r>
      <w:r w:rsidR="003D0BAF" w:rsidRPr="00AC57D1">
        <w:rPr>
          <w:lang w:val="en-US"/>
        </w:rPr>
        <w:t>var</w:t>
      </w:r>
      <w:r w:rsidR="00001BCB" w:rsidRPr="00AC57D1">
        <w:rPr>
          <w:lang w:val="en-US"/>
        </w:rPr>
        <w:t>ies</w:t>
      </w:r>
      <w:r w:rsidR="003D0BAF" w:rsidRPr="00AC57D1">
        <w:rPr>
          <w:lang w:val="en-US"/>
        </w:rPr>
        <w:t xml:space="preserve"> across disciplines, we use data for all three major document types in the journal articles </w:t>
      </w:r>
      <w:r w:rsidR="00E61F3E" w:rsidRPr="00AC57D1">
        <w:rPr>
          <w:lang w:val="en-US"/>
        </w:rPr>
        <w:t>–</w:t>
      </w:r>
      <w:r w:rsidR="003D0BAF" w:rsidRPr="00AC57D1">
        <w:rPr>
          <w:lang w:val="en-US"/>
        </w:rPr>
        <w:t xml:space="preserve"> </w:t>
      </w:r>
      <w:r w:rsidR="00E61F3E" w:rsidRPr="00AC57D1">
        <w:rPr>
          <w:lang w:val="en-US"/>
        </w:rPr>
        <w:t>articles, reviews</w:t>
      </w:r>
      <w:r w:rsidR="00001BCB" w:rsidRPr="00AC57D1">
        <w:rPr>
          <w:lang w:val="en-US"/>
        </w:rPr>
        <w:t>,</w:t>
      </w:r>
      <w:r w:rsidR="00E61F3E" w:rsidRPr="00AC57D1">
        <w:rPr>
          <w:lang w:val="en-US"/>
        </w:rPr>
        <w:t xml:space="preserve"> and conference papers. </w:t>
      </w:r>
      <w:r w:rsidRPr="00AC57D1">
        <w:rPr>
          <w:lang w:val="en-US"/>
        </w:rPr>
        <w:t>However, p</w:t>
      </w:r>
      <w:r w:rsidR="00E61F3E" w:rsidRPr="00AC57D1">
        <w:rPr>
          <w:lang w:val="en-US"/>
        </w:rPr>
        <w:t xml:space="preserve">ublications outside of academic journals are neglected. </w:t>
      </w:r>
      <w:r w:rsidR="0067022B" w:rsidRPr="00AC57D1">
        <w:rPr>
          <w:lang w:val="en-US"/>
        </w:rPr>
        <w:t xml:space="preserve">In this sense, the representativeness can seriously </w:t>
      </w:r>
      <w:r w:rsidR="00E61F3E" w:rsidRPr="00AC57D1">
        <w:rPr>
          <w:lang w:val="en-US"/>
        </w:rPr>
        <w:t xml:space="preserve">impact </w:t>
      </w:r>
      <w:r w:rsidR="002C63DC">
        <w:rPr>
          <w:lang w:val="en-US"/>
        </w:rPr>
        <w:t xml:space="preserve">the </w:t>
      </w:r>
      <w:r w:rsidR="00C25E5F" w:rsidRPr="00AC57D1">
        <w:rPr>
          <w:lang w:val="en-US"/>
        </w:rPr>
        <w:t xml:space="preserve">interpretation of </w:t>
      </w:r>
      <w:r w:rsidR="00E61F3E" w:rsidRPr="00AC57D1">
        <w:rPr>
          <w:lang w:val="en-US"/>
        </w:rPr>
        <w:t>disciplines strongly relying on other modes of publications</w:t>
      </w:r>
      <w:r w:rsidRPr="00AC57D1">
        <w:rPr>
          <w:lang w:val="en-US"/>
        </w:rPr>
        <w:t xml:space="preserve">, such as Arts and Humanities.  </w:t>
      </w:r>
    </w:p>
    <w:p w14:paraId="2ABF5FC1" w14:textId="77777777" w:rsidR="0073746F" w:rsidRPr="00AC57D1" w:rsidRDefault="0073746F" w:rsidP="0073746F">
      <w:pPr>
        <w:rPr>
          <w:lang w:val="en-US"/>
        </w:rPr>
      </w:pPr>
    </w:p>
    <w:p w14:paraId="02CDEFC0" w14:textId="3AEA535C" w:rsidR="0073746F" w:rsidRPr="00AC57D1" w:rsidRDefault="0073746F" w:rsidP="0073746F">
      <w:pPr>
        <w:rPr>
          <w:lang w:val="en-US"/>
        </w:rPr>
      </w:pPr>
      <w:r w:rsidRPr="00AC57D1">
        <w:rPr>
          <w:lang w:val="en-US"/>
        </w:rPr>
        <w:t>The results are sensitive to Scopus editorial decisions on indexing of titles. Large year-by-year jumps are not necessarily caused by fundamental changes of the researchers’ behavior but are mostly driven by adding (or removing) journals in Scopus. For example</w:t>
      </w:r>
      <w:r w:rsidR="002C63DC">
        <w:rPr>
          <w:lang w:val="en-US"/>
        </w:rPr>
        <w:t>,</w:t>
      </w:r>
      <w:r w:rsidRPr="00AC57D1">
        <w:rPr>
          <w:lang w:val="en-US"/>
        </w:rPr>
        <w:t xml:space="preserve"> in 2007, Scopus indexed 184 documents from Romania in Social Sciences. One year later, this figure almost tripled to 471, while the globalization decreased from 0.5 to 0.2. This development is driven by a sudden indexation of several Romanian journals</w:t>
      </w:r>
      <w:r w:rsidRPr="00AC57D1">
        <w:rPr>
          <w:rStyle w:val="Znakapoznpodarou"/>
          <w:lang w:val="en-US"/>
        </w:rPr>
        <w:footnoteReference w:id="2"/>
      </w:r>
      <w:r w:rsidRPr="00AC57D1">
        <w:rPr>
          <w:lang w:val="en-US"/>
        </w:rPr>
        <w:t xml:space="preserve"> that publish mainly Romanian researchers. Short-term changes </w:t>
      </w:r>
      <w:proofErr w:type="gramStart"/>
      <w:r w:rsidRPr="00AC57D1">
        <w:rPr>
          <w:lang w:val="en-US"/>
        </w:rPr>
        <w:t>have to</w:t>
      </w:r>
      <w:proofErr w:type="gramEnd"/>
      <w:r w:rsidRPr="00AC57D1">
        <w:rPr>
          <w:lang w:val="en-US"/>
        </w:rPr>
        <w:t xml:space="preserve"> be interpreted with caution. </w:t>
      </w:r>
    </w:p>
    <w:p w14:paraId="60FDC726" w14:textId="77777777" w:rsidR="0073746F" w:rsidRPr="00AC57D1" w:rsidRDefault="0073746F" w:rsidP="00EE2499">
      <w:pPr>
        <w:rPr>
          <w:lang w:val="en-US"/>
        </w:rPr>
      </w:pPr>
    </w:p>
    <w:p w14:paraId="21EBBC4D" w14:textId="1D3B3D30" w:rsidR="00596F3E" w:rsidRPr="00AC57D1" w:rsidRDefault="00596F3E" w:rsidP="00596F3E">
      <w:pPr>
        <w:rPr>
          <w:lang w:val="en-US"/>
        </w:rPr>
      </w:pPr>
      <w:r w:rsidRPr="00AC57D1">
        <w:rPr>
          <w:lang w:val="en-US"/>
        </w:rPr>
        <w:t xml:space="preserve">The disciplines are still relatively broadly defined. Each discipline can contain many diverse research topics with varying publishing patterns. If these are strongly antagonistic, the </w:t>
      </w:r>
      <w:r w:rsidR="0073746F" w:rsidRPr="00AC57D1">
        <w:rPr>
          <w:lang w:val="en-US"/>
        </w:rPr>
        <w:t xml:space="preserve">aggregate </w:t>
      </w:r>
      <w:r w:rsidRPr="00AC57D1">
        <w:rPr>
          <w:lang w:val="en-US"/>
        </w:rPr>
        <w:t xml:space="preserve">globalization can be distorted. </w:t>
      </w:r>
    </w:p>
    <w:p w14:paraId="6BA3A7B8" w14:textId="77777777" w:rsidR="00596F3E" w:rsidRPr="00AC57D1" w:rsidRDefault="00596F3E" w:rsidP="00596F3E">
      <w:pPr>
        <w:rPr>
          <w:lang w:val="en-US"/>
        </w:rPr>
      </w:pPr>
    </w:p>
    <w:p w14:paraId="00661E35" w14:textId="3AB2AF31" w:rsidR="00596F3E" w:rsidRPr="00AC57D1" w:rsidRDefault="00596F3E" w:rsidP="00596F3E">
      <w:pPr>
        <w:rPr>
          <w:lang w:val="en-US"/>
        </w:rPr>
      </w:pPr>
      <w:r w:rsidRPr="00AC57D1">
        <w:rPr>
          <w:lang w:val="en-US"/>
        </w:rPr>
        <w:t xml:space="preserve">Globalization can be </w:t>
      </w:r>
      <w:r w:rsidR="005F5A23" w:rsidRPr="00AC57D1">
        <w:rPr>
          <w:lang w:val="en-US"/>
        </w:rPr>
        <w:t>conflicted</w:t>
      </w:r>
      <w:r w:rsidRPr="00AC57D1">
        <w:rPr>
          <w:lang w:val="en-US"/>
        </w:rPr>
        <w:t xml:space="preserve"> </w:t>
      </w:r>
      <w:r w:rsidR="0073746F" w:rsidRPr="00AC57D1">
        <w:rPr>
          <w:lang w:val="en-US"/>
        </w:rPr>
        <w:t xml:space="preserve">with the </w:t>
      </w:r>
      <w:r w:rsidRPr="00AC57D1">
        <w:rPr>
          <w:lang w:val="en-US"/>
        </w:rPr>
        <w:t>quality of the research</w:t>
      </w:r>
      <w:r w:rsidR="0073746F" w:rsidRPr="00AC57D1">
        <w:rPr>
          <w:lang w:val="en-US"/>
        </w:rPr>
        <w:t>. The</w:t>
      </w:r>
      <w:r w:rsidR="005F5A23" w:rsidRPr="00AC57D1">
        <w:rPr>
          <w:lang w:val="en-US"/>
        </w:rPr>
        <w:t xml:space="preserve"> </w:t>
      </w:r>
      <w:r w:rsidRPr="00AC57D1">
        <w:rPr>
          <w:lang w:val="en-US"/>
        </w:rPr>
        <w:t>strong concentration of high-quality research</w:t>
      </w:r>
      <w:r w:rsidR="005F5A23" w:rsidRPr="00AC57D1">
        <w:rPr>
          <w:lang w:val="en-US"/>
        </w:rPr>
        <w:t xml:space="preserve"> </w:t>
      </w:r>
      <w:r w:rsidRPr="00AC57D1">
        <w:rPr>
          <w:lang w:val="en-US"/>
        </w:rPr>
        <w:t xml:space="preserve">in only a handful of countries </w:t>
      </w:r>
      <w:r w:rsidR="00C25E5F" w:rsidRPr="00AC57D1">
        <w:rPr>
          <w:lang w:val="en-US"/>
        </w:rPr>
        <w:t xml:space="preserve">under certain conditions </w:t>
      </w:r>
      <w:r w:rsidR="0073746F" w:rsidRPr="00AC57D1">
        <w:rPr>
          <w:lang w:val="en-US"/>
        </w:rPr>
        <w:t xml:space="preserve">leads </w:t>
      </w:r>
      <w:r w:rsidRPr="00AC57D1">
        <w:rPr>
          <w:lang w:val="en-US"/>
        </w:rPr>
        <w:t xml:space="preserve">to </w:t>
      </w:r>
      <w:r w:rsidR="00C25E5F" w:rsidRPr="00AC57D1">
        <w:rPr>
          <w:lang w:val="en-US"/>
        </w:rPr>
        <w:t>lower</w:t>
      </w:r>
      <w:r w:rsidRPr="00AC57D1">
        <w:rPr>
          <w:lang w:val="en-US"/>
        </w:rPr>
        <w:t xml:space="preserve"> </w:t>
      </w:r>
      <w:r w:rsidR="00C25E5F" w:rsidRPr="00AC57D1">
        <w:rPr>
          <w:lang w:val="en-US"/>
        </w:rPr>
        <w:t>globalization just because doing quality research</w:t>
      </w:r>
      <w:r w:rsidRPr="00AC57D1">
        <w:rPr>
          <w:lang w:val="en-US"/>
        </w:rPr>
        <w:t>.</w:t>
      </w:r>
      <w:r w:rsidR="00C25E5F" w:rsidRPr="00AC57D1">
        <w:rPr>
          <w:lang w:val="en-US"/>
        </w:rPr>
        <w:t xml:space="preserve"> </w:t>
      </w:r>
      <w:r w:rsidRPr="00AC57D1">
        <w:rPr>
          <w:lang w:val="en-US"/>
        </w:rPr>
        <w:t>However, the countries where research is commonly consider</w:t>
      </w:r>
      <w:r w:rsidR="0073746F" w:rsidRPr="00AC57D1">
        <w:rPr>
          <w:lang w:val="en-US"/>
        </w:rPr>
        <w:t>ed</w:t>
      </w:r>
      <w:r w:rsidRPr="00AC57D1">
        <w:rPr>
          <w:lang w:val="en-US"/>
        </w:rPr>
        <w:t xml:space="preserve"> as a high quality usually have high globalization. The </w:t>
      </w:r>
      <w:r w:rsidR="00805EFF" w:rsidRPr="00AC57D1">
        <w:rPr>
          <w:lang w:val="en-US"/>
        </w:rPr>
        <w:t xml:space="preserve">impact of this issue on results is </w:t>
      </w:r>
      <w:r w:rsidRPr="00AC57D1">
        <w:rPr>
          <w:lang w:val="en-US"/>
        </w:rPr>
        <w:t>very limited.</w:t>
      </w:r>
    </w:p>
    <w:p w14:paraId="11B2ADC0" w14:textId="0EC05587" w:rsidR="003D0BAF" w:rsidRPr="00AC57D1" w:rsidRDefault="003D0BAF" w:rsidP="00EE2499">
      <w:pPr>
        <w:rPr>
          <w:lang w:val="en-US"/>
        </w:rPr>
      </w:pPr>
    </w:p>
    <w:p w14:paraId="2CCE4A0B" w14:textId="77777777" w:rsidR="00ED6A61" w:rsidRPr="00AC57D1" w:rsidRDefault="00ED6A61" w:rsidP="001624D4">
      <w:pPr>
        <w:rPr>
          <w:lang w:val="en-US"/>
        </w:rPr>
      </w:pPr>
    </w:p>
    <w:p w14:paraId="00FAFA48" w14:textId="5AD08E20" w:rsidR="00596F3E" w:rsidRPr="00AC57D1" w:rsidRDefault="0073746F" w:rsidP="00596F3E">
      <w:pPr>
        <w:rPr>
          <w:lang w:val="en-US"/>
        </w:rPr>
      </w:pPr>
      <w:r w:rsidRPr="00AC57D1">
        <w:rPr>
          <w:b/>
          <w:lang w:val="en-US"/>
        </w:rPr>
        <w:t>Results</w:t>
      </w:r>
    </w:p>
    <w:p w14:paraId="2E0D3919" w14:textId="16383E04" w:rsidR="00596F3E" w:rsidRPr="00AC57D1" w:rsidRDefault="00596F3E" w:rsidP="00596F3E">
      <w:pPr>
        <w:rPr>
          <w:lang w:val="en-US"/>
        </w:rPr>
      </w:pPr>
      <w:r w:rsidRPr="00AC57D1">
        <w:rPr>
          <w:lang w:val="en-US"/>
        </w:rPr>
        <w:t xml:space="preserve">The reported results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oMath>
      <w:r w:rsidRPr="00AC57D1">
        <w:rPr>
          <w:lang w:val="en-US"/>
        </w:rPr>
        <w:t xml:space="preserve"> are normalized relative to all observations within a single indicator.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w:rPr>
            <w:rFonts w:ascii="Cambria Math" w:hAnsi="Cambria Math"/>
            <w:lang w:val="en-US"/>
          </w:rPr>
          <m:t>=0</m:t>
        </m:r>
      </m:oMath>
      <w:r w:rsidRPr="00AC57D1">
        <w:rPr>
          <w:lang w:val="en-US"/>
        </w:rPr>
        <w:t xml:space="preserve"> and 1 always refer to the least and most globalized country, discipline and the period within all results available within a single indicator. The methodology allows for any comparison within an indicator. However, the comparison between indicators is not possible as the journal-level indicators distributions var</w:t>
      </w:r>
      <w:r w:rsidR="002C63DC">
        <w:rPr>
          <w:lang w:val="en-US"/>
        </w:rPr>
        <w:t>y</w:t>
      </w:r>
      <w:r w:rsidRPr="00AC57D1">
        <w:rPr>
          <w:lang w:val="en-US"/>
        </w:rPr>
        <w:t xml:space="preserve">. </w:t>
      </w:r>
    </w:p>
    <w:p w14:paraId="503D97E9" w14:textId="77777777" w:rsidR="00596F3E" w:rsidRPr="00AC57D1" w:rsidRDefault="00596F3E" w:rsidP="001624D4">
      <w:pPr>
        <w:rPr>
          <w:lang w:val="en-US"/>
        </w:rPr>
      </w:pPr>
    </w:p>
    <w:p w14:paraId="4C7A2C53" w14:textId="06AFD27C" w:rsidR="007770BB" w:rsidRPr="00AC57D1" w:rsidRDefault="00730856" w:rsidP="007770BB">
      <w:pPr>
        <w:rPr>
          <w:lang w:val="en-US"/>
        </w:rPr>
      </w:pPr>
      <w:r w:rsidRPr="00AC57D1">
        <w:rPr>
          <w:lang w:val="en-US"/>
        </w:rPr>
        <w:t>After excluding all dependent ter</w:t>
      </w:r>
      <w:r w:rsidR="00EE1B97" w:rsidRPr="00AC57D1">
        <w:rPr>
          <w:lang w:val="en-US"/>
        </w:rPr>
        <w:t>rito</w:t>
      </w:r>
      <w:r w:rsidRPr="00AC57D1">
        <w:rPr>
          <w:lang w:val="en-US"/>
        </w:rPr>
        <w:t>ries except Hong Kong</w:t>
      </w:r>
      <w:r w:rsidR="002C63DC">
        <w:rPr>
          <w:lang w:val="en-US"/>
        </w:rPr>
        <w:t>,</w:t>
      </w:r>
      <w:r w:rsidRPr="00AC57D1">
        <w:rPr>
          <w:lang w:val="en-US"/>
        </w:rPr>
        <w:t xml:space="preserve"> t</w:t>
      </w:r>
      <w:r w:rsidR="007770BB" w:rsidRPr="00AC57D1">
        <w:rPr>
          <w:lang w:val="en-US"/>
        </w:rPr>
        <w:t>he computation algorithm yielded results for 174 countries.</w:t>
      </w:r>
      <w:r w:rsidRPr="00AC57D1">
        <w:rPr>
          <w:lang w:val="en-US"/>
        </w:rPr>
        <w:t xml:space="preserve"> T</w:t>
      </w:r>
      <w:r w:rsidR="007770BB" w:rsidRPr="00AC57D1">
        <w:rPr>
          <w:lang w:val="en-US"/>
        </w:rPr>
        <w:t xml:space="preserve">he minimum requirement on </w:t>
      </w:r>
      <w:r w:rsidR="00EE1B97" w:rsidRPr="00AC57D1">
        <w:rPr>
          <w:lang w:val="en-US"/>
        </w:rPr>
        <w:t xml:space="preserve">the </w:t>
      </w:r>
      <w:r w:rsidR="007770BB" w:rsidRPr="00AC57D1">
        <w:rPr>
          <w:lang w:val="en-US"/>
        </w:rPr>
        <w:t>number of journals to calculate results lead to gaps in the data. Naturally, the broader the discipline definition and the larger the research production</w:t>
      </w:r>
      <w:r w:rsidR="00EE1B97" w:rsidRPr="00AC57D1">
        <w:rPr>
          <w:lang w:val="en-US"/>
        </w:rPr>
        <w:t>,</w:t>
      </w:r>
      <w:r w:rsidR="007770BB" w:rsidRPr="00AC57D1">
        <w:rPr>
          <w:lang w:val="en-US"/>
        </w:rPr>
        <w:t xml:space="preserve"> the more countries are available. In 2017, the data </w:t>
      </w:r>
      <w:r w:rsidR="00EE1B97" w:rsidRPr="00AC57D1">
        <w:rPr>
          <w:lang w:val="en-US"/>
        </w:rPr>
        <w:t>we</w:t>
      </w:r>
      <w:r w:rsidR="007770BB" w:rsidRPr="00AC57D1">
        <w:rPr>
          <w:lang w:val="en-US"/>
        </w:rPr>
        <w:t xml:space="preserve">re available for 171 countries in the discipline </w:t>
      </w:r>
      <w:r w:rsidR="007770BB" w:rsidRPr="00AC57D1">
        <w:rPr>
          <w:i/>
          <w:lang w:val="en-US"/>
        </w:rPr>
        <w:t xml:space="preserve">All, </w:t>
      </w:r>
      <w:r w:rsidR="007770BB" w:rsidRPr="00AC57D1">
        <w:rPr>
          <w:lang w:val="en-US"/>
        </w:rPr>
        <w:t xml:space="preserve">but for most of </w:t>
      </w:r>
      <w:r w:rsidR="00EE1B97" w:rsidRPr="00AC57D1">
        <w:rPr>
          <w:lang w:val="en-US"/>
        </w:rPr>
        <w:t xml:space="preserve">the </w:t>
      </w:r>
      <w:r w:rsidR="007770BB" w:rsidRPr="00AC57D1">
        <w:rPr>
          <w:lang w:val="en-US"/>
        </w:rPr>
        <w:t>narrow disciplines</w:t>
      </w:r>
      <w:r w:rsidR="00EE1B97" w:rsidRPr="00AC57D1">
        <w:rPr>
          <w:lang w:val="en-US"/>
        </w:rPr>
        <w:t>,</w:t>
      </w:r>
      <w:r w:rsidR="007770BB" w:rsidRPr="00AC57D1">
        <w:rPr>
          <w:lang w:val="en-US"/>
        </w:rPr>
        <w:t xml:space="preserve"> the results are calculated for less than 100 countries. The results availability also grows in time together with output indexed in Scopus.</w:t>
      </w:r>
    </w:p>
    <w:p w14:paraId="5E805B90" w14:textId="77777777" w:rsidR="007F43FA" w:rsidRPr="00AC57D1" w:rsidRDefault="007F43FA" w:rsidP="00EE2499">
      <w:pPr>
        <w:rPr>
          <w:lang w:val="en-US"/>
        </w:rPr>
      </w:pPr>
    </w:p>
    <w:p w14:paraId="7A2A4B62" w14:textId="499F2BB0" w:rsidR="00141F4A" w:rsidRPr="00AC57D1" w:rsidRDefault="007F43FA" w:rsidP="00EE2499">
      <w:pPr>
        <w:rPr>
          <w:lang w:val="en-US"/>
        </w:rPr>
      </w:pPr>
      <w:r w:rsidRPr="00AC57D1">
        <w:rPr>
          <w:lang w:val="en-US"/>
        </w:rPr>
        <w:lastRenderedPageBreak/>
        <w:t xml:space="preserve">The results are </w:t>
      </w:r>
      <w:r w:rsidR="000D48B5" w:rsidRPr="00AC57D1">
        <w:rPr>
          <w:lang w:val="en-US"/>
        </w:rPr>
        <w:t xml:space="preserve">robust to varying </w:t>
      </w:r>
      <w:r w:rsidRPr="00AC57D1">
        <w:rPr>
          <w:lang w:val="en-US"/>
        </w:rPr>
        <w:t xml:space="preserve">indicators. </w:t>
      </w:r>
      <w:r w:rsidR="00EE2499" w:rsidRPr="00AC57D1">
        <w:rPr>
          <w:lang w:val="en-US"/>
        </w:rPr>
        <w:t xml:space="preserve">The correlation </w:t>
      </w:r>
      <w:r w:rsidR="00373821" w:rsidRPr="00AC57D1">
        <w:rPr>
          <w:lang w:val="en-US"/>
        </w:rPr>
        <w:t xml:space="preserve">coefficients reported </w:t>
      </w:r>
      <w:r w:rsidR="00EE2499" w:rsidRPr="00AC57D1">
        <w:rPr>
          <w:lang w:val="en-US"/>
        </w:rPr>
        <w:t xml:space="preserve">in table </w:t>
      </w:r>
      <w:r w:rsidR="00EE1B97" w:rsidRPr="00AC57D1">
        <w:rPr>
          <w:lang w:val="en-US"/>
        </w:rPr>
        <w:t>2</w:t>
      </w:r>
      <w:r w:rsidR="00EE2499" w:rsidRPr="00AC57D1">
        <w:rPr>
          <w:lang w:val="en-US"/>
        </w:rPr>
        <w:t xml:space="preserve"> </w:t>
      </w:r>
      <w:r w:rsidR="000D48B5" w:rsidRPr="00AC57D1">
        <w:rPr>
          <w:lang w:val="en-US"/>
        </w:rPr>
        <w:t xml:space="preserve">are </w:t>
      </w:r>
      <w:r w:rsidR="00373821" w:rsidRPr="00AC57D1">
        <w:rPr>
          <w:lang w:val="en-US"/>
        </w:rPr>
        <w:t xml:space="preserve">generally </w:t>
      </w:r>
      <w:r w:rsidR="009F4992" w:rsidRPr="00AC57D1">
        <w:rPr>
          <w:lang w:val="en-US"/>
        </w:rPr>
        <w:t>high</w:t>
      </w:r>
      <w:r w:rsidR="00373821" w:rsidRPr="00AC57D1">
        <w:rPr>
          <w:lang w:val="en-US"/>
        </w:rPr>
        <w:t xml:space="preserve">. </w:t>
      </w:r>
      <w:r w:rsidR="004738DD" w:rsidRPr="00AC57D1">
        <w:rPr>
          <w:lang w:val="en-US"/>
        </w:rPr>
        <w:t>25 out of 28 coefficients exceed 0.</w:t>
      </w:r>
      <w:r w:rsidR="002F50D3" w:rsidRPr="00AC57D1">
        <w:rPr>
          <w:lang w:val="en-US"/>
        </w:rPr>
        <w:t>5</w:t>
      </w:r>
      <w:r w:rsidR="00001BCB" w:rsidRPr="00AC57D1">
        <w:rPr>
          <w:lang w:val="en-US"/>
        </w:rPr>
        <w:t>,</w:t>
      </w:r>
      <w:r w:rsidR="004738DD" w:rsidRPr="00AC57D1">
        <w:rPr>
          <w:lang w:val="en-US"/>
        </w:rPr>
        <w:t xml:space="preserve"> and </w:t>
      </w:r>
      <w:r w:rsidR="00001BCB" w:rsidRPr="00AC57D1">
        <w:rPr>
          <w:lang w:val="en-US"/>
        </w:rPr>
        <w:t xml:space="preserve">a </w:t>
      </w:r>
      <w:proofErr w:type="gramStart"/>
      <w:r w:rsidR="00C01BE9" w:rsidRPr="00AC57D1">
        <w:rPr>
          <w:lang w:val="en-US"/>
        </w:rPr>
        <w:t>half coefficients</w:t>
      </w:r>
      <w:proofErr w:type="gramEnd"/>
      <w:r w:rsidR="00C01BE9" w:rsidRPr="00AC57D1">
        <w:rPr>
          <w:lang w:val="en-US"/>
        </w:rPr>
        <w:t xml:space="preserve"> </w:t>
      </w:r>
      <w:r w:rsidR="00001BCB" w:rsidRPr="00AC57D1">
        <w:rPr>
          <w:lang w:val="en-US"/>
        </w:rPr>
        <w:t>are</w:t>
      </w:r>
      <w:r w:rsidR="00C01BE9" w:rsidRPr="00AC57D1">
        <w:rPr>
          <w:lang w:val="en-US"/>
        </w:rPr>
        <w:t xml:space="preserve"> higher than 0.7. Also</w:t>
      </w:r>
      <w:r w:rsidR="00001BCB" w:rsidRPr="00AC57D1">
        <w:rPr>
          <w:lang w:val="en-US"/>
        </w:rPr>
        <w:t>,</w:t>
      </w:r>
      <w:r w:rsidR="00C01BE9" w:rsidRPr="00AC57D1">
        <w:rPr>
          <w:lang w:val="en-US"/>
        </w:rPr>
        <w:t xml:space="preserve"> visual check in the interactive application shows that most globalization paths</w:t>
      </w:r>
      <w:r w:rsidR="007C4FE5" w:rsidRPr="00AC57D1">
        <w:rPr>
          <w:lang w:val="en-US"/>
        </w:rPr>
        <w:t xml:space="preserve"> in time and relative rankings</w:t>
      </w:r>
      <w:r w:rsidR="00C01BE9" w:rsidRPr="00AC57D1">
        <w:rPr>
          <w:lang w:val="en-US"/>
        </w:rPr>
        <w:t xml:space="preserve"> are similar across indicators. </w:t>
      </w:r>
    </w:p>
    <w:p w14:paraId="68355070" w14:textId="605BD7B0" w:rsidR="007C4FE5" w:rsidRPr="00AC57D1" w:rsidRDefault="007C4FE5" w:rsidP="00EE2499">
      <w:pPr>
        <w:rPr>
          <w:lang w:val="en-US"/>
        </w:rPr>
      </w:pPr>
    </w:p>
    <w:p w14:paraId="2EC78DA4" w14:textId="6D497050" w:rsidR="007C4FE5" w:rsidRPr="00AC57D1" w:rsidRDefault="007C4FE5" w:rsidP="007C4FE5">
      <w:pPr>
        <w:rPr>
          <w:lang w:val="en-US"/>
        </w:rPr>
      </w:pPr>
      <w:r w:rsidRPr="00AC57D1">
        <w:rPr>
          <w:lang w:val="en-US"/>
        </w:rPr>
        <w:t xml:space="preserve">The most in-between indicator is Euclidian distance with </w:t>
      </w:r>
      <w:r w:rsidR="00001BCB" w:rsidRPr="00AC57D1">
        <w:rPr>
          <w:lang w:val="en-US"/>
        </w:rPr>
        <w:t xml:space="preserve">a </w:t>
      </w:r>
      <w:r w:rsidRPr="00AC57D1">
        <w:rPr>
          <w:lang w:val="en-US"/>
        </w:rPr>
        <w:t>correlation coefficient higher than</w:t>
      </w:r>
      <w:r w:rsidR="001742D9" w:rsidRPr="00AC57D1">
        <w:rPr>
          <w:lang w:val="en-US"/>
        </w:rPr>
        <w:t xml:space="preserve"> 0.75 in 8 out of 9 indicators. </w:t>
      </w:r>
      <w:proofErr w:type="gramStart"/>
      <w:r w:rsidRPr="00AC57D1">
        <w:rPr>
          <w:lang w:val="en-US"/>
        </w:rPr>
        <w:t>Therefore</w:t>
      </w:r>
      <w:proofErr w:type="gramEnd"/>
      <w:r w:rsidRPr="00AC57D1">
        <w:rPr>
          <w:lang w:val="en-US"/>
        </w:rPr>
        <w:t xml:space="preserve"> Euclidian distance is used as a </w:t>
      </w:r>
      <w:r w:rsidR="00204EB5" w:rsidRPr="00AC57D1">
        <w:rPr>
          <w:lang w:val="en-US"/>
        </w:rPr>
        <w:t>main</w:t>
      </w:r>
      <w:r w:rsidRPr="00AC57D1">
        <w:rPr>
          <w:lang w:val="en-US"/>
        </w:rPr>
        <w:t xml:space="preserve"> indicator of globalization. By default</w:t>
      </w:r>
      <w:r w:rsidR="00001BCB" w:rsidRPr="00AC57D1">
        <w:rPr>
          <w:lang w:val="en-US"/>
        </w:rPr>
        <w:t>,</w:t>
      </w:r>
      <w:r w:rsidRPr="00AC57D1">
        <w:rPr>
          <w:lang w:val="en-US"/>
        </w:rPr>
        <w:t xml:space="preserve"> we refer to it when not stated otherwise.</w:t>
      </w:r>
    </w:p>
    <w:p w14:paraId="3F7E3327" w14:textId="677D28AC" w:rsidR="007C4FE5" w:rsidRPr="00AC57D1" w:rsidRDefault="007C4FE5" w:rsidP="00EE2499">
      <w:pPr>
        <w:rPr>
          <w:lang w:val="en-US"/>
        </w:rPr>
      </w:pPr>
    </w:p>
    <w:tbl>
      <w:tblPr>
        <w:tblW w:w="9180" w:type="dxa"/>
        <w:tblCellMar>
          <w:left w:w="70" w:type="dxa"/>
          <w:right w:w="70" w:type="dxa"/>
        </w:tblCellMar>
        <w:tblLook w:val="04A0" w:firstRow="1" w:lastRow="0" w:firstColumn="1" w:lastColumn="0" w:noHBand="0" w:noVBand="1"/>
      </w:tblPr>
      <w:tblGrid>
        <w:gridCol w:w="1407"/>
        <w:gridCol w:w="727"/>
        <w:gridCol w:w="754"/>
        <w:gridCol w:w="1381"/>
        <w:gridCol w:w="727"/>
        <w:gridCol w:w="567"/>
        <w:gridCol w:w="1187"/>
        <w:gridCol w:w="1088"/>
        <w:gridCol w:w="82"/>
        <w:gridCol w:w="1260"/>
      </w:tblGrid>
      <w:tr w:rsidR="009F4992" w:rsidRPr="00AC57D1" w14:paraId="7F61592D" w14:textId="77777777" w:rsidTr="00766416">
        <w:trPr>
          <w:gridAfter w:val="2"/>
          <w:wAfter w:w="1342" w:type="dxa"/>
          <w:trHeight w:val="300"/>
        </w:trPr>
        <w:tc>
          <w:tcPr>
            <w:tcW w:w="7838" w:type="dxa"/>
            <w:gridSpan w:val="8"/>
            <w:shd w:val="clear" w:color="auto" w:fill="auto"/>
            <w:noWrap/>
          </w:tcPr>
          <w:p w14:paraId="638BA5B7" w14:textId="32896598" w:rsidR="009F4992" w:rsidRPr="00AC57D1" w:rsidRDefault="009F4992" w:rsidP="00EE1B97">
            <w:pPr>
              <w:rPr>
                <w:b/>
                <w:lang w:val="en-US"/>
              </w:rPr>
            </w:pPr>
            <w:r w:rsidRPr="00AC57D1">
              <w:rPr>
                <w:b/>
                <w:lang w:val="en-US"/>
              </w:rPr>
              <w:t xml:space="preserve">Table </w:t>
            </w:r>
            <w:r w:rsidR="00EE1B97" w:rsidRPr="00AC57D1">
              <w:rPr>
                <w:b/>
                <w:lang w:val="en-US"/>
              </w:rPr>
              <w:t>2</w:t>
            </w:r>
            <w:r w:rsidRPr="00AC57D1">
              <w:rPr>
                <w:b/>
                <w:lang w:val="en-US"/>
              </w:rPr>
              <w:t>: Full-Sample Correlation Matrix of Indicators</w:t>
            </w:r>
          </w:p>
        </w:tc>
      </w:tr>
      <w:tr w:rsidR="009F4992" w:rsidRPr="00AC57D1" w14:paraId="488C8B4E" w14:textId="77777777" w:rsidTr="00766416">
        <w:trPr>
          <w:trHeight w:val="300"/>
        </w:trPr>
        <w:tc>
          <w:tcPr>
            <w:tcW w:w="1407" w:type="dxa"/>
            <w:tcBorders>
              <w:bottom w:val="thinThickSmallGap" w:sz="12" w:space="0" w:color="auto"/>
              <w:right w:val="single" w:sz="2" w:space="0" w:color="auto"/>
            </w:tcBorders>
            <w:shd w:val="clear" w:color="auto" w:fill="auto"/>
            <w:noWrap/>
            <w:hideMark/>
          </w:tcPr>
          <w:p w14:paraId="3CB15A40" w14:textId="2672EF7B" w:rsidR="009F4992" w:rsidRPr="00AC57D1" w:rsidRDefault="009F4992" w:rsidP="009F4992">
            <w:pPr>
              <w:rPr>
                <w:i/>
                <w:lang w:val="en-US"/>
              </w:rPr>
            </w:pPr>
            <w:r w:rsidRPr="00AC57D1">
              <w:rPr>
                <w:i/>
                <w:lang w:val="en-US"/>
              </w:rPr>
              <w:t>Indicator</w:t>
            </w:r>
          </w:p>
        </w:tc>
        <w:tc>
          <w:tcPr>
            <w:tcW w:w="727" w:type="dxa"/>
            <w:tcBorders>
              <w:left w:val="single" w:sz="2" w:space="0" w:color="auto"/>
              <w:bottom w:val="thinThickSmallGap" w:sz="12" w:space="0" w:color="auto"/>
            </w:tcBorders>
            <w:shd w:val="clear" w:color="auto" w:fill="auto"/>
            <w:noWrap/>
            <w:hideMark/>
          </w:tcPr>
          <w:p w14:paraId="7AE027CE" w14:textId="77777777" w:rsidR="009F4992" w:rsidRPr="00AC57D1" w:rsidRDefault="009F4992" w:rsidP="009F4992">
            <w:pPr>
              <w:jc w:val="center"/>
              <w:rPr>
                <w:i/>
                <w:lang w:val="en-US"/>
              </w:rPr>
            </w:pPr>
            <w:proofErr w:type="spellStart"/>
            <w:r w:rsidRPr="00AC57D1">
              <w:rPr>
                <w:i/>
                <w:lang w:val="en-US"/>
              </w:rPr>
              <w:t>euclid</w:t>
            </w:r>
            <w:proofErr w:type="spellEnd"/>
          </w:p>
        </w:tc>
        <w:tc>
          <w:tcPr>
            <w:tcW w:w="754" w:type="dxa"/>
            <w:tcBorders>
              <w:bottom w:val="thinThickSmallGap" w:sz="12" w:space="0" w:color="auto"/>
            </w:tcBorders>
            <w:shd w:val="clear" w:color="auto" w:fill="auto"/>
            <w:noWrap/>
            <w:hideMark/>
          </w:tcPr>
          <w:p w14:paraId="046412E2" w14:textId="77777777" w:rsidR="009F4992" w:rsidRPr="00AC57D1" w:rsidRDefault="009F4992" w:rsidP="009F4992">
            <w:pPr>
              <w:jc w:val="center"/>
              <w:rPr>
                <w:i/>
                <w:lang w:val="en-US"/>
              </w:rPr>
            </w:pPr>
            <w:r w:rsidRPr="00AC57D1">
              <w:rPr>
                <w:i/>
                <w:lang w:val="en-US"/>
              </w:rPr>
              <w:t>cosine</w:t>
            </w:r>
          </w:p>
        </w:tc>
        <w:tc>
          <w:tcPr>
            <w:tcW w:w="1381" w:type="dxa"/>
            <w:tcBorders>
              <w:bottom w:val="thinThickSmallGap" w:sz="12" w:space="0" w:color="auto"/>
            </w:tcBorders>
            <w:shd w:val="clear" w:color="auto" w:fill="auto"/>
            <w:noWrap/>
            <w:hideMark/>
          </w:tcPr>
          <w:p w14:paraId="0E35241F" w14:textId="77777777" w:rsidR="009F4992" w:rsidRPr="00AC57D1" w:rsidRDefault="009F4992" w:rsidP="009F4992">
            <w:pPr>
              <w:jc w:val="center"/>
              <w:rPr>
                <w:i/>
                <w:lang w:val="en-US"/>
              </w:rPr>
            </w:pPr>
            <w:proofErr w:type="spellStart"/>
            <w:r w:rsidRPr="00AC57D1">
              <w:rPr>
                <w:i/>
                <w:lang w:val="en-US"/>
              </w:rPr>
              <w:t>GiniSimpson</w:t>
            </w:r>
            <w:proofErr w:type="spellEnd"/>
          </w:p>
        </w:tc>
        <w:tc>
          <w:tcPr>
            <w:tcW w:w="727" w:type="dxa"/>
            <w:tcBorders>
              <w:bottom w:val="thinThickSmallGap" w:sz="12" w:space="0" w:color="auto"/>
            </w:tcBorders>
            <w:shd w:val="clear" w:color="auto" w:fill="auto"/>
            <w:noWrap/>
            <w:hideMark/>
          </w:tcPr>
          <w:p w14:paraId="27B77FB2" w14:textId="0A5D4B79" w:rsidR="009F4992" w:rsidRPr="00AC57D1" w:rsidRDefault="009F4992" w:rsidP="00766416">
            <w:pPr>
              <w:jc w:val="center"/>
              <w:rPr>
                <w:i/>
                <w:lang w:val="en-US"/>
              </w:rPr>
            </w:pPr>
            <w:proofErr w:type="spellStart"/>
            <w:r w:rsidRPr="00AC57D1">
              <w:rPr>
                <w:i/>
                <w:lang w:val="en-US"/>
              </w:rPr>
              <w:t>wGini</w:t>
            </w:r>
            <w:proofErr w:type="spellEnd"/>
          </w:p>
        </w:tc>
        <w:tc>
          <w:tcPr>
            <w:tcW w:w="567" w:type="dxa"/>
            <w:tcBorders>
              <w:bottom w:val="thinThickSmallGap" w:sz="12" w:space="0" w:color="auto"/>
            </w:tcBorders>
            <w:shd w:val="clear" w:color="auto" w:fill="auto"/>
            <w:noWrap/>
            <w:hideMark/>
          </w:tcPr>
          <w:p w14:paraId="45AA9F9D" w14:textId="77777777" w:rsidR="009F4992" w:rsidRPr="00AC57D1" w:rsidRDefault="009F4992" w:rsidP="009F4992">
            <w:pPr>
              <w:jc w:val="center"/>
              <w:rPr>
                <w:i/>
                <w:lang w:val="en-US"/>
              </w:rPr>
            </w:pPr>
            <w:r w:rsidRPr="00AC57D1">
              <w:rPr>
                <w:i/>
                <w:lang w:val="en-US"/>
              </w:rPr>
              <w:t>top3</w:t>
            </w:r>
          </w:p>
        </w:tc>
        <w:tc>
          <w:tcPr>
            <w:tcW w:w="1187" w:type="dxa"/>
            <w:tcBorders>
              <w:bottom w:val="thinThickSmallGap" w:sz="12" w:space="0" w:color="auto"/>
            </w:tcBorders>
            <w:shd w:val="clear" w:color="auto" w:fill="auto"/>
            <w:noWrap/>
            <w:hideMark/>
          </w:tcPr>
          <w:p w14:paraId="3DBA1C9B" w14:textId="77777777" w:rsidR="009F4992" w:rsidRPr="00AC57D1" w:rsidRDefault="009F4992" w:rsidP="009F4992">
            <w:pPr>
              <w:jc w:val="center"/>
              <w:rPr>
                <w:i/>
                <w:lang w:val="en-US"/>
              </w:rPr>
            </w:pPr>
            <w:r w:rsidRPr="00AC57D1">
              <w:rPr>
                <w:i/>
                <w:lang w:val="en-US"/>
              </w:rPr>
              <w:t>instTOP3</w:t>
            </w:r>
          </w:p>
        </w:tc>
        <w:tc>
          <w:tcPr>
            <w:tcW w:w="1170" w:type="dxa"/>
            <w:gridSpan w:val="2"/>
            <w:tcBorders>
              <w:bottom w:val="thinThickSmallGap" w:sz="12" w:space="0" w:color="auto"/>
            </w:tcBorders>
            <w:shd w:val="clear" w:color="auto" w:fill="auto"/>
            <w:noWrap/>
            <w:hideMark/>
          </w:tcPr>
          <w:p w14:paraId="27E84698" w14:textId="326E8884" w:rsidR="009F4992" w:rsidRPr="00AC57D1" w:rsidRDefault="009F4992" w:rsidP="00766416">
            <w:pPr>
              <w:jc w:val="center"/>
              <w:rPr>
                <w:i/>
                <w:lang w:val="en-US"/>
              </w:rPr>
            </w:pPr>
            <w:proofErr w:type="spellStart"/>
            <w:r w:rsidRPr="00AC57D1">
              <w:rPr>
                <w:i/>
                <w:lang w:val="en-US"/>
              </w:rPr>
              <w:t>sEnglish</w:t>
            </w:r>
            <w:proofErr w:type="spellEnd"/>
          </w:p>
        </w:tc>
        <w:tc>
          <w:tcPr>
            <w:tcW w:w="1260" w:type="dxa"/>
            <w:tcBorders>
              <w:bottom w:val="thinThickSmallGap" w:sz="12" w:space="0" w:color="auto"/>
            </w:tcBorders>
            <w:shd w:val="clear" w:color="auto" w:fill="auto"/>
            <w:noWrap/>
            <w:hideMark/>
          </w:tcPr>
          <w:p w14:paraId="14E8F85C" w14:textId="77777777" w:rsidR="009F4992" w:rsidRPr="00AC57D1" w:rsidRDefault="009F4992" w:rsidP="009F4992">
            <w:pPr>
              <w:jc w:val="center"/>
              <w:rPr>
                <w:i/>
                <w:lang w:val="en-US"/>
              </w:rPr>
            </w:pPr>
            <w:proofErr w:type="spellStart"/>
            <w:r w:rsidRPr="00AC57D1">
              <w:rPr>
                <w:i/>
                <w:lang w:val="en-US"/>
              </w:rPr>
              <w:t>localShare</w:t>
            </w:r>
            <w:proofErr w:type="spellEnd"/>
          </w:p>
        </w:tc>
      </w:tr>
      <w:tr w:rsidR="001742D9" w:rsidRPr="00AC57D1" w14:paraId="10EC714C" w14:textId="77777777" w:rsidTr="00766416">
        <w:trPr>
          <w:trHeight w:val="300"/>
        </w:trPr>
        <w:tc>
          <w:tcPr>
            <w:tcW w:w="1407" w:type="dxa"/>
            <w:tcBorders>
              <w:top w:val="thinThickSmallGap" w:sz="12" w:space="0" w:color="auto"/>
              <w:right w:val="single" w:sz="2" w:space="0" w:color="auto"/>
            </w:tcBorders>
            <w:shd w:val="clear" w:color="auto" w:fill="auto"/>
            <w:noWrap/>
            <w:hideMark/>
          </w:tcPr>
          <w:p w14:paraId="52C91DC8" w14:textId="77777777" w:rsidR="001742D9" w:rsidRPr="00AC57D1" w:rsidRDefault="001742D9" w:rsidP="001742D9">
            <w:pPr>
              <w:rPr>
                <w:i/>
                <w:lang w:val="en-US"/>
              </w:rPr>
            </w:pPr>
            <w:proofErr w:type="spellStart"/>
            <w:r w:rsidRPr="00AC57D1">
              <w:rPr>
                <w:i/>
                <w:lang w:val="en-US"/>
              </w:rPr>
              <w:t>euclid</w:t>
            </w:r>
            <w:proofErr w:type="spellEnd"/>
          </w:p>
        </w:tc>
        <w:tc>
          <w:tcPr>
            <w:tcW w:w="727" w:type="dxa"/>
            <w:tcBorders>
              <w:top w:val="thinThickSmallGap" w:sz="12" w:space="0" w:color="auto"/>
              <w:left w:val="single" w:sz="2" w:space="0" w:color="auto"/>
            </w:tcBorders>
            <w:shd w:val="clear" w:color="auto" w:fill="auto"/>
            <w:noWrap/>
            <w:hideMark/>
          </w:tcPr>
          <w:p w14:paraId="08885175" w14:textId="5A526185" w:rsidR="001742D9" w:rsidRPr="00AC57D1" w:rsidRDefault="001742D9" w:rsidP="001742D9">
            <w:pPr>
              <w:jc w:val="center"/>
              <w:rPr>
                <w:lang w:val="en-US"/>
              </w:rPr>
            </w:pPr>
            <w:r w:rsidRPr="00AC57D1">
              <w:t>1.00</w:t>
            </w:r>
          </w:p>
        </w:tc>
        <w:tc>
          <w:tcPr>
            <w:tcW w:w="754" w:type="dxa"/>
            <w:tcBorders>
              <w:top w:val="thinThickSmallGap" w:sz="12" w:space="0" w:color="auto"/>
            </w:tcBorders>
            <w:shd w:val="clear" w:color="auto" w:fill="auto"/>
            <w:noWrap/>
            <w:hideMark/>
          </w:tcPr>
          <w:p w14:paraId="70A9BA23" w14:textId="2FA7A2F8" w:rsidR="001742D9" w:rsidRPr="00AC57D1" w:rsidRDefault="001742D9" w:rsidP="001742D9">
            <w:pPr>
              <w:jc w:val="center"/>
              <w:rPr>
                <w:lang w:val="en-US"/>
              </w:rPr>
            </w:pPr>
            <w:r w:rsidRPr="00AC57D1">
              <w:t>.83</w:t>
            </w:r>
          </w:p>
        </w:tc>
        <w:tc>
          <w:tcPr>
            <w:tcW w:w="1381" w:type="dxa"/>
            <w:tcBorders>
              <w:top w:val="thinThickSmallGap" w:sz="12" w:space="0" w:color="auto"/>
            </w:tcBorders>
            <w:shd w:val="clear" w:color="auto" w:fill="auto"/>
            <w:noWrap/>
            <w:hideMark/>
          </w:tcPr>
          <w:p w14:paraId="3A56B93E" w14:textId="6F6880A5" w:rsidR="001742D9" w:rsidRPr="00AC57D1" w:rsidRDefault="001742D9" w:rsidP="001742D9">
            <w:pPr>
              <w:jc w:val="center"/>
              <w:rPr>
                <w:lang w:val="en-US"/>
              </w:rPr>
            </w:pPr>
            <w:r w:rsidRPr="00AC57D1">
              <w:t>.87</w:t>
            </w:r>
          </w:p>
        </w:tc>
        <w:tc>
          <w:tcPr>
            <w:tcW w:w="727" w:type="dxa"/>
            <w:tcBorders>
              <w:top w:val="thinThickSmallGap" w:sz="12" w:space="0" w:color="auto"/>
            </w:tcBorders>
            <w:shd w:val="clear" w:color="auto" w:fill="auto"/>
            <w:noWrap/>
            <w:hideMark/>
          </w:tcPr>
          <w:p w14:paraId="2C0D41FD" w14:textId="31BB8615" w:rsidR="001742D9" w:rsidRPr="00AC57D1" w:rsidRDefault="001742D9" w:rsidP="001742D9">
            <w:pPr>
              <w:jc w:val="center"/>
              <w:rPr>
                <w:lang w:val="en-US"/>
              </w:rPr>
            </w:pPr>
            <w:r w:rsidRPr="00AC57D1">
              <w:t>.90</w:t>
            </w:r>
          </w:p>
        </w:tc>
        <w:tc>
          <w:tcPr>
            <w:tcW w:w="567" w:type="dxa"/>
            <w:tcBorders>
              <w:top w:val="thinThickSmallGap" w:sz="12" w:space="0" w:color="auto"/>
            </w:tcBorders>
            <w:shd w:val="clear" w:color="auto" w:fill="auto"/>
            <w:noWrap/>
            <w:hideMark/>
          </w:tcPr>
          <w:p w14:paraId="13A93ECF" w14:textId="465D5880" w:rsidR="001742D9" w:rsidRPr="00AC57D1" w:rsidRDefault="001742D9" w:rsidP="001742D9">
            <w:pPr>
              <w:jc w:val="center"/>
              <w:rPr>
                <w:lang w:val="en-US"/>
              </w:rPr>
            </w:pPr>
            <w:r w:rsidRPr="00AC57D1">
              <w:t>.93</w:t>
            </w:r>
          </w:p>
        </w:tc>
        <w:tc>
          <w:tcPr>
            <w:tcW w:w="1187" w:type="dxa"/>
            <w:tcBorders>
              <w:top w:val="thinThickSmallGap" w:sz="12" w:space="0" w:color="auto"/>
            </w:tcBorders>
            <w:shd w:val="clear" w:color="auto" w:fill="auto"/>
            <w:noWrap/>
            <w:hideMark/>
          </w:tcPr>
          <w:p w14:paraId="5EDB5201" w14:textId="08F5495C" w:rsidR="001742D9" w:rsidRPr="00AC57D1" w:rsidRDefault="001742D9" w:rsidP="001742D9">
            <w:pPr>
              <w:jc w:val="center"/>
              <w:rPr>
                <w:lang w:val="en-US"/>
              </w:rPr>
            </w:pPr>
            <w:r w:rsidRPr="00AC57D1">
              <w:t>.81</w:t>
            </w:r>
          </w:p>
        </w:tc>
        <w:tc>
          <w:tcPr>
            <w:tcW w:w="1170" w:type="dxa"/>
            <w:gridSpan w:val="2"/>
            <w:tcBorders>
              <w:top w:val="thinThickSmallGap" w:sz="12" w:space="0" w:color="auto"/>
            </w:tcBorders>
            <w:shd w:val="clear" w:color="auto" w:fill="auto"/>
            <w:noWrap/>
            <w:hideMark/>
          </w:tcPr>
          <w:p w14:paraId="1EE5E328" w14:textId="7AA5CFB8" w:rsidR="001742D9" w:rsidRPr="00AC57D1" w:rsidRDefault="001742D9" w:rsidP="001742D9">
            <w:pPr>
              <w:jc w:val="center"/>
              <w:rPr>
                <w:lang w:val="en-US"/>
              </w:rPr>
            </w:pPr>
            <w:r w:rsidRPr="00AC57D1">
              <w:t>.61</w:t>
            </w:r>
          </w:p>
        </w:tc>
        <w:tc>
          <w:tcPr>
            <w:tcW w:w="1260" w:type="dxa"/>
            <w:tcBorders>
              <w:top w:val="thinThickSmallGap" w:sz="12" w:space="0" w:color="auto"/>
            </w:tcBorders>
            <w:shd w:val="clear" w:color="auto" w:fill="auto"/>
            <w:noWrap/>
            <w:hideMark/>
          </w:tcPr>
          <w:p w14:paraId="7448337E" w14:textId="27557873" w:rsidR="001742D9" w:rsidRPr="00AC57D1" w:rsidRDefault="001742D9" w:rsidP="001742D9">
            <w:pPr>
              <w:jc w:val="center"/>
              <w:rPr>
                <w:lang w:val="en-US"/>
              </w:rPr>
            </w:pPr>
            <w:r w:rsidRPr="00AC57D1">
              <w:t>.75</w:t>
            </w:r>
          </w:p>
        </w:tc>
      </w:tr>
      <w:tr w:rsidR="001742D9" w:rsidRPr="00AC57D1" w14:paraId="7E7B5688" w14:textId="77777777" w:rsidTr="00766416">
        <w:trPr>
          <w:trHeight w:val="300"/>
        </w:trPr>
        <w:tc>
          <w:tcPr>
            <w:tcW w:w="1407" w:type="dxa"/>
            <w:tcBorders>
              <w:right w:val="single" w:sz="2" w:space="0" w:color="auto"/>
            </w:tcBorders>
            <w:shd w:val="clear" w:color="auto" w:fill="auto"/>
            <w:noWrap/>
            <w:hideMark/>
          </w:tcPr>
          <w:p w14:paraId="59C32249" w14:textId="77777777" w:rsidR="001742D9" w:rsidRPr="00AC57D1" w:rsidRDefault="001742D9" w:rsidP="001742D9">
            <w:pPr>
              <w:rPr>
                <w:i/>
                <w:lang w:val="en-US"/>
              </w:rPr>
            </w:pPr>
            <w:r w:rsidRPr="00AC57D1">
              <w:rPr>
                <w:i/>
                <w:lang w:val="en-US"/>
              </w:rPr>
              <w:t>cosine</w:t>
            </w:r>
          </w:p>
        </w:tc>
        <w:tc>
          <w:tcPr>
            <w:tcW w:w="727" w:type="dxa"/>
            <w:tcBorders>
              <w:left w:val="single" w:sz="2" w:space="0" w:color="auto"/>
            </w:tcBorders>
            <w:shd w:val="clear" w:color="auto" w:fill="auto"/>
            <w:noWrap/>
            <w:hideMark/>
          </w:tcPr>
          <w:p w14:paraId="2E0734C5" w14:textId="6EFA828B" w:rsidR="001742D9" w:rsidRPr="00AC57D1" w:rsidRDefault="001742D9" w:rsidP="001742D9">
            <w:pPr>
              <w:jc w:val="center"/>
              <w:rPr>
                <w:lang w:val="en-US"/>
              </w:rPr>
            </w:pPr>
            <w:r w:rsidRPr="00AC57D1">
              <w:t>.83</w:t>
            </w:r>
          </w:p>
        </w:tc>
        <w:tc>
          <w:tcPr>
            <w:tcW w:w="754" w:type="dxa"/>
            <w:shd w:val="clear" w:color="auto" w:fill="auto"/>
            <w:noWrap/>
            <w:hideMark/>
          </w:tcPr>
          <w:p w14:paraId="658032C5" w14:textId="57F439AA" w:rsidR="001742D9" w:rsidRPr="00AC57D1" w:rsidRDefault="001742D9" w:rsidP="001742D9">
            <w:pPr>
              <w:jc w:val="center"/>
              <w:rPr>
                <w:lang w:val="en-US"/>
              </w:rPr>
            </w:pPr>
            <w:r w:rsidRPr="00AC57D1">
              <w:t>1.00</w:t>
            </w:r>
          </w:p>
        </w:tc>
        <w:tc>
          <w:tcPr>
            <w:tcW w:w="1381" w:type="dxa"/>
            <w:shd w:val="clear" w:color="auto" w:fill="auto"/>
            <w:noWrap/>
            <w:hideMark/>
          </w:tcPr>
          <w:p w14:paraId="02289B2B" w14:textId="0CCAAF44" w:rsidR="001742D9" w:rsidRPr="00AC57D1" w:rsidRDefault="001742D9" w:rsidP="001742D9">
            <w:pPr>
              <w:jc w:val="center"/>
              <w:rPr>
                <w:lang w:val="en-US"/>
              </w:rPr>
            </w:pPr>
            <w:r w:rsidRPr="00AC57D1">
              <w:t>.64</w:t>
            </w:r>
          </w:p>
        </w:tc>
        <w:tc>
          <w:tcPr>
            <w:tcW w:w="727" w:type="dxa"/>
            <w:shd w:val="clear" w:color="auto" w:fill="auto"/>
            <w:noWrap/>
            <w:hideMark/>
          </w:tcPr>
          <w:p w14:paraId="6AD56DCD" w14:textId="17F78CDC" w:rsidR="001742D9" w:rsidRPr="00AC57D1" w:rsidRDefault="001742D9" w:rsidP="001742D9">
            <w:pPr>
              <w:jc w:val="center"/>
              <w:rPr>
                <w:lang w:val="en-US"/>
              </w:rPr>
            </w:pPr>
            <w:r w:rsidRPr="00AC57D1">
              <w:t>.93</w:t>
            </w:r>
          </w:p>
        </w:tc>
        <w:tc>
          <w:tcPr>
            <w:tcW w:w="567" w:type="dxa"/>
            <w:shd w:val="clear" w:color="auto" w:fill="auto"/>
            <w:noWrap/>
            <w:hideMark/>
          </w:tcPr>
          <w:p w14:paraId="18E23F9F" w14:textId="4B1E7698" w:rsidR="001742D9" w:rsidRPr="00AC57D1" w:rsidRDefault="001742D9" w:rsidP="001742D9">
            <w:pPr>
              <w:jc w:val="center"/>
              <w:rPr>
                <w:lang w:val="en-US"/>
              </w:rPr>
            </w:pPr>
            <w:r w:rsidRPr="00AC57D1">
              <w:t>.75</w:t>
            </w:r>
          </w:p>
        </w:tc>
        <w:tc>
          <w:tcPr>
            <w:tcW w:w="1187" w:type="dxa"/>
            <w:shd w:val="clear" w:color="auto" w:fill="auto"/>
            <w:noWrap/>
            <w:hideMark/>
          </w:tcPr>
          <w:p w14:paraId="3AAF81C4" w14:textId="45593851" w:rsidR="001742D9" w:rsidRPr="00AC57D1" w:rsidRDefault="001742D9" w:rsidP="001742D9">
            <w:pPr>
              <w:jc w:val="center"/>
              <w:rPr>
                <w:lang w:val="en-US"/>
              </w:rPr>
            </w:pPr>
            <w:r w:rsidRPr="00AC57D1">
              <w:t>.69</w:t>
            </w:r>
          </w:p>
        </w:tc>
        <w:tc>
          <w:tcPr>
            <w:tcW w:w="1170" w:type="dxa"/>
            <w:gridSpan w:val="2"/>
            <w:shd w:val="clear" w:color="auto" w:fill="auto"/>
            <w:noWrap/>
            <w:hideMark/>
          </w:tcPr>
          <w:p w14:paraId="7A120F38" w14:textId="417FCA7D" w:rsidR="001742D9" w:rsidRPr="00AC57D1" w:rsidRDefault="001742D9" w:rsidP="001742D9">
            <w:pPr>
              <w:jc w:val="center"/>
              <w:rPr>
                <w:lang w:val="en-US"/>
              </w:rPr>
            </w:pPr>
            <w:r w:rsidRPr="00AC57D1">
              <w:t>.47</w:t>
            </w:r>
          </w:p>
        </w:tc>
        <w:tc>
          <w:tcPr>
            <w:tcW w:w="1260" w:type="dxa"/>
            <w:shd w:val="clear" w:color="auto" w:fill="auto"/>
            <w:noWrap/>
            <w:hideMark/>
          </w:tcPr>
          <w:p w14:paraId="21DEE170" w14:textId="208CCAC7" w:rsidR="001742D9" w:rsidRPr="00AC57D1" w:rsidRDefault="001742D9" w:rsidP="001742D9">
            <w:pPr>
              <w:jc w:val="center"/>
              <w:rPr>
                <w:lang w:val="en-US"/>
              </w:rPr>
            </w:pPr>
            <w:r w:rsidRPr="00AC57D1">
              <w:t>.41</w:t>
            </w:r>
          </w:p>
        </w:tc>
      </w:tr>
      <w:tr w:rsidR="001742D9" w:rsidRPr="00AC57D1" w14:paraId="58E43160" w14:textId="77777777" w:rsidTr="00766416">
        <w:trPr>
          <w:trHeight w:val="300"/>
        </w:trPr>
        <w:tc>
          <w:tcPr>
            <w:tcW w:w="1407" w:type="dxa"/>
            <w:tcBorders>
              <w:right w:val="single" w:sz="2" w:space="0" w:color="auto"/>
            </w:tcBorders>
            <w:shd w:val="clear" w:color="auto" w:fill="auto"/>
            <w:noWrap/>
            <w:hideMark/>
          </w:tcPr>
          <w:p w14:paraId="5CB39F3C" w14:textId="77777777" w:rsidR="001742D9" w:rsidRPr="00AC57D1" w:rsidRDefault="001742D9" w:rsidP="001742D9">
            <w:pPr>
              <w:rPr>
                <w:i/>
                <w:lang w:val="en-US"/>
              </w:rPr>
            </w:pPr>
            <w:proofErr w:type="spellStart"/>
            <w:r w:rsidRPr="00AC57D1">
              <w:rPr>
                <w:i/>
                <w:lang w:val="en-US"/>
              </w:rPr>
              <w:t>GiniSimpson</w:t>
            </w:r>
            <w:proofErr w:type="spellEnd"/>
          </w:p>
        </w:tc>
        <w:tc>
          <w:tcPr>
            <w:tcW w:w="727" w:type="dxa"/>
            <w:tcBorders>
              <w:left w:val="single" w:sz="2" w:space="0" w:color="auto"/>
            </w:tcBorders>
            <w:shd w:val="clear" w:color="auto" w:fill="auto"/>
            <w:noWrap/>
            <w:hideMark/>
          </w:tcPr>
          <w:p w14:paraId="71F09623" w14:textId="02F2751C" w:rsidR="001742D9" w:rsidRPr="00AC57D1" w:rsidRDefault="001742D9" w:rsidP="001742D9">
            <w:pPr>
              <w:jc w:val="center"/>
              <w:rPr>
                <w:lang w:val="en-US"/>
              </w:rPr>
            </w:pPr>
            <w:r w:rsidRPr="00AC57D1">
              <w:t>.87</w:t>
            </w:r>
          </w:p>
        </w:tc>
        <w:tc>
          <w:tcPr>
            <w:tcW w:w="754" w:type="dxa"/>
            <w:shd w:val="clear" w:color="auto" w:fill="auto"/>
            <w:noWrap/>
            <w:hideMark/>
          </w:tcPr>
          <w:p w14:paraId="35BCB8A6" w14:textId="0B230138" w:rsidR="001742D9" w:rsidRPr="00AC57D1" w:rsidRDefault="001742D9" w:rsidP="001742D9">
            <w:pPr>
              <w:jc w:val="center"/>
              <w:rPr>
                <w:lang w:val="en-US"/>
              </w:rPr>
            </w:pPr>
            <w:r w:rsidRPr="00AC57D1">
              <w:t>.64</w:t>
            </w:r>
          </w:p>
        </w:tc>
        <w:tc>
          <w:tcPr>
            <w:tcW w:w="1381" w:type="dxa"/>
            <w:shd w:val="clear" w:color="auto" w:fill="auto"/>
            <w:noWrap/>
            <w:hideMark/>
          </w:tcPr>
          <w:p w14:paraId="24047C91" w14:textId="58A32FBB" w:rsidR="001742D9" w:rsidRPr="00AC57D1" w:rsidRDefault="001742D9" w:rsidP="001742D9">
            <w:pPr>
              <w:jc w:val="center"/>
              <w:rPr>
                <w:lang w:val="en-US"/>
              </w:rPr>
            </w:pPr>
            <w:r w:rsidRPr="00AC57D1">
              <w:t>1.00</w:t>
            </w:r>
          </w:p>
        </w:tc>
        <w:tc>
          <w:tcPr>
            <w:tcW w:w="727" w:type="dxa"/>
            <w:shd w:val="clear" w:color="auto" w:fill="auto"/>
            <w:noWrap/>
            <w:hideMark/>
          </w:tcPr>
          <w:p w14:paraId="5B2B8C5C" w14:textId="6997E107" w:rsidR="001742D9" w:rsidRPr="00AC57D1" w:rsidRDefault="001742D9" w:rsidP="001742D9">
            <w:pPr>
              <w:jc w:val="center"/>
              <w:rPr>
                <w:lang w:val="en-US"/>
              </w:rPr>
            </w:pPr>
            <w:r w:rsidRPr="00AC57D1">
              <w:t>.79</w:t>
            </w:r>
          </w:p>
        </w:tc>
        <w:tc>
          <w:tcPr>
            <w:tcW w:w="567" w:type="dxa"/>
            <w:shd w:val="clear" w:color="auto" w:fill="auto"/>
            <w:noWrap/>
            <w:hideMark/>
          </w:tcPr>
          <w:p w14:paraId="30B47C6A" w14:textId="6912E7FA" w:rsidR="001742D9" w:rsidRPr="00AC57D1" w:rsidRDefault="001742D9" w:rsidP="001742D9">
            <w:pPr>
              <w:jc w:val="center"/>
              <w:rPr>
                <w:lang w:val="en-US"/>
              </w:rPr>
            </w:pPr>
            <w:r w:rsidRPr="00AC57D1">
              <w:t>.72</w:t>
            </w:r>
          </w:p>
        </w:tc>
        <w:tc>
          <w:tcPr>
            <w:tcW w:w="1187" w:type="dxa"/>
            <w:shd w:val="clear" w:color="auto" w:fill="auto"/>
            <w:noWrap/>
            <w:hideMark/>
          </w:tcPr>
          <w:p w14:paraId="1715C3EE" w14:textId="444A8D11" w:rsidR="001742D9" w:rsidRPr="00AC57D1" w:rsidRDefault="001742D9" w:rsidP="001742D9">
            <w:pPr>
              <w:jc w:val="center"/>
              <w:rPr>
                <w:lang w:val="en-US"/>
              </w:rPr>
            </w:pPr>
            <w:r w:rsidRPr="00AC57D1">
              <w:t>.67</w:t>
            </w:r>
          </w:p>
        </w:tc>
        <w:tc>
          <w:tcPr>
            <w:tcW w:w="1170" w:type="dxa"/>
            <w:gridSpan w:val="2"/>
            <w:shd w:val="clear" w:color="auto" w:fill="auto"/>
            <w:noWrap/>
            <w:hideMark/>
          </w:tcPr>
          <w:p w14:paraId="390A37A3" w14:textId="13711961" w:rsidR="001742D9" w:rsidRPr="00AC57D1" w:rsidRDefault="001742D9" w:rsidP="001742D9">
            <w:pPr>
              <w:jc w:val="center"/>
              <w:rPr>
                <w:lang w:val="en-US"/>
              </w:rPr>
            </w:pPr>
            <w:r w:rsidRPr="00AC57D1">
              <w:t>.64</w:t>
            </w:r>
          </w:p>
        </w:tc>
        <w:tc>
          <w:tcPr>
            <w:tcW w:w="1260" w:type="dxa"/>
            <w:shd w:val="clear" w:color="auto" w:fill="auto"/>
            <w:noWrap/>
            <w:hideMark/>
          </w:tcPr>
          <w:p w14:paraId="58052834" w14:textId="6B2514E8" w:rsidR="001742D9" w:rsidRPr="00AC57D1" w:rsidRDefault="001742D9" w:rsidP="001742D9">
            <w:pPr>
              <w:jc w:val="center"/>
              <w:rPr>
                <w:lang w:val="en-US"/>
              </w:rPr>
            </w:pPr>
            <w:r w:rsidRPr="00AC57D1">
              <w:t>.78</w:t>
            </w:r>
          </w:p>
        </w:tc>
      </w:tr>
      <w:tr w:rsidR="001742D9" w:rsidRPr="00AC57D1" w14:paraId="2326B2EB" w14:textId="77777777" w:rsidTr="00766416">
        <w:trPr>
          <w:trHeight w:val="300"/>
        </w:trPr>
        <w:tc>
          <w:tcPr>
            <w:tcW w:w="1407" w:type="dxa"/>
            <w:tcBorders>
              <w:right w:val="single" w:sz="2" w:space="0" w:color="auto"/>
            </w:tcBorders>
            <w:shd w:val="clear" w:color="auto" w:fill="auto"/>
            <w:noWrap/>
            <w:hideMark/>
          </w:tcPr>
          <w:p w14:paraId="45470B96" w14:textId="0B49372A" w:rsidR="001742D9" w:rsidRPr="00AC57D1" w:rsidRDefault="001742D9" w:rsidP="00766416">
            <w:pPr>
              <w:rPr>
                <w:i/>
                <w:lang w:val="en-US"/>
              </w:rPr>
            </w:pPr>
            <w:proofErr w:type="spellStart"/>
            <w:r w:rsidRPr="00AC57D1">
              <w:rPr>
                <w:i/>
                <w:lang w:val="en-US"/>
              </w:rPr>
              <w:t>wGini</w:t>
            </w:r>
            <w:proofErr w:type="spellEnd"/>
          </w:p>
        </w:tc>
        <w:tc>
          <w:tcPr>
            <w:tcW w:w="727" w:type="dxa"/>
            <w:tcBorders>
              <w:left w:val="single" w:sz="2" w:space="0" w:color="auto"/>
            </w:tcBorders>
            <w:shd w:val="clear" w:color="auto" w:fill="auto"/>
            <w:noWrap/>
            <w:hideMark/>
          </w:tcPr>
          <w:p w14:paraId="51945FEB" w14:textId="7BA96EDD" w:rsidR="001742D9" w:rsidRPr="00AC57D1" w:rsidRDefault="001742D9" w:rsidP="001742D9">
            <w:pPr>
              <w:jc w:val="center"/>
              <w:rPr>
                <w:lang w:val="en-US"/>
              </w:rPr>
            </w:pPr>
            <w:r w:rsidRPr="00AC57D1">
              <w:t>.90</w:t>
            </w:r>
          </w:p>
        </w:tc>
        <w:tc>
          <w:tcPr>
            <w:tcW w:w="754" w:type="dxa"/>
            <w:shd w:val="clear" w:color="auto" w:fill="auto"/>
            <w:noWrap/>
            <w:hideMark/>
          </w:tcPr>
          <w:p w14:paraId="44309FD3" w14:textId="127AFDC8" w:rsidR="001742D9" w:rsidRPr="00AC57D1" w:rsidRDefault="001742D9" w:rsidP="001742D9">
            <w:pPr>
              <w:jc w:val="center"/>
              <w:rPr>
                <w:lang w:val="en-US"/>
              </w:rPr>
            </w:pPr>
            <w:r w:rsidRPr="00AC57D1">
              <w:t>.93</w:t>
            </w:r>
          </w:p>
        </w:tc>
        <w:tc>
          <w:tcPr>
            <w:tcW w:w="1381" w:type="dxa"/>
            <w:shd w:val="clear" w:color="auto" w:fill="auto"/>
            <w:noWrap/>
            <w:hideMark/>
          </w:tcPr>
          <w:p w14:paraId="1870393F" w14:textId="6023BA27" w:rsidR="001742D9" w:rsidRPr="00AC57D1" w:rsidRDefault="001742D9" w:rsidP="001742D9">
            <w:pPr>
              <w:jc w:val="center"/>
              <w:rPr>
                <w:lang w:val="en-US"/>
              </w:rPr>
            </w:pPr>
            <w:r w:rsidRPr="00AC57D1">
              <w:t>.79</w:t>
            </w:r>
          </w:p>
        </w:tc>
        <w:tc>
          <w:tcPr>
            <w:tcW w:w="727" w:type="dxa"/>
            <w:shd w:val="clear" w:color="auto" w:fill="auto"/>
            <w:noWrap/>
            <w:hideMark/>
          </w:tcPr>
          <w:p w14:paraId="2450E654" w14:textId="599115E5" w:rsidR="001742D9" w:rsidRPr="00AC57D1" w:rsidRDefault="001742D9" w:rsidP="001742D9">
            <w:pPr>
              <w:jc w:val="center"/>
              <w:rPr>
                <w:lang w:val="en-US"/>
              </w:rPr>
            </w:pPr>
            <w:r w:rsidRPr="00AC57D1">
              <w:t>1.00</w:t>
            </w:r>
          </w:p>
        </w:tc>
        <w:tc>
          <w:tcPr>
            <w:tcW w:w="567" w:type="dxa"/>
            <w:shd w:val="clear" w:color="auto" w:fill="auto"/>
            <w:noWrap/>
            <w:hideMark/>
          </w:tcPr>
          <w:p w14:paraId="4EA0E015" w14:textId="5CD60D8A" w:rsidR="001742D9" w:rsidRPr="00AC57D1" w:rsidRDefault="001742D9" w:rsidP="001742D9">
            <w:pPr>
              <w:jc w:val="center"/>
              <w:rPr>
                <w:lang w:val="en-US"/>
              </w:rPr>
            </w:pPr>
            <w:r w:rsidRPr="00AC57D1">
              <w:t>.86</w:t>
            </w:r>
          </w:p>
        </w:tc>
        <w:tc>
          <w:tcPr>
            <w:tcW w:w="1187" w:type="dxa"/>
            <w:shd w:val="clear" w:color="auto" w:fill="auto"/>
            <w:noWrap/>
            <w:hideMark/>
          </w:tcPr>
          <w:p w14:paraId="0CC16EFB" w14:textId="1138696E" w:rsidR="001742D9" w:rsidRPr="00AC57D1" w:rsidRDefault="001742D9" w:rsidP="001742D9">
            <w:pPr>
              <w:jc w:val="center"/>
              <w:rPr>
                <w:lang w:val="en-US"/>
              </w:rPr>
            </w:pPr>
            <w:r w:rsidRPr="00AC57D1">
              <w:t>.73</w:t>
            </w:r>
          </w:p>
        </w:tc>
        <w:tc>
          <w:tcPr>
            <w:tcW w:w="1170" w:type="dxa"/>
            <w:gridSpan w:val="2"/>
            <w:shd w:val="clear" w:color="auto" w:fill="auto"/>
            <w:noWrap/>
            <w:hideMark/>
          </w:tcPr>
          <w:p w14:paraId="73CB557E" w14:textId="4E35DF31" w:rsidR="001742D9" w:rsidRPr="00AC57D1" w:rsidRDefault="001742D9" w:rsidP="001742D9">
            <w:pPr>
              <w:jc w:val="center"/>
              <w:rPr>
                <w:lang w:val="en-US"/>
              </w:rPr>
            </w:pPr>
            <w:r w:rsidRPr="00AC57D1">
              <w:t>.55</w:t>
            </w:r>
          </w:p>
        </w:tc>
        <w:tc>
          <w:tcPr>
            <w:tcW w:w="1260" w:type="dxa"/>
            <w:shd w:val="clear" w:color="auto" w:fill="auto"/>
            <w:noWrap/>
            <w:hideMark/>
          </w:tcPr>
          <w:p w14:paraId="5A9BB975" w14:textId="0042E2A9" w:rsidR="001742D9" w:rsidRPr="00AC57D1" w:rsidRDefault="001742D9" w:rsidP="001742D9">
            <w:pPr>
              <w:jc w:val="center"/>
              <w:rPr>
                <w:lang w:val="en-US"/>
              </w:rPr>
            </w:pPr>
            <w:r w:rsidRPr="00AC57D1">
              <w:t>.56</w:t>
            </w:r>
          </w:p>
        </w:tc>
      </w:tr>
      <w:tr w:rsidR="001742D9" w:rsidRPr="00AC57D1" w14:paraId="072FD832" w14:textId="77777777" w:rsidTr="00766416">
        <w:trPr>
          <w:trHeight w:val="300"/>
        </w:trPr>
        <w:tc>
          <w:tcPr>
            <w:tcW w:w="1407" w:type="dxa"/>
            <w:tcBorders>
              <w:right w:val="single" w:sz="2" w:space="0" w:color="auto"/>
            </w:tcBorders>
            <w:shd w:val="clear" w:color="auto" w:fill="auto"/>
            <w:noWrap/>
            <w:hideMark/>
          </w:tcPr>
          <w:p w14:paraId="1EAAAD0D" w14:textId="77777777" w:rsidR="001742D9" w:rsidRPr="00AC57D1" w:rsidRDefault="001742D9" w:rsidP="001742D9">
            <w:pPr>
              <w:rPr>
                <w:i/>
                <w:lang w:val="en-US"/>
              </w:rPr>
            </w:pPr>
            <w:r w:rsidRPr="00AC57D1">
              <w:rPr>
                <w:i/>
                <w:lang w:val="en-US"/>
              </w:rPr>
              <w:t>top3</w:t>
            </w:r>
          </w:p>
        </w:tc>
        <w:tc>
          <w:tcPr>
            <w:tcW w:w="727" w:type="dxa"/>
            <w:tcBorders>
              <w:left w:val="single" w:sz="2" w:space="0" w:color="auto"/>
            </w:tcBorders>
            <w:shd w:val="clear" w:color="auto" w:fill="auto"/>
            <w:noWrap/>
            <w:hideMark/>
          </w:tcPr>
          <w:p w14:paraId="14BD90BC" w14:textId="4D6E5D25" w:rsidR="001742D9" w:rsidRPr="00AC57D1" w:rsidRDefault="001742D9" w:rsidP="001742D9">
            <w:pPr>
              <w:jc w:val="center"/>
              <w:rPr>
                <w:lang w:val="en-US"/>
              </w:rPr>
            </w:pPr>
            <w:r w:rsidRPr="00AC57D1">
              <w:t>.93</w:t>
            </w:r>
          </w:p>
        </w:tc>
        <w:tc>
          <w:tcPr>
            <w:tcW w:w="754" w:type="dxa"/>
            <w:shd w:val="clear" w:color="auto" w:fill="auto"/>
            <w:noWrap/>
            <w:hideMark/>
          </w:tcPr>
          <w:p w14:paraId="47663AF0" w14:textId="56F45C3B" w:rsidR="001742D9" w:rsidRPr="00AC57D1" w:rsidRDefault="001742D9" w:rsidP="001742D9">
            <w:pPr>
              <w:jc w:val="center"/>
              <w:rPr>
                <w:lang w:val="en-US"/>
              </w:rPr>
            </w:pPr>
            <w:r w:rsidRPr="00AC57D1">
              <w:t>.75</w:t>
            </w:r>
          </w:p>
        </w:tc>
        <w:tc>
          <w:tcPr>
            <w:tcW w:w="1381" w:type="dxa"/>
            <w:shd w:val="clear" w:color="auto" w:fill="auto"/>
            <w:noWrap/>
            <w:hideMark/>
          </w:tcPr>
          <w:p w14:paraId="37EFDD55" w14:textId="7C4EB4DD" w:rsidR="001742D9" w:rsidRPr="00AC57D1" w:rsidRDefault="001742D9" w:rsidP="001742D9">
            <w:pPr>
              <w:jc w:val="center"/>
              <w:rPr>
                <w:lang w:val="en-US"/>
              </w:rPr>
            </w:pPr>
            <w:r w:rsidRPr="00AC57D1">
              <w:t>.72</w:t>
            </w:r>
          </w:p>
        </w:tc>
        <w:tc>
          <w:tcPr>
            <w:tcW w:w="727" w:type="dxa"/>
            <w:shd w:val="clear" w:color="auto" w:fill="auto"/>
            <w:noWrap/>
            <w:hideMark/>
          </w:tcPr>
          <w:p w14:paraId="080ADF0C" w14:textId="55C432FB" w:rsidR="001742D9" w:rsidRPr="00AC57D1" w:rsidRDefault="001742D9" w:rsidP="001742D9">
            <w:pPr>
              <w:jc w:val="center"/>
              <w:rPr>
                <w:lang w:val="en-US"/>
              </w:rPr>
            </w:pPr>
            <w:r w:rsidRPr="00AC57D1">
              <w:t>.86</w:t>
            </w:r>
          </w:p>
        </w:tc>
        <w:tc>
          <w:tcPr>
            <w:tcW w:w="567" w:type="dxa"/>
            <w:shd w:val="clear" w:color="auto" w:fill="auto"/>
            <w:noWrap/>
            <w:hideMark/>
          </w:tcPr>
          <w:p w14:paraId="241B88AE" w14:textId="5A2D6234" w:rsidR="001742D9" w:rsidRPr="00AC57D1" w:rsidRDefault="001742D9" w:rsidP="001742D9">
            <w:pPr>
              <w:jc w:val="center"/>
              <w:rPr>
                <w:lang w:val="en-US"/>
              </w:rPr>
            </w:pPr>
            <w:r w:rsidRPr="00AC57D1">
              <w:t>1.00</w:t>
            </w:r>
          </w:p>
        </w:tc>
        <w:tc>
          <w:tcPr>
            <w:tcW w:w="1187" w:type="dxa"/>
            <w:shd w:val="clear" w:color="auto" w:fill="auto"/>
            <w:noWrap/>
            <w:hideMark/>
          </w:tcPr>
          <w:p w14:paraId="4F575353" w14:textId="7A63996E" w:rsidR="001742D9" w:rsidRPr="00AC57D1" w:rsidRDefault="001742D9" w:rsidP="001742D9">
            <w:pPr>
              <w:jc w:val="center"/>
              <w:rPr>
                <w:lang w:val="en-US"/>
              </w:rPr>
            </w:pPr>
            <w:r w:rsidRPr="00AC57D1">
              <w:t>.79</w:t>
            </w:r>
          </w:p>
        </w:tc>
        <w:tc>
          <w:tcPr>
            <w:tcW w:w="1170" w:type="dxa"/>
            <w:gridSpan w:val="2"/>
            <w:shd w:val="clear" w:color="auto" w:fill="auto"/>
            <w:noWrap/>
            <w:hideMark/>
          </w:tcPr>
          <w:p w14:paraId="6424885E" w14:textId="1D957BC8" w:rsidR="001742D9" w:rsidRPr="00AC57D1" w:rsidRDefault="001742D9" w:rsidP="001742D9">
            <w:pPr>
              <w:jc w:val="center"/>
              <w:rPr>
                <w:lang w:val="en-US"/>
              </w:rPr>
            </w:pPr>
            <w:r w:rsidRPr="00AC57D1">
              <w:t>.51</w:t>
            </w:r>
          </w:p>
        </w:tc>
        <w:tc>
          <w:tcPr>
            <w:tcW w:w="1260" w:type="dxa"/>
            <w:shd w:val="clear" w:color="auto" w:fill="auto"/>
            <w:noWrap/>
            <w:hideMark/>
          </w:tcPr>
          <w:p w14:paraId="68906998" w14:textId="2C4F419E" w:rsidR="001742D9" w:rsidRPr="00AC57D1" w:rsidRDefault="001742D9" w:rsidP="001742D9">
            <w:pPr>
              <w:jc w:val="center"/>
              <w:rPr>
                <w:lang w:val="en-US"/>
              </w:rPr>
            </w:pPr>
            <w:r w:rsidRPr="00AC57D1">
              <w:t>.67</w:t>
            </w:r>
          </w:p>
        </w:tc>
      </w:tr>
      <w:tr w:rsidR="001742D9" w:rsidRPr="00AC57D1" w14:paraId="0BFA37C2" w14:textId="77777777" w:rsidTr="00766416">
        <w:trPr>
          <w:trHeight w:val="300"/>
        </w:trPr>
        <w:tc>
          <w:tcPr>
            <w:tcW w:w="1407" w:type="dxa"/>
            <w:tcBorders>
              <w:right w:val="single" w:sz="2" w:space="0" w:color="auto"/>
            </w:tcBorders>
            <w:shd w:val="clear" w:color="auto" w:fill="auto"/>
            <w:noWrap/>
            <w:hideMark/>
          </w:tcPr>
          <w:p w14:paraId="51859FD3" w14:textId="77777777" w:rsidR="001742D9" w:rsidRPr="00AC57D1" w:rsidRDefault="001742D9" w:rsidP="001742D9">
            <w:pPr>
              <w:rPr>
                <w:i/>
                <w:lang w:val="en-US"/>
              </w:rPr>
            </w:pPr>
            <w:r w:rsidRPr="00AC57D1">
              <w:rPr>
                <w:i/>
                <w:lang w:val="en-US"/>
              </w:rPr>
              <w:t>instTOP3</w:t>
            </w:r>
          </w:p>
        </w:tc>
        <w:tc>
          <w:tcPr>
            <w:tcW w:w="727" w:type="dxa"/>
            <w:tcBorders>
              <w:left w:val="single" w:sz="2" w:space="0" w:color="auto"/>
            </w:tcBorders>
            <w:shd w:val="clear" w:color="auto" w:fill="auto"/>
            <w:noWrap/>
            <w:hideMark/>
          </w:tcPr>
          <w:p w14:paraId="0E513B32" w14:textId="2CFE47F7" w:rsidR="001742D9" w:rsidRPr="00AC57D1" w:rsidRDefault="001742D9" w:rsidP="001742D9">
            <w:pPr>
              <w:jc w:val="center"/>
              <w:rPr>
                <w:lang w:val="en-US"/>
              </w:rPr>
            </w:pPr>
            <w:r w:rsidRPr="00AC57D1">
              <w:t>.81</w:t>
            </w:r>
          </w:p>
        </w:tc>
        <w:tc>
          <w:tcPr>
            <w:tcW w:w="754" w:type="dxa"/>
            <w:shd w:val="clear" w:color="auto" w:fill="auto"/>
            <w:noWrap/>
            <w:hideMark/>
          </w:tcPr>
          <w:p w14:paraId="5D58A2F6" w14:textId="6A3B796A" w:rsidR="001742D9" w:rsidRPr="00AC57D1" w:rsidRDefault="001742D9" w:rsidP="001742D9">
            <w:pPr>
              <w:jc w:val="center"/>
              <w:rPr>
                <w:lang w:val="en-US"/>
              </w:rPr>
            </w:pPr>
            <w:r w:rsidRPr="00AC57D1">
              <w:t>.69</w:t>
            </w:r>
          </w:p>
        </w:tc>
        <w:tc>
          <w:tcPr>
            <w:tcW w:w="1381" w:type="dxa"/>
            <w:shd w:val="clear" w:color="auto" w:fill="auto"/>
            <w:noWrap/>
            <w:hideMark/>
          </w:tcPr>
          <w:p w14:paraId="2C70A13E" w14:textId="55BAB87A" w:rsidR="001742D9" w:rsidRPr="00AC57D1" w:rsidRDefault="001742D9" w:rsidP="001742D9">
            <w:pPr>
              <w:jc w:val="center"/>
              <w:rPr>
                <w:lang w:val="en-US"/>
              </w:rPr>
            </w:pPr>
            <w:r w:rsidRPr="00AC57D1">
              <w:t>.67</w:t>
            </w:r>
          </w:p>
        </w:tc>
        <w:tc>
          <w:tcPr>
            <w:tcW w:w="727" w:type="dxa"/>
            <w:shd w:val="clear" w:color="auto" w:fill="auto"/>
            <w:noWrap/>
            <w:hideMark/>
          </w:tcPr>
          <w:p w14:paraId="77E6943F" w14:textId="09FCD93D" w:rsidR="001742D9" w:rsidRPr="00AC57D1" w:rsidRDefault="001742D9" w:rsidP="001742D9">
            <w:pPr>
              <w:jc w:val="center"/>
              <w:rPr>
                <w:lang w:val="en-US"/>
              </w:rPr>
            </w:pPr>
            <w:r w:rsidRPr="00AC57D1">
              <w:t>.73</w:t>
            </w:r>
          </w:p>
        </w:tc>
        <w:tc>
          <w:tcPr>
            <w:tcW w:w="567" w:type="dxa"/>
            <w:shd w:val="clear" w:color="auto" w:fill="auto"/>
            <w:noWrap/>
            <w:hideMark/>
          </w:tcPr>
          <w:p w14:paraId="63D23516" w14:textId="18D6D09E" w:rsidR="001742D9" w:rsidRPr="00AC57D1" w:rsidRDefault="001742D9" w:rsidP="001742D9">
            <w:pPr>
              <w:jc w:val="center"/>
              <w:rPr>
                <w:lang w:val="en-US"/>
              </w:rPr>
            </w:pPr>
            <w:r w:rsidRPr="00AC57D1">
              <w:t>.79</w:t>
            </w:r>
          </w:p>
        </w:tc>
        <w:tc>
          <w:tcPr>
            <w:tcW w:w="1187" w:type="dxa"/>
            <w:shd w:val="clear" w:color="auto" w:fill="auto"/>
            <w:noWrap/>
            <w:hideMark/>
          </w:tcPr>
          <w:p w14:paraId="124B851B" w14:textId="70829C43" w:rsidR="001742D9" w:rsidRPr="00AC57D1" w:rsidRDefault="001742D9" w:rsidP="001742D9">
            <w:pPr>
              <w:jc w:val="center"/>
              <w:rPr>
                <w:lang w:val="en-US"/>
              </w:rPr>
            </w:pPr>
            <w:r w:rsidRPr="00AC57D1">
              <w:t>1.00</w:t>
            </w:r>
          </w:p>
        </w:tc>
        <w:tc>
          <w:tcPr>
            <w:tcW w:w="1170" w:type="dxa"/>
            <w:gridSpan w:val="2"/>
            <w:shd w:val="clear" w:color="auto" w:fill="auto"/>
            <w:noWrap/>
            <w:hideMark/>
          </w:tcPr>
          <w:p w14:paraId="763E16CD" w14:textId="261250B9" w:rsidR="001742D9" w:rsidRPr="00AC57D1" w:rsidRDefault="001742D9" w:rsidP="001742D9">
            <w:pPr>
              <w:jc w:val="center"/>
              <w:rPr>
                <w:lang w:val="en-US"/>
              </w:rPr>
            </w:pPr>
            <w:r w:rsidRPr="00AC57D1">
              <w:t>.43</w:t>
            </w:r>
          </w:p>
        </w:tc>
        <w:tc>
          <w:tcPr>
            <w:tcW w:w="1260" w:type="dxa"/>
            <w:shd w:val="clear" w:color="auto" w:fill="auto"/>
            <w:noWrap/>
            <w:hideMark/>
          </w:tcPr>
          <w:p w14:paraId="46FDA6F1" w14:textId="129F93A1" w:rsidR="001742D9" w:rsidRPr="00AC57D1" w:rsidRDefault="001742D9" w:rsidP="001742D9">
            <w:pPr>
              <w:jc w:val="center"/>
              <w:rPr>
                <w:lang w:val="en-US"/>
              </w:rPr>
            </w:pPr>
            <w:r w:rsidRPr="00AC57D1">
              <w:t>.57</w:t>
            </w:r>
          </w:p>
        </w:tc>
      </w:tr>
      <w:tr w:rsidR="001742D9" w:rsidRPr="00AC57D1" w14:paraId="03933985" w14:textId="77777777" w:rsidTr="00766416">
        <w:trPr>
          <w:trHeight w:val="300"/>
        </w:trPr>
        <w:tc>
          <w:tcPr>
            <w:tcW w:w="1407" w:type="dxa"/>
            <w:tcBorders>
              <w:right w:val="single" w:sz="2" w:space="0" w:color="auto"/>
            </w:tcBorders>
            <w:shd w:val="clear" w:color="auto" w:fill="auto"/>
            <w:noWrap/>
            <w:hideMark/>
          </w:tcPr>
          <w:p w14:paraId="1939B68A" w14:textId="12D5EB5A" w:rsidR="001742D9" w:rsidRPr="00AC57D1" w:rsidRDefault="001742D9" w:rsidP="00766416">
            <w:pPr>
              <w:rPr>
                <w:i/>
                <w:lang w:val="en-US"/>
              </w:rPr>
            </w:pPr>
            <w:proofErr w:type="spellStart"/>
            <w:r w:rsidRPr="00AC57D1">
              <w:rPr>
                <w:i/>
                <w:lang w:val="en-US"/>
              </w:rPr>
              <w:t>sEnglish</w:t>
            </w:r>
            <w:proofErr w:type="spellEnd"/>
          </w:p>
        </w:tc>
        <w:tc>
          <w:tcPr>
            <w:tcW w:w="727" w:type="dxa"/>
            <w:tcBorders>
              <w:left w:val="single" w:sz="2" w:space="0" w:color="auto"/>
            </w:tcBorders>
            <w:shd w:val="clear" w:color="auto" w:fill="auto"/>
            <w:noWrap/>
            <w:hideMark/>
          </w:tcPr>
          <w:p w14:paraId="561C944A" w14:textId="0A9928B3" w:rsidR="001742D9" w:rsidRPr="00AC57D1" w:rsidRDefault="001742D9" w:rsidP="001742D9">
            <w:pPr>
              <w:jc w:val="center"/>
              <w:rPr>
                <w:lang w:val="en-US"/>
              </w:rPr>
            </w:pPr>
            <w:r w:rsidRPr="00AC57D1">
              <w:t>.61</w:t>
            </w:r>
          </w:p>
        </w:tc>
        <w:tc>
          <w:tcPr>
            <w:tcW w:w="754" w:type="dxa"/>
            <w:shd w:val="clear" w:color="auto" w:fill="auto"/>
            <w:noWrap/>
            <w:hideMark/>
          </w:tcPr>
          <w:p w14:paraId="2171B1A7" w14:textId="13843866" w:rsidR="001742D9" w:rsidRPr="00AC57D1" w:rsidRDefault="001742D9" w:rsidP="001742D9">
            <w:pPr>
              <w:jc w:val="center"/>
              <w:rPr>
                <w:lang w:val="en-US"/>
              </w:rPr>
            </w:pPr>
            <w:r w:rsidRPr="00AC57D1">
              <w:t>.47</w:t>
            </w:r>
          </w:p>
        </w:tc>
        <w:tc>
          <w:tcPr>
            <w:tcW w:w="1381" w:type="dxa"/>
            <w:shd w:val="clear" w:color="auto" w:fill="auto"/>
            <w:noWrap/>
            <w:hideMark/>
          </w:tcPr>
          <w:p w14:paraId="21B9142F" w14:textId="5706529B" w:rsidR="001742D9" w:rsidRPr="00AC57D1" w:rsidRDefault="001742D9" w:rsidP="001742D9">
            <w:pPr>
              <w:jc w:val="center"/>
              <w:rPr>
                <w:lang w:val="en-US"/>
              </w:rPr>
            </w:pPr>
            <w:r w:rsidRPr="00AC57D1">
              <w:t>.64</w:t>
            </w:r>
          </w:p>
        </w:tc>
        <w:tc>
          <w:tcPr>
            <w:tcW w:w="727" w:type="dxa"/>
            <w:shd w:val="clear" w:color="auto" w:fill="auto"/>
            <w:noWrap/>
            <w:hideMark/>
          </w:tcPr>
          <w:p w14:paraId="5448119C" w14:textId="02A57B71" w:rsidR="001742D9" w:rsidRPr="00AC57D1" w:rsidRDefault="001742D9" w:rsidP="001742D9">
            <w:pPr>
              <w:jc w:val="center"/>
              <w:rPr>
                <w:lang w:val="en-US"/>
              </w:rPr>
            </w:pPr>
            <w:r w:rsidRPr="00AC57D1">
              <w:t>.55</w:t>
            </w:r>
          </w:p>
        </w:tc>
        <w:tc>
          <w:tcPr>
            <w:tcW w:w="567" w:type="dxa"/>
            <w:shd w:val="clear" w:color="auto" w:fill="auto"/>
            <w:noWrap/>
            <w:hideMark/>
          </w:tcPr>
          <w:p w14:paraId="6BD872E6" w14:textId="5E37CA87" w:rsidR="001742D9" w:rsidRPr="00AC57D1" w:rsidRDefault="001742D9" w:rsidP="001742D9">
            <w:pPr>
              <w:jc w:val="center"/>
              <w:rPr>
                <w:lang w:val="en-US"/>
              </w:rPr>
            </w:pPr>
            <w:r w:rsidRPr="00AC57D1">
              <w:t>.51</w:t>
            </w:r>
          </w:p>
        </w:tc>
        <w:tc>
          <w:tcPr>
            <w:tcW w:w="1187" w:type="dxa"/>
            <w:shd w:val="clear" w:color="auto" w:fill="auto"/>
            <w:noWrap/>
            <w:hideMark/>
          </w:tcPr>
          <w:p w14:paraId="69BCCA9A" w14:textId="4248092D" w:rsidR="001742D9" w:rsidRPr="00AC57D1" w:rsidRDefault="001742D9" w:rsidP="001742D9">
            <w:pPr>
              <w:jc w:val="center"/>
              <w:rPr>
                <w:lang w:val="en-US"/>
              </w:rPr>
            </w:pPr>
            <w:r w:rsidRPr="00AC57D1">
              <w:t>.43</w:t>
            </w:r>
          </w:p>
        </w:tc>
        <w:tc>
          <w:tcPr>
            <w:tcW w:w="1170" w:type="dxa"/>
            <w:gridSpan w:val="2"/>
            <w:shd w:val="clear" w:color="auto" w:fill="auto"/>
            <w:noWrap/>
            <w:hideMark/>
          </w:tcPr>
          <w:p w14:paraId="0AB56943" w14:textId="2E727590" w:rsidR="001742D9" w:rsidRPr="00AC57D1" w:rsidRDefault="001742D9" w:rsidP="001742D9">
            <w:pPr>
              <w:jc w:val="center"/>
              <w:rPr>
                <w:lang w:val="en-US"/>
              </w:rPr>
            </w:pPr>
            <w:r w:rsidRPr="00AC57D1">
              <w:t>1.00</w:t>
            </w:r>
          </w:p>
        </w:tc>
        <w:tc>
          <w:tcPr>
            <w:tcW w:w="1260" w:type="dxa"/>
            <w:shd w:val="clear" w:color="auto" w:fill="auto"/>
            <w:noWrap/>
            <w:hideMark/>
          </w:tcPr>
          <w:p w14:paraId="6C93F7B8" w14:textId="4797C766" w:rsidR="001742D9" w:rsidRPr="00AC57D1" w:rsidRDefault="001742D9" w:rsidP="001742D9">
            <w:pPr>
              <w:jc w:val="center"/>
              <w:rPr>
                <w:lang w:val="en-US"/>
              </w:rPr>
            </w:pPr>
            <w:r w:rsidRPr="00AC57D1">
              <w:t>.61</w:t>
            </w:r>
          </w:p>
        </w:tc>
      </w:tr>
      <w:tr w:rsidR="001742D9" w:rsidRPr="00AC57D1" w14:paraId="412A3A8D" w14:textId="77777777" w:rsidTr="00766416">
        <w:trPr>
          <w:trHeight w:val="300"/>
        </w:trPr>
        <w:tc>
          <w:tcPr>
            <w:tcW w:w="1407" w:type="dxa"/>
            <w:tcBorders>
              <w:bottom w:val="single" w:sz="2" w:space="0" w:color="auto"/>
              <w:right w:val="single" w:sz="2" w:space="0" w:color="auto"/>
            </w:tcBorders>
            <w:shd w:val="clear" w:color="auto" w:fill="auto"/>
            <w:noWrap/>
            <w:hideMark/>
          </w:tcPr>
          <w:p w14:paraId="4212578B" w14:textId="77777777" w:rsidR="001742D9" w:rsidRPr="00AC57D1" w:rsidRDefault="001742D9" w:rsidP="001742D9">
            <w:pPr>
              <w:rPr>
                <w:i/>
                <w:lang w:val="en-US"/>
              </w:rPr>
            </w:pPr>
            <w:proofErr w:type="spellStart"/>
            <w:r w:rsidRPr="00AC57D1">
              <w:rPr>
                <w:i/>
                <w:lang w:val="en-US"/>
              </w:rPr>
              <w:t>localShare</w:t>
            </w:r>
            <w:proofErr w:type="spellEnd"/>
          </w:p>
        </w:tc>
        <w:tc>
          <w:tcPr>
            <w:tcW w:w="727" w:type="dxa"/>
            <w:tcBorders>
              <w:left w:val="single" w:sz="2" w:space="0" w:color="auto"/>
              <w:bottom w:val="single" w:sz="2" w:space="0" w:color="auto"/>
            </w:tcBorders>
            <w:shd w:val="clear" w:color="auto" w:fill="auto"/>
            <w:noWrap/>
            <w:hideMark/>
          </w:tcPr>
          <w:p w14:paraId="54B53A20" w14:textId="5C8CF2C1" w:rsidR="001742D9" w:rsidRPr="00AC57D1" w:rsidRDefault="001742D9" w:rsidP="001742D9">
            <w:pPr>
              <w:jc w:val="center"/>
              <w:rPr>
                <w:lang w:val="en-US"/>
              </w:rPr>
            </w:pPr>
            <w:r w:rsidRPr="00AC57D1">
              <w:t>.75</w:t>
            </w:r>
          </w:p>
        </w:tc>
        <w:tc>
          <w:tcPr>
            <w:tcW w:w="754" w:type="dxa"/>
            <w:tcBorders>
              <w:bottom w:val="single" w:sz="2" w:space="0" w:color="auto"/>
            </w:tcBorders>
            <w:shd w:val="clear" w:color="auto" w:fill="auto"/>
            <w:noWrap/>
            <w:hideMark/>
          </w:tcPr>
          <w:p w14:paraId="4783B42B" w14:textId="73F2D52E" w:rsidR="001742D9" w:rsidRPr="00AC57D1" w:rsidRDefault="001742D9" w:rsidP="001742D9">
            <w:pPr>
              <w:jc w:val="center"/>
              <w:rPr>
                <w:lang w:val="en-US"/>
              </w:rPr>
            </w:pPr>
            <w:r w:rsidRPr="00AC57D1">
              <w:t>.41</w:t>
            </w:r>
          </w:p>
        </w:tc>
        <w:tc>
          <w:tcPr>
            <w:tcW w:w="1381" w:type="dxa"/>
            <w:tcBorders>
              <w:bottom w:val="single" w:sz="2" w:space="0" w:color="auto"/>
            </w:tcBorders>
            <w:shd w:val="clear" w:color="auto" w:fill="auto"/>
            <w:noWrap/>
            <w:hideMark/>
          </w:tcPr>
          <w:p w14:paraId="22A3A798" w14:textId="207C9BB8" w:rsidR="001742D9" w:rsidRPr="00AC57D1" w:rsidRDefault="001742D9" w:rsidP="001742D9">
            <w:pPr>
              <w:jc w:val="center"/>
              <w:rPr>
                <w:lang w:val="en-US"/>
              </w:rPr>
            </w:pPr>
            <w:r w:rsidRPr="00AC57D1">
              <w:t>.78</w:t>
            </w:r>
          </w:p>
        </w:tc>
        <w:tc>
          <w:tcPr>
            <w:tcW w:w="727" w:type="dxa"/>
            <w:tcBorders>
              <w:bottom w:val="single" w:sz="2" w:space="0" w:color="auto"/>
            </w:tcBorders>
            <w:shd w:val="clear" w:color="auto" w:fill="auto"/>
            <w:noWrap/>
            <w:hideMark/>
          </w:tcPr>
          <w:p w14:paraId="7B61411D" w14:textId="1D962096" w:rsidR="001742D9" w:rsidRPr="00AC57D1" w:rsidRDefault="001742D9" w:rsidP="001742D9">
            <w:pPr>
              <w:jc w:val="center"/>
              <w:rPr>
                <w:lang w:val="en-US"/>
              </w:rPr>
            </w:pPr>
            <w:r w:rsidRPr="00AC57D1">
              <w:t>.56</w:t>
            </w:r>
          </w:p>
        </w:tc>
        <w:tc>
          <w:tcPr>
            <w:tcW w:w="567" w:type="dxa"/>
            <w:tcBorders>
              <w:bottom w:val="single" w:sz="2" w:space="0" w:color="auto"/>
            </w:tcBorders>
            <w:shd w:val="clear" w:color="auto" w:fill="auto"/>
            <w:noWrap/>
            <w:hideMark/>
          </w:tcPr>
          <w:p w14:paraId="5D0C0000" w14:textId="21994416" w:rsidR="001742D9" w:rsidRPr="00AC57D1" w:rsidRDefault="001742D9" w:rsidP="001742D9">
            <w:pPr>
              <w:jc w:val="center"/>
              <w:rPr>
                <w:lang w:val="en-US"/>
              </w:rPr>
            </w:pPr>
            <w:r w:rsidRPr="00AC57D1">
              <w:t>.67</w:t>
            </w:r>
          </w:p>
        </w:tc>
        <w:tc>
          <w:tcPr>
            <w:tcW w:w="1187" w:type="dxa"/>
            <w:tcBorders>
              <w:bottom w:val="single" w:sz="2" w:space="0" w:color="auto"/>
            </w:tcBorders>
            <w:shd w:val="clear" w:color="auto" w:fill="auto"/>
            <w:noWrap/>
            <w:hideMark/>
          </w:tcPr>
          <w:p w14:paraId="3068F39E" w14:textId="15136B9B" w:rsidR="001742D9" w:rsidRPr="00AC57D1" w:rsidRDefault="001742D9" w:rsidP="001742D9">
            <w:pPr>
              <w:jc w:val="center"/>
              <w:rPr>
                <w:lang w:val="en-US"/>
              </w:rPr>
            </w:pPr>
            <w:r w:rsidRPr="00AC57D1">
              <w:t>.57</w:t>
            </w:r>
          </w:p>
        </w:tc>
        <w:tc>
          <w:tcPr>
            <w:tcW w:w="1170" w:type="dxa"/>
            <w:gridSpan w:val="2"/>
            <w:tcBorders>
              <w:bottom w:val="single" w:sz="2" w:space="0" w:color="auto"/>
            </w:tcBorders>
            <w:shd w:val="clear" w:color="auto" w:fill="auto"/>
            <w:noWrap/>
            <w:hideMark/>
          </w:tcPr>
          <w:p w14:paraId="4556B24A" w14:textId="02707A89" w:rsidR="001742D9" w:rsidRPr="00AC57D1" w:rsidRDefault="001742D9" w:rsidP="001742D9">
            <w:pPr>
              <w:jc w:val="center"/>
              <w:rPr>
                <w:lang w:val="en-US"/>
              </w:rPr>
            </w:pPr>
            <w:r w:rsidRPr="00AC57D1">
              <w:t>.61</w:t>
            </w:r>
          </w:p>
        </w:tc>
        <w:tc>
          <w:tcPr>
            <w:tcW w:w="1260" w:type="dxa"/>
            <w:tcBorders>
              <w:bottom w:val="single" w:sz="2" w:space="0" w:color="auto"/>
            </w:tcBorders>
            <w:shd w:val="clear" w:color="auto" w:fill="auto"/>
            <w:noWrap/>
            <w:hideMark/>
          </w:tcPr>
          <w:p w14:paraId="2A029C12" w14:textId="10061B1C" w:rsidR="001742D9" w:rsidRPr="00AC57D1" w:rsidRDefault="001742D9" w:rsidP="001742D9">
            <w:pPr>
              <w:jc w:val="center"/>
              <w:rPr>
                <w:lang w:val="en-US"/>
              </w:rPr>
            </w:pPr>
            <w:r w:rsidRPr="00AC57D1">
              <w:t>1.00</w:t>
            </w:r>
          </w:p>
        </w:tc>
      </w:tr>
    </w:tbl>
    <w:p w14:paraId="52D9CE8B" w14:textId="522851BA" w:rsidR="00EE2499" w:rsidRPr="00AC57D1" w:rsidRDefault="00F04D9A" w:rsidP="009F4992">
      <w:pPr>
        <w:tabs>
          <w:tab w:val="left" w:pos="5730"/>
        </w:tabs>
        <w:rPr>
          <w:i/>
          <w:lang w:val="en-US"/>
        </w:rPr>
      </w:pPr>
      <w:r w:rsidRPr="00AC57D1">
        <w:rPr>
          <w:i/>
          <w:lang w:val="en-US"/>
        </w:rPr>
        <w:t>Pearson correlation coefficients of all available data for each indicator</w:t>
      </w:r>
      <w:r w:rsidR="004348A2" w:rsidRPr="00AC57D1">
        <w:rPr>
          <w:i/>
          <w:lang w:val="en-US"/>
        </w:rPr>
        <w:t>; Source: Scopus; own calculation</w:t>
      </w:r>
    </w:p>
    <w:p w14:paraId="2AD65A6D" w14:textId="230C8EC2" w:rsidR="00141F4A" w:rsidRPr="00AC57D1" w:rsidRDefault="00141F4A" w:rsidP="0096268E">
      <w:pPr>
        <w:rPr>
          <w:lang w:val="en-US"/>
        </w:rPr>
      </w:pPr>
    </w:p>
    <w:p w14:paraId="197AB6B0" w14:textId="1B547451" w:rsidR="00730856" w:rsidRPr="00AC57D1" w:rsidRDefault="00730856" w:rsidP="00D47680">
      <w:pPr>
        <w:rPr>
          <w:lang w:val="en-US"/>
        </w:rPr>
      </w:pPr>
      <w:r w:rsidRPr="00AC57D1">
        <w:rPr>
          <w:lang w:val="en-US"/>
        </w:rPr>
        <w:t xml:space="preserve">In what </w:t>
      </w:r>
      <w:r w:rsidR="00205E41" w:rsidRPr="00AC57D1">
        <w:rPr>
          <w:lang w:val="en-US"/>
        </w:rPr>
        <w:t>follows,</w:t>
      </w:r>
      <w:r w:rsidRPr="00AC57D1">
        <w:rPr>
          <w:lang w:val="en-US"/>
        </w:rPr>
        <w:t xml:space="preserve"> </w:t>
      </w:r>
      <w:r w:rsidR="00205E41" w:rsidRPr="00AC57D1">
        <w:rPr>
          <w:lang w:val="en-US"/>
        </w:rPr>
        <w:t xml:space="preserve">only </w:t>
      </w:r>
      <w:r w:rsidRPr="00AC57D1">
        <w:rPr>
          <w:lang w:val="en-US"/>
        </w:rPr>
        <w:t xml:space="preserve">the major trends of globalization are summarized. The data are available in much greater </w:t>
      </w:r>
      <w:r w:rsidR="00205E41" w:rsidRPr="00AC57D1">
        <w:rPr>
          <w:lang w:val="en-US"/>
        </w:rPr>
        <w:t>detail</w:t>
      </w:r>
      <w:r w:rsidRPr="00AC57D1">
        <w:rPr>
          <w:lang w:val="en-US"/>
        </w:rPr>
        <w:t xml:space="preserve"> in the interactive application, where the readers are invited to explore the situation in country, discipline</w:t>
      </w:r>
      <w:r w:rsidR="00EE1B97" w:rsidRPr="00AC57D1">
        <w:rPr>
          <w:lang w:val="en-US"/>
        </w:rPr>
        <w:t>,</w:t>
      </w:r>
      <w:r w:rsidRPr="00AC57D1">
        <w:rPr>
          <w:lang w:val="en-US"/>
        </w:rPr>
        <w:t xml:space="preserve"> or period of their interest. The data are also availa</w:t>
      </w:r>
      <w:r w:rsidR="004348A2" w:rsidRPr="00AC57D1">
        <w:rPr>
          <w:lang w:val="en-US"/>
        </w:rPr>
        <w:t xml:space="preserve">ble in </w:t>
      </w:r>
      <w:r w:rsidR="00EE1B97" w:rsidRPr="00AC57D1">
        <w:rPr>
          <w:lang w:val="en-US"/>
        </w:rPr>
        <w:t>A</w:t>
      </w:r>
      <w:r w:rsidR="004348A2" w:rsidRPr="00AC57D1">
        <w:rPr>
          <w:lang w:val="en-US"/>
        </w:rPr>
        <w:t xml:space="preserve">ppendix </w:t>
      </w:r>
      <w:r w:rsidR="00EE1B97" w:rsidRPr="00AC57D1">
        <w:rPr>
          <w:lang w:val="en-US"/>
        </w:rPr>
        <w:t>1</w:t>
      </w:r>
      <w:r w:rsidRPr="00AC57D1">
        <w:rPr>
          <w:lang w:val="en-US"/>
        </w:rPr>
        <w:t>.</w:t>
      </w:r>
    </w:p>
    <w:p w14:paraId="7AC88663" w14:textId="0410C367" w:rsidR="004348A2" w:rsidRPr="00AC57D1" w:rsidRDefault="004348A2" w:rsidP="00D47680">
      <w:pPr>
        <w:rPr>
          <w:lang w:val="en-US"/>
        </w:rPr>
      </w:pPr>
    </w:p>
    <w:p w14:paraId="2DDEAB86" w14:textId="4E34AF4F" w:rsidR="004348A2" w:rsidRPr="00AC57D1" w:rsidRDefault="004348A2" w:rsidP="004348A2">
      <w:pPr>
        <w:rPr>
          <w:lang w:val="en-US"/>
        </w:rPr>
      </w:pPr>
      <w:r w:rsidRPr="00AC57D1">
        <w:rPr>
          <w:lang w:val="en-US"/>
        </w:rPr>
        <w:t>The results cover the period between 2005 and 2017. When analyzing cross-country differences</w:t>
      </w:r>
      <w:r w:rsidR="00EE1B97" w:rsidRPr="00AC57D1">
        <w:rPr>
          <w:lang w:val="en-US"/>
        </w:rPr>
        <w:t>,</w:t>
      </w:r>
      <w:r w:rsidRPr="00AC57D1">
        <w:rPr>
          <w:lang w:val="en-US"/>
        </w:rPr>
        <w:t xml:space="preserve"> </w:t>
      </w:r>
      <w:r w:rsidR="00EE1B97" w:rsidRPr="00AC57D1">
        <w:rPr>
          <w:lang w:val="en-US"/>
        </w:rPr>
        <w:t xml:space="preserve">the period </w:t>
      </w:r>
      <w:r w:rsidRPr="00AC57D1">
        <w:rPr>
          <w:lang w:val="en-US"/>
        </w:rPr>
        <w:t xml:space="preserve">2015 – 2017 </w:t>
      </w:r>
      <w:r w:rsidR="00EE1B97" w:rsidRPr="00AC57D1">
        <w:rPr>
          <w:lang w:val="en-US"/>
        </w:rPr>
        <w:t>is considered</w:t>
      </w:r>
      <w:r w:rsidRPr="00AC57D1">
        <w:rPr>
          <w:lang w:val="en-US"/>
        </w:rPr>
        <w:t>. The three-year window allows to partially balance the effect of jumps caused by changes in the Scopus indexation.</w:t>
      </w:r>
    </w:p>
    <w:p w14:paraId="1224EE82" w14:textId="5266F34B" w:rsidR="004348A2" w:rsidRPr="00AC57D1" w:rsidRDefault="004348A2" w:rsidP="00D47680">
      <w:pPr>
        <w:rPr>
          <w:lang w:val="en-US"/>
        </w:rPr>
      </w:pPr>
    </w:p>
    <w:p w14:paraId="2AB4ABB7" w14:textId="0E3B708A" w:rsidR="00730856" w:rsidRPr="00AC57D1" w:rsidRDefault="004348A2" w:rsidP="00CD293B">
      <w:pPr>
        <w:rPr>
          <w:lang w:val="en-US"/>
        </w:rPr>
      </w:pPr>
      <w:r w:rsidRPr="00AC57D1">
        <w:rPr>
          <w:lang w:val="en-US"/>
        </w:rPr>
        <w:t xml:space="preserve">The </w:t>
      </w:r>
      <w:r w:rsidR="00EE1B97" w:rsidRPr="00AC57D1">
        <w:rPr>
          <w:lang w:val="en-US"/>
        </w:rPr>
        <w:t xml:space="preserve">narrow </w:t>
      </w:r>
      <w:r w:rsidRPr="00AC57D1">
        <w:rPr>
          <w:lang w:val="en-US"/>
        </w:rPr>
        <w:t xml:space="preserve">disciplines </w:t>
      </w:r>
      <w:r w:rsidR="00EE1B97" w:rsidRPr="00AC57D1">
        <w:rPr>
          <w:lang w:val="en-US"/>
        </w:rPr>
        <w:t xml:space="preserve">are </w:t>
      </w:r>
      <w:r w:rsidR="00616DA0" w:rsidRPr="00AC57D1">
        <w:rPr>
          <w:lang w:val="en-US"/>
        </w:rPr>
        <w:t>neglected</w:t>
      </w:r>
      <w:r w:rsidRPr="00AC57D1">
        <w:rPr>
          <w:lang w:val="en-US"/>
        </w:rPr>
        <w:t>. The data availability in smaller countries is lower than in broader disciplines</w:t>
      </w:r>
      <w:r w:rsidR="00EE1B97" w:rsidRPr="00AC57D1">
        <w:rPr>
          <w:lang w:val="en-US"/>
        </w:rPr>
        <w:t>,</w:t>
      </w:r>
      <w:r w:rsidRPr="00AC57D1">
        <w:rPr>
          <w:lang w:val="en-US"/>
        </w:rPr>
        <w:t xml:space="preserve"> and the </w:t>
      </w:r>
      <w:r w:rsidR="00DA2F27" w:rsidRPr="00AC57D1">
        <w:rPr>
          <w:lang w:val="en-US"/>
        </w:rPr>
        <w:t>identification of general trends</w:t>
      </w:r>
      <w:r w:rsidR="00EE1B97" w:rsidRPr="00AC57D1">
        <w:rPr>
          <w:lang w:val="en-US"/>
        </w:rPr>
        <w:t xml:space="preserve"> makes more sense in the broader context</w:t>
      </w:r>
      <w:r w:rsidR="00DA2F27" w:rsidRPr="00AC57D1">
        <w:rPr>
          <w:lang w:val="en-US"/>
        </w:rPr>
        <w:t>. Generally</w:t>
      </w:r>
      <w:r w:rsidR="00EE1B97" w:rsidRPr="00AC57D1">
        <w:rPr>
          <w:lang w:val="en-US"/>
        </w:rPr>
        <w:t>,</w:t>
      </w:r>
      <w:r w:rsidR="00DA2F27" w:rsidRPr="00AC57D1">
        <w:rPr>
          <w:lang w:val="en-US"/>
        </w:rPr>
        <w:t xml:space="preserve"> the </w:t>
      </w:r>
      <w:r w:rsidR="00EE1B97" w:rsidRPr="00AC57D1">
        <w:rPr>
          <w:lang w:val="en-US"/>
        </w:rPr>
        <w:t xml:space="preserve">narrow disciplines </w:t>
      </w:r>
      <w:r w:rsidR="00DA2F27" w:rsidRPr="00AC57D1">
        <w:rPr>
          <w:lang w:val="en-US"/>
        </w:rPr>
        <w:t xml:space="preserve">usually </w:t>
      </w:r>
      <w:r w:rsidR="00EE1B97" w:rsidRPr="00AC57D1">
        <w:rPr>
          <w:lang w:val="en-US"/>
        </w:rPr>
        <w:t>follow</w:t>
      </w:r>
      <w:r w:rsidR="001155C3" w:rsidRPr="00AC57D1">
        <w:rPr>
          <w:lang w:val="en-US"/>
        </w:rPr>
        <w:t xml:space="preserve"> </w:t>
      </w:r>
      <w:r w:rsidR="00DA2F27" w:rsidRPr="00AC57D1">
        <w:rPr>
          <w:lang w:val="en-US"/>
        </w:rPr>
        <w:t xml:space="preserve">similar </w:t>
      </w:r>
      <w:r w:rsidR="00EE1B97" w:rsidRPr="00AC57D1">
        <w:rPr>
          <w:lang w:val="en-US"/>
        </w:rPr>
        <w:t xml:space="preserve">paths </w:t>
      </w:r>
      <w:r w:rsidR="001155C3" w:rsidRPr="00AC57D1">
        <w:rPr>
          <w:lang w:val="en-US"/>
        </w:rPr>
        <w:t xml:space="preserve">as the </w:t>
      </w:r>
      <w:r w:rsidR="00EE1B97" w:rsidRPr="00AC57D1">
        <w:rPr>
          <w:lang w:val="en-US"/>
        </w:rPr>
        <w:t>broad disciplines. However, the volatility naturally grows with detail.</w:t>
      </w:r>
    </w:p>
    <w:p w14:paraId="59BFDDAD" w14:textId="77777777" w:rsidR="001155C3" w:rsidRPr="00AC57D1" w:rsidRDefault="001155C3" w:rsidP="00CD293B">
      <w:pPr>
        <w:rPr>
          <w:lang w:val="en-US"/>
        </w:rPr>
      </w:pPr>
    </w:p>
    <w:p w14:paraId="2C7ACF6F" w14:textId="7B15DF63" w:rsidR="00D47680" w:rsidRPr="00AC57D1" w:rsidRDefault="00D47680" w:rsidP="00D47680">
      <w:pPr>
        <w:rPr>
          <w:lang w:val="en-US"/>
        </w:rPr>
      </w:pPr>
      <w:r w:rsidRPr="00AC57D1">
        <w:rPr>
          <w:lang w:val="en-US"/>
        </w:rPr>
        <w:t>Countries were assigned to country groups according to their economic status by IMF (2003) classification. The countries are divided in</w:t>
      </w:r>
      <w:r w:rsidR="002C63DC">
        <w:rPr>
          <w:lang w:val="en-US"/>
        </w:rPr>
        <w:t>to</w:t>
      </w:r>
      <w:r w:rsidRPr="00AC57D1">
        <w:rPr>
          <w:lang w:val="en-US"/>
        </w:rPr>
        <w:t xml:space="preserve"> three categories: (a) </w:t>
      </w:r>
      <w:r w:rsidR="004348A2" w:rsidRPr="00AC57D1">
        <w:rPr>
          <w:i/>
          <w:lang w:val="en-US"/>
        </w:rPr>
        <w:t>Advanced c</w:t>
      </w:r>
      <w:r w:rsidRPr="00AC57D1">
        <w:rPr>
          <w:i/>
          <w:lang w:val="en-US"/>
        </w:rPr>
        <w:t>ountries</w:t>
      </w:r>
      <w:r w:rsidRPr="00AC57D1">
        <w:rPr>
          <w:lang w:val="en-US"/>
        </w:rPr>
        <w:t xml:space="preserve"> cover the richest countries in the world in the mainly in Western Europe, North America</w:t>
      </w:r>
      <w:r w:rsidR="002C63DC">
        <w:rPr>
          <w:lang w:val="en-US"/>
        </w:rPr>
        <w:t>,</w:t>
      </w:r>
      <w:r w:rsidRPr="00AC57D1">
        <w:rPr>
          <w:lang w:val="en-US"/>
        </w:rPr>
        <w:t xml:space="preserve"> and Eastern Asia. (b) </w:t>
      </w:r>
      <w:r w:rsidRPr="00AC57D1">
        <w:rPr>
          <w:i/>
          <w:lang w:val="en-US"/>
        </w:rPr>
        <w:t xml:space="preserve">Transition </w:t>
      </w:r>
      <w:r w:rsidR="004348A2" w:rsidRPr="00AC57D1">
        <w:rPr>
          <w:i/>
          <w:lang w:val="en-US"/>
        </w:rPr>
        <w:t>c</w:t>
      </w:r>
      <w:r w:rsidRPr="00AC57D1">
        <w:rPr>
          <w:i/>
          <w:lang w:val="en-US"/>
        </w:rPr>
        <w:t>ountries</w:t>
      </w:r>
      <w:r w:rsidRPr="00AC57D1">
        <w:rPr>
          <w:lang w:val="en-US"/>
        </w:rPr>
        <w:t xml:space="preserve"> consist mainly of the post-soviet countries in Central and Eastern Europe, Central Asia</w:t>
      </w:r>
      <w:r w:rsidR="002C63DC">
        <w:rPr>
          <w:lang w:val="en-US"/>
        </w:rPr>
        <w:t>,</w:t>
      </w:r>
      <w:r w:rsidRPr="00AC57D1">
        <w:rPr>
          <w:lang w:val="en-US"/>
        </w:rPr>
        <w:t xml:space="preserve"> and Cuba. (c) </w:t>
      </w:r>
      <w:r w:rsidRPr="00AC57D1">
        <w:rPr>
          <w:i/>
          <w:lang w:val="en-US"/>
        </w:rPr>
        <w:t xml:space="preserve">Developing </w:t>
      </w:r>
      <w:r w:rsidR="004348A2" w:rsidRPr="00AC57D1">
        <w:rPr>
          <w:i/>
          <w:lang w:val="en-US"/>
        </w:rPr>
        <w:t>c</w:t>
      </w:r>
      <w:r w:rsidRPr="00AC57D1">
        <w:rPr>
          <w:i/>
          <w:lang w:val="en-US"/>
        </w:rPr>
        <w:t>ountries</w:t>
      </w:r>
      <w:r w:rsidRPr="00AC57D1">
        <w:rPr>
          <w:lang w:val="en-US"/>
        </w:rPr>
        <w:t xml:space="preserve"> – the rest of the World</w:t>
      </w:r>
      <w:r w:rsidR="002C63DC">
        <w:rPr>
          <w:lang w:val="en-US"/>
        </w:rPr>
        <w:t>,</w:t>
      </w:r>
      <w:r w:rsidRPr="00AC57D1">
        <w:rPr>
          <w:lang w:val="en-US"/>
        </w:rPr>
        <w:t xml:space="preserve"> including China. See Appendix </w:t>
      </w:r>
      <w:r w:rsidR="00EE1B97" w:rsidRPr="00AC57D1">
        <w:rPr>
          <w:lang w:val="en-US"/>
        </w:rPr>
        <w:t>2</w:t>
      </w:r>
      <w:r w:rsidRPr="00AC57D1">
        <w:rPr>
          <w:lang w:val="en-US"/>
        </w:rPr>
        <w:t xml:space="preserve"> to see exact classification.</w:t>
      </w:r>
    </w:p>
    <w:p w14:paraId="3DC0E76B" w14:textId="77777777" w:rsidR="00D47680" w:rsidRPr="00AC57D1" w:rsidRDefault="00D47680" w:rsidP="0096268E">
      <w:pPr>
        <w:rPr>
          <w:lang w:val="en-US"/>
        </w:rPr>
      </w:pPr>
    </w:p>
    <w:p w14:paraId="3E5703EE" w14:textId="74178249" w:rsidR="001742D9" w:rsidRPr="00AC57D1" w:rsidRDefault="004348A2" w:rsidP="001155C3">
      <w:pPr>
        <w:rPr>
          <w:lang w:val="en-US"/>
        </w:rPr>
      </w:pPr>
      <w:r w:rsidRPr="00AC57D1">
        <w:rPr>
          <w:lang w:val="en-US"/>
        </w:rPr>
        <w:t>The research is most globalized in</w:t>
      </w:r>
      <w:r w:rsidR="00730856" w:rsidRPr="00AC57D1">
        <w:rPr>
          <w:lang w:val="en-US"/>
        </w:rPr>
        <w:t xml:space="preserve"> </w:t>
      </w:r>
      <w:r w:rsidR="00730856" w:rsidRPr="00AC57D1">
        <w:rPr>
          <w:i/>
          <w:lang w:val="en-US"/>
        </w:rPr>
        <w:t>advanced countries</w:t>
      </w:r>
      <w:r w:rsidRPr="00AC57D1">
        <w:rPr>
          <w:lang w:val="en-US"/>
        </w:rPr>
        <w:t xml:space="preserve">, followed by </w:t>
      </w:r>
      <w:r w:rsidRPr="00AC57D1">
        <w:rPr>
          <w:i/>
          <w:lang w:val="en-US"/>
        </w:rPr>
        <w:t>developing countries</w:t>
      </w:r>
      <w:r w:rsidRPr="00AC57D1">
        <w:rPr>
          <w:lang w:val="en-US"/>
        </w:rPr>
        <w:t xml:space="preserve"> and </w:t>
      </w:r>
      <w:r w:rsidR="00730856" w:rsidRPr="00AC57D1">
        <w:rPr>
          <w:i/>
          <w:lang w:val="en-US"/>
        </w:rPr>
        <w:t>transition countries</w:t>
      </w:r>
      <w:r w:rsidRPr="00AC57D1">
        <w:rPr>
          <w:lang w:val="en-US"/>
        </w:rPr>
        <w:t>.</w:t>
      </w:r>
      <w:r w:rsidR="00DA2F27" w:rsidRPr="00AC57D1">
        <w:rPr>
          <w:lang w:val="en-US"/>
        </w:rPr>
        <w:t xml:space="preserve"> Table </w:t>
      </w:r>
      <w:r w:rsidR="00EE1B97" w:rsidRPr="00AC57D1">
        <w:rPr>
          <w:lang w:val="en-US"/>
        </w:rPr>
        <w:t>3</w:t>
      </w:r>
      <w:r w:rsidR="00DA2F27" w:rsidRPr="00AC57D1">
        <w:rPr>
          <w:lang w:val="en-US"/>
        </w:rPr>
        <w:t xml:space="preserve"> present</w:t>
      </w:r>
      <w:r w:rsidR="002C63DC">
        <w:rPr>
          <w:lang w:val="en-US"/>
        </w:rPr>
        <w:t>s</w:t>
      </w:r>
      <w:r w:rsidR="00DA2F27" w:rsidRPr="00AC57D1">
        <w:rPr>
          <w:lang w:val="en-US"/>
        </w:rPr>
        <w:t xml:space="preserve"> </w:t>
      </w:r>
      <w:r w:rsidR="002C63DC">
        <w:rPr>
          <w:lang w:val="en-US"/>
        </w:rPr>
        <w:t xml:space="preserve">the </w:t>
      </w:r>
      <w:r w:rsidR="00DA2F27" w:rsidRPr="00AC57D1">
        <w:rPr>
          <w:lang w:val="en-US"/>
        </w:rPr>
        <w:t>means and standard deviations of all globalizations within country groups between 2015 and 2017.</w:t>
      </w:r>
      <w:r w:rsidR="001155C3" w:rsidRPr="00AC57D1">
        <w:rPr>
          <w:lang w:val="en-US"/>
        </w:rPr>
        <w:t xml:space="preserve"> In all disciplines</w:t>
      </w:r>
      <w:r w:rsidR="009D57D5" w:rsidRPr="00AC57D1">
        <w:rPr>
          <w:lang w:val="en-US"/>
        </w:rPr>
        <w:t>,</w:t>
      </w:r>
      <w:r w:rsidR="001155C3" w:rsidRPr="00AC57D1">
        <w:rPr>
          <w:lang w:val="en-US"/>
        </w:rPr>
        <w:t xml:space="preserve"> the mean is highest in </w:t>
      </w:r>
      <w:r w:rsidR="001155C3" w:rsidRPr="00AC57D1">
        <w:rPr>
          <w:i/>
          <w:lang w:val="en-US"/>
        </w:rPr>
        <w:t>advanced countries</w:t>
      </w:r>
      <w:r w:rsidR="001155C3" w:rsidRPr="00AC57D1">
        <w:rPr>
          <w:lang w:val="en-US"/>
        </w:rPr>
        <w:t xml:space="preserve"> and the lowest in </w:t>
      </w:r>
      <w:r w:rsidR="001155C3" w:rsidRPr="00AC57D1">
        <w:rPr>
          <w:i/>
          <w:lang w:val="en-US"/>
        </w:rPr>
        <w:t>transition countries</w:t>
      </w:r>
      <w:r w:rsidR="001155C3" w:rsidRPr="00AC57D1">
        <w:rPr>
          <w:lang w:val="en-US"/>
        </w:rPr>
        <w:t xml:space="preserve">. The </w:t>
      </w:r>
      <w:r w:rsidR="001155C3" w:rsidRPr="00AC57D1">
        <w:rPr>
          <w:i/>
          <w:lang w:val="en-US"/>
        </w:rPr>
        <w:t>life sciences</w:t>
      </w:r>
      <w:r w:rsidR="001155C3" w:rsidRPr="00AC57D1">
        <w:rPr>
          <w:lang w:val="en-US"/>
        </w:rPr>
        <w:t xml:space="preserve"> and </w:t>
      </w:r>
      <w:r w:rsidR="001155C3" w:rsidRPr="00AC57D1">
        <w:rPr>
          <w:i/>
          <w:lang w:val="en-US"/>
        </w:rPr>
        <w:t>physical sciences</w:t>
      </w:r>
      <w:r w:rsidR="001155C3" w:rsidRPr="00AC57D1">
        <w:rPr>
          <w:lang w:val="en-US"/>
        </w:rPr>
        <w:t xml:space="preserve"> are more globalized than </w:t>
      </w:r>
      <w:r w:rsidR="001155C3" w:rsidRPr="00AC57D1">
        <w:rPr>
          <w:i/>
          <w:lang w:val="en-US"/>
        </w:rPr>
        <w:t>social sciences</w:t>
      </w:r>
      <w:r w:rsidR="001155C3" w:rsidRPr="00AC57D1">
        <w:rPr>
          <w:lang w:val="en-US"/>
        </w:rPr>
        <w:t xml:space="preserve"> and </w:t>
      </w:r>
      <w:r w:rsidR="001155C3" w:rsidRPr="00AC57D1">
        <w:rPr>
          <w:i/>
          <w:lang w:val="en-US"/>
        </w:rPr>
        <w:t>health sciences</w:t>
      </w:r>
      <w:r w:rsidR="001155C3" w:rsidRPr="00AC57D1">
        <w:rPr>
          <w:lang w:val="en-US"/>
        </w:rPr>
        <w:t>.</w:t>
      </w:r>
    </w:p>
    <w:p w14:paraId="6F80C862" w14:textId="77777777" w:rsidR="00730856" w:rsidRPr="00AC57D1" w:rsidRDefault="00730856" w:rsidP="001742D9">
      <w:pPr>
        <w:jc w:val="left"/>
        <w:rPr>
          <w:lang w:val="en-US"/>
        </w:rPr>
      </w:pPr>
    </w:p>
    <w:tbl>
      <w:tblPr>
        <w:tblW w:w="9270" w:type="dxa"/>
        <w:tblLayout w:type="fixed"/>
        <w:tblCellMar>
          <w:left w:w="70" w:type="dxa"/>
          <w:right w:w="70" w:type="dxa"/>
        </w:tblCellMar>
        <w:tblLook w:val="04A0" w:firstRow="1" w:lastRow="0" w:firstColumn="1" w:lastColumn="0" w:noHBand="0" w:noVBand="1"/>
      </w:tblPr>
      <w:tblGrid>
        <w:gridCol w:w="2765"/>
        <w:gridCol w:w="1301"/>
        <w:gridCol w:w="1301"/>
        <w:gridCol w:w="1301"/>
        <w:gridCol w:w="1301"/>
        <w:gridCol w:w="1301"/>
      </w:tblGrid>
      <w:tr w:rsidR="00B76060" w:rsidRPr="00AC57D1" w14:paraId="55013038" w14:textId="77777777" w:rsidTr="00B76060">
        <w:trPr>
          <w:trHeight w:val="300"/>
        </w:trPr>
        <w:tc>
          <w:tcPr>
            <w:tcW w:w="9270" w:type="dxa"/>
            <w:gridSpan w:val="6"/>
            <w:shd w:val="clear" w:color="auto" w:fill="auto"/>
            <w:noWrap/>
          </w:tcPr>
          <w:p w14:paraId="58B93A5F" w14:textId="45D6E0A3" w:rsidR="00B76060" w:rsidRPr="00AC57D1" w:rsidRDefault="00B76060" w:rsidP="00EE1B97">
            <w:pPr>
              <w:jc w:val="left"/>
              <w:rPr>
                <w:b/>
                <w:lang w:val="en-US"/>
              </w:rPr>
            </w:pPr>
            <w:r w:rsidRPr="00AC57D1">
              <w:rPr>
                <w:b/>
                <w:lang w:val="en-US"/>
              </w:rPr>
              <w:lastRenderedPageBreak/>
              <w:t xml:space="preserve">Table </w:t>
            </w:r>
            <w:r w:rsidR="00EE1B97" w:rsidRPr="00AC57D1">
              <w:rPr>
                <w:b/>
                <w:lang w:val="en-US"/>
              </w:rPr>
              <w:t>3</w:t>
            </w:r>
            <w:r w:rsidRPr="00AC57D1">
              <w:rPr>
                <w:b/>
                <w:lang w:val="en-US"/>
              </w:rPr>
              <w:t>: Means and standard deviations of globalization</w:t>
            </w:r>
            <w:r w:rsidR="00DA2F27" w:rsidRPr="00AC57D1">
              <w:rPr>
                <w:b/>
                <w:lang w:val="en-US"/>
              </w:rPr>
              <w:t>s</w:t>
            </w:r>
            <w:r w:rsidRPr="00AC57D1">
              <w:rPr>
                <w:b/>
                <w:lang w:val="en-US"/>
              </w:rPr>
              <w:t xml:space="preserve"> </w:t>
            </w:r>
            <w:r w:rsidR="00DA2F27" w:rsidRPr="00AC57D1">
              <w:rPr>
                <w:b/>
                <w:lang w:val="en-US"/>
              </w:rPr>
              <w:t>within</w:t>
            </w:r>
            <w:r w:rsidRPr="00AC57D1">
              <w:rPr>
                <w:b/>
                <w:lang w:val="en-US"/>
              </w:rPr>
              <w:t xml:space="preserve"> country groups in 2015-2017 measured by Euclidian distance by </w:t>
            </w:r>
            <w:r w:rsidR="00730856" w:rsidRPr="00AC57D1">
              <w:rPr>
                <w:b/>
                <w:lang w:val="en-US"/>
              </w:rPr>
              <w:t>disciplines (wider definition)</w:t>
            </w:r>
          </w:p>
        </w:tc>
      </w:tr>
      <w:tr w:rsidR="001742D9" w:rsidRPr="00AC57D1" w14:paraId="5E2F35BF" w14:textId="77777777" w:rsidTr="00B76060">
        <w:trPr>
          <w:trHeight w:val="300"/>
        </w:trPr>
        <w:tc>
          <w:tcPr>
            <w:tcW w:w="2765" w:type="dxa"/>
            <w:tcBorders>
              <w:bottom w:val="thinThickSmallGap" w:sz="12" w:space="0" w:color="auto"/>
              <w:right w:val="single" w:sz="4" w:space="0" w:color="auto"/>
            </w:tcBorders>
            <w:shd w:val="clear" w:color="auto" w:fill="auto"/>
            <w:noWrap/>
            <w:hideMark/>
          </w:tcPr>
          <w:p w14:paraId="2307B085" w14:textId="03947362" w:rsidR="001742D9" w:rsidRPr="00AC57D1" w:rsidRDefault="001742D9" w:rsidP="001742D9">
            <w:pPr>
              <w:jc w:val="left"/>
              <w:rPr>
                <w:lang w:val="en-US"/>
              </w:rPr>
            </w:pPr>
            <w:r w:rsidRPr="00AC57D1">
              <w:rPr>
                <w:lang w:val="en-US"/>
              </w:rPr>
              <w:t>Economic status</w:t>
            </w:r>
          </w:p>
        </w:tc>
        <w:tc>
          <w:tcPr>
            <w:tcW w:w="1301" w:type="dxa"/>
            <w:tcBorders>
              <w:left w:val="single" w:sz="4" w:space="0" w:color="auto"/>
              <w:bottom w:val="thinThickSmallGap" w:sz="12" w:space="0" w:color="auto"/>
            </w:tcBorders>
            <w:shd w:val="clear" w:color="auto" w:fill="auto"/>
            <w:noWrap/>
            <w:vAlign w:val="center"/>
            <w:hideMark/>
          </w:tcPr>
          <w:p w14:paraId="790BA39F" w14:textId="77777777" w:rsidR="001742D9" w:rsidRPr="00AC57D1" w:rsidRDefault="001742D9" w:rsidP="001742D9">
            <w:pPr>
              <w:jc w:val="center"/>
              <w:rPr>
                <w:lang w:val="en-US"/>
              </w:rPr>
            </w:pPr>
            <w:r w:rsidRPr="00AC57D1">
              <w:rPr>
                <w:lang w:val="en-US"/>
              </w:rPr>
              <w:t>All</w:t>
            </w:r>
          </w:p>
        </w:tc>
        <w:tc>
          <w:tcPr>
            <w:tcW w:w="1301" w:type="dxa"/>
            <w:tcBorders>
              <w:bottom w:val="thinThickSmallGap" w:sz="12" w:space="0" w:color="auto"/>
            </w:tcBorders>
            <w:shd w:val="clear" w:color="auto" w:fill="auto"/>
            <w:noWrap/>
            <w:vAlign w:val="center"/>
            <w:hideMark/>
          </w:tcPr>
          <w:p w14:paraId="4E910BA3" w14:textId="56DAD634" w:rsidR="001742D9" w:rsidRPr="00AC57D1" w:rsidRDefault="001742D9" w:rsidP="001742D9">
            <w:pPr>
              <w:jc w:val="center"/>
              <w:rPr>
                <w:lang w:val="en-US"/>
              </w:rPr>
            </w:pPr>
            <w:r w:rsidRPr="00AC57D1">
              <w:rPr>
                <w:lang w:val="en-US"/>
              </w:rPr>
              <w:t>Life</w:t>
            </w:r>
          </w:p>
        </w:tc>
        <w:tc>
          <w:tcPr>
            <w:tcW w:w="1301" w:type="dxa"/>
            <w:tcBorders>
              <w:bottom w:val="thinThickSmallGap" w:sz="12" w:space="0" w:color="auto"/>
            </w:tcBorders>
            <w:shd w:val="clear" w:color="auto" w:fill="auto"/>
            <w:noWrap/>
            <w:vAlign w:val="center"/>
            <w:hideMark/>
          </w:tcPr>
          <w:p w14:paraId="2D78563D" w14:textId="7BC24C29" w:rsidR="001742D9" w:rsidRPr="00AC57D1" w:rsidRDefault="001742D9" w:rsidP="001742D9">
            <w:pPr>
              <w:jc w:val="center"/>
              <w:rPr>
                <w:lang w:val="en-US"/>
              </w:rPr>
            </w:pPr>
            <w:r w:rsidRPr="00AC57D1">
              <w:rPr>
                <w:lang w:val="en-US"/>
              </w:rPr>
              <w:t>Physical</w:t>
            </w:r>
          </w:p>
        </w:tc>
        <w:tc>
          <w:tcPr>
            <w:tcW w:w="1301" w:type="dxa"/>
            <w:tcBorders>
              <w:bottom w:val="thinThickSmallGap" w:sz="12" w:space="0" w:color="auto"/>
            </w:tcBorders>
            <w:shd w:val="clear" w:color="auto" w:fill="auto"/>
            <w:noWrap/>
            <w:vAlign w:val="center"/>
            <w:hideMark/>
          </w:tcPr>
          <w:p w14:paraId="7C913CD2" w14:textId="45A2A52C" w:rsidR="001742D9" w:rsidRPr="00AC57D1" w:rsidRDefault="001742D9" w:rsidP="001742D9">
            <w:pPr>
              <w:jc w:val="center"/>
              <w:rPr>
                <w:lang w:val="en-US"/>
              </w:rPr>
            </w:pPr>
            <w:r w:rsidRPr="00AC57D1">
              <w:rPr>
                <w:lang w:val="en-US"/>
              </w:rPr>
              <w:t>Social</w:t>
            </w:r>
          </w:p>
        </w:tc>
        <w:tc>
          <w:tcPr>
            <w:tcW w:w="1301" w:type="dxa"/>
            <w:tcBorders>
              <w:bottom w:val="thinThickSmallGap" w:sz="12" w:space="0" w:color="auto"/>
            </w:tcBorders>
            <w:shd w:val="clear" w:color="auto" w:fill="auto"/>
            <w:noWrap/>
            <w:vAlign w:val="center"/>
            <w:hideMark/>
          </w:tcPr>
          <w:p w14:paraId="6AD73C3F" w14:textId="2D31253A" w:rsidR="001742D9" w:rsidRPr="00AC57D1" w:rsidRDefault="001742D9" w:rsidP="001742D9">
            <w:pPr>
              <w:jc w:val="center"/>
              <w:rPr>
                <w:lang w:val="en-US"/>
              </w:rPr>
            </w:pPr>
            <w:r w:rsidRPr="00AC57D1">
              <w:rPr>
                <w:lang w:val="en-US"/>
              </w:rPr>
              <w:t>Health</w:t>
            </w:r>
          </w:p>
        </w:tc>
      </w:tr>
      <w:tr w:rsidR="00B76060" w:rsidRPr="00AC57D1" w14:paraId="248B2743" w14:textId="77777777" w:rsidTr="00B76060">
        <w:trPr>
          <w:trHeight w:val="300"/>
        </w:trPr>
        <w:tc>
          <w:tcPr>
            <w:tcW w:w="2765" w:type="dxa"/>
            <w:vMerge w:val="restart"/>
            <w:tcBorders>
              <w:top w:val="thinThickSmallGap" w:sz="12" w:space="0" w:color="auto"/>
              <w:right w:val="single" w:sz="2" w:space="0" w:color="auto"/>
            </w:tcBorders>
            <w:shd w:val="clear" w:color="auto" w:fill="auto"/>
            <w:noWrap/>
            <w:vAlign w:val="center"/>
            <w:hideMark/>
          </w:tcPr>
          <w:p w14:paraId="542DB9C6" w14:textId="77777777" w:rsidR="001742D9" w:rsidRPr="00AC57D1" w:rsidRDefault="001742D9" w:rsidP="001742D9">
            <w:pPr>
              <w:jc w:val="left"/>
              <w:rPr>
                <w:lang w:val="en-US"/>
              </w:rPr>
            </w:pPr>
            <w:r w:rsidRPr="00AC57D1">
              <w:rPr>
                <w:lang w:val="en-US"/>
              </w:rPr>
              <w:t>Advanced countries</w:t>
            </w:r>
          </w:p>
        </w:tc>
        <w:tc>
          <w:tcPr>
            <w:tcW w:w="1301" w:type="dxa"/>
            <w:tcBorders>
              <w:top w:val="thinThickSmallGap" w:sz="12" w:space="0" w:color="auto"/>
              <w:left w:val="single" w:sz="2" w:space="0" w:color="auto"/>
            </w:tcBorders>
            <w:shd w:val="clear" w:color="auto" w:fill="auto"/>
            <w:noWrap/>
            <w:vAlign w:val="center"/>
            <w:hideMark/>
          </w:tcPr>
          <w:p w14:paraId="793CD584" w14:textId="3AA602E9" w:rsidR="001742D9" w:rsidRPr="00AC57D1" w:rsidRDefault="001742D9" w:rsidP="001742D9">
            <w:pPr>
              <w:jc w:val="center"/>
              <w:rPr>
                <w:lang w:val="en-US"/>
              </w:rPr>
            </w:pPr>
            <w:r w:rsidRPr="00AC57D1">
              <w:rPr>
                <w:lang w:val="en-US"/>
              </w:rPr>
              <w:t>.75</w:t>
            </w:r>
          </w:p>
        </w:tc>
        <w:tc>
          <w:tcPr>
            <w:tcW w:w="1301" w:type="dxa"/>
            <w:tcBorders>
              <w:top w:val="thinThickSmallGap" w:sz="12" w:space="0" w:color="auto"/>
            </w:tcBorders>
            <w:shd w:val="clear" w:color="auto" w:fill="auto"/>
            <w:noWrap/>
            <w:vAlign w:val="center"/>
            <w:hideMark/>
          </w:tcPr>
          <w:p w14:paraId="2DD81B12" w14:textId="2B63583B" w:rsidR="001742D9" w:rsidRPr="00AC57D1" w:rsidRDefault="001742D9" w:rsidP="001742D9">
            <w:pPr>
              <w:jc w:val="center"/>
              <w:rPr>
                <w:lang w:val="en-US"/>
              </w:rPr>
            </w:pPr>
            <w:r w:rsidRPr="00AC57D1">
              <w:rPr>
                <w:lang w:val="en-US"/>
              </w:rPr>
              <w:t>.80</w:t>
            </w:r>
          </w:p>
        </w:tc>
        <w:tc>
          <w:tcPr>
            <w:tcW w:w="1301" w:type="dxa"/>
            <w:tcBorders>
              <w:top w:val="thinThickSmallGap" w:sz="12" w:space="0" w:color="auto"/>
            </w:tcBorders>
            <w:shd w:val="clear" w:color="auto" w:fill="auto"/>
            <w:noWrap/>
            <w:vAlign w:val="center"/>
            <w:hideMark/>
          </w:tcPr>
          <w:p w14:paraId="56934D97" w14:textId="389EB1FA" w:rsidR="001742D9" w:rsidRPr="00AC57D1" w:rsidRDefault="001742D9" w:rsidP="001742D9">
            <w:pPr>
              <w:jc w:val="center"/>
              <w:rPr>
                <w:lang w:val="en-US"/>
              </w:rPr>
            </w:pPr>
            <w:r w:rsidRPr="00AC57D1">
              <w:rPr>
                <w:lang w:val="en-US"/>
              </w:rPr>
              <w:t>.79</w:t>
            </w:r>
          </w:p>
        </w:tc>
        <w:tc>
          <w:tcPr>
            <w:tcW w:w="1301" w:type="dxa"/>
            <w:tcBorders>
              <w:top w:val="thinThickSmallGap" w:sz="12" w:space="0" w:color="auto"/>
            </w:tcBorders>
            <w:shd w:val="clear" w:color="auto" w:fill="auto"/>
            <w:noWrap/>
            <w:vAlign w:val="center"/>
            <w:hideMark/>
          </w:tcPr>
          <w:p w14:paraId="6C1481B4" w14:textId="1F70DB21" w:rsidR="001742D9" w:rsidRPr="00AC57D1" w:rsidRDefault="001742D9" w:rsidP="001742D9">
            <w:pPr>
              <w:jc w:val="center"/>
              <w:rPr>
                <w:lang w:val="en-US"/>
              </w:rPr>
            </w:pPr>
            <w:r w:rsidRPr="00AC57D1">
              <w:rPr>
                <w:lang w:val="en-US"/>
              </w:rPr>
              <w:t>.75</w:t>
            </w:r>
          </w:p>
        </w:tc>
        <w:tc>
          <w:tcPr>
            <w:tcW w:w="1301" w:type="dxa"/>
            <w:tcBorders>
              <w:top w:val="thinThickSmallGap" w:sz="12" w:space="0" w:color="auto"/>
            </w:tcBorders>
            <w:shd w:val="clear" w:color="auto" w:fill="auto"/>
            <w:noWrap/>
            <w:vAlign w:val="center"/>
            <w:hideMark/>
          </w:tcPr>
          <w:p w14:paraId="69C0CD26" w14:textId="7A21B36B" w:rsidR="001742D9" w:rsidRPr="00AC57D1" w:rsidRDefault="001742D9" w:rsidP="001742D9">
            <w:pPr>
              <w:jc w:val="center"/>
              <w:rPr>
                <w:lang w:val="en-US"/>
              </w:rPr>
            </w:pPr>
            <w:r w:rsidRPr="00AC57D1">
              <w:rPr>
                <w:lang w:val="en-US"/>
              </w:rPr>
              <w:t>.72</w:t>
            </w:r>
          </w:p>
        </w:tc>
      </w:tr>
      <w:tr w:rsidR="001742D9" w:rsidRPr="00AC57D1" w14:paraId="75908C7D" w14:textId="77777777" w:rsidTr="00B76060">
        <w:trPr>
          <w:trHeight w:val="300"/>
        </w:trPr>
        <w:tc>
          <w:tcPr>
            <w:tcW w:w="2765" w:type="dxa"/>
            <w:vMerge/>
            <w:tcBorders>
              <w:right w:val="single" w:sz="2" w:space="0" w:color="auto"/>
            </w:tcBorders>
            <w:vAlign w:val="center"/>
            <w:hideMark/>
          </w:tcPr>
          <w:p w14:paraId="096E03DE" w14:textId="77777777" w:rsidR="001742D9" w:rsidRPr="00AC57D1" w:rsidRDefault="001742D9" w:rsidP="001742D9">
            <w:pPr>
              <w:jc w:val="left"/>
              <w:rPr>
                <w:lang w:val="en-US"/>
              </w:rPr>
            </w:pPr>
          </w:p>
        </w:tc>
        <w:tc>
          <w:tcPr>
            <w:tcW w:w="1301" w:type="dxa"/>
            <w:tcBorders>
              <w:left w:val="single" w:sz="2" w:space="0" w:color="auto"/>
            </w:tcBorders>
            <w:shd w:val="clear" w:color="auto" w:fill="auto"/>
            <w:noWrap/>
            <w:vAlign w:val="center"/>
            <w:hideMark/>
          </w:tcPr>
          <w:p w14:paraId="5C971CE9" w14:textId="76B50595" w:rsidR="001742D9" w:rsidRPr="00AC57D1" w:rsidRDefault="001742D9" w:rsidP="001742D9">
            <w:pPr>
              <w:jc w:val="center"/>
              <w:rPr>
                <w:lang w:val="en-US"/>
              </w:rPr>
            </w:pPr>
            <w:r w:rsidRPr="00AC57D1">
              <w:rPr>
                <w:lang w:val="en-US"/>
              </w:rPr>
              <w:t>(.03)</w:t>
            </w:r>
          </w:p>
        </w:tc>
        <w:tc>
          <w:tcPr>
            <w:tcW w:w="1301" w:type="dxa"/>
            <w:shd w:val="clear" w:color="auto" w:fill="auto"/>
            <w:noWrap/>
            <w:vAlign w:val="center"/>
            <w:hideMark/>
          </w:tcPr>
          <w:p w14:paraId="2C3CF881" w14:textId="528F7DDF" w:rsidR="001742D9" w:rsidRPr="00AC57D1" w:rsidRDefault="001742D9" w:rsidP="001742D9">
            <w:pPr>
              <w:jc w:val="center"/>
              <w:rPr>
                <w:lang w:val="en-US"/>
              </w:rPr>
            </w:pPr>
            <w:r w:rsidRPr="00AC57D1">
              <w:rPr>
                <w:lang w:val="en-US"/>
              </w:rPr>
              <w:t>(.03)</w:t>
            </w:r>
          </w:p>
        </w:tc>
        <w:tc>
          <w:tcPr>
            <w:tcW w:w="1301" w:type="dxa"/>
            <w:shd w:val="clear" w:color="auto" w:fill="auto"/>
            <w:noWrap/>
            <w:vAlign w:val="center"/>
            <w:hideMark/>
          </w:tcPr>
          <w:p w14:paraId="3A1628E2" w14:textId="6145107E" w:rsidR="001742D9" w:rsidRPr="00AC57D1" w:rsidRDefault="001742D9" w:rsidP="001742D9">
            <w:pPr>
              <w:jc w:val="center"/>
              <w:rPr>
                <w:lang w:val="en-US"/>
              </w:rPr>
            </w:pPr>
            <w:r w:rsidRPr="00AC57D1">
              <w:rPr>
                <w:lang w:val="en-US"/>
              </w:rPr>
              <w:t>(.03)</w:t>
            </w:r>
          </w:p>
        </w:tc>
        <w:tc>
          <w:tcPr>
            <w:tcW w:w="1301" w:type="dxa"/>
            <w:shd w:val="clear" w:color="auto" w:fill="auto"/>
            <w:noWrap/>
            <w:vAlign w:val="center"/>
            <w:hideMark/>
          </w:tcPr>
          <w:p w14:paraId="7F2B2C88" w14:textId="77237B74" w:rsidR="001742D9" w:rsidRPr="00AC57D1" w:rsidRDefault="001742D9" w:rsidP="001742D9">
            <w:pPr>
              <w:jc w:val="center"/>
              <w:rPr>
                <w:lang w:val="en-US"/>
              </w:rPr>
            </w:pPr>
            <w:r w:rsidRPr="00AC57D1">
              <w:rPr>
                <w:lang w:val="en-US"/>
              </w:rPr>
              <w:t>(.05)</w:t>
            </w:r>
          </w:p>
        </w:tc>
        <w:tc>
          <w:tcPr>
            <w:tcW w:w="1301" w:type="dxa"/>
            <w:shd w:val="clear" w:color="auto" w:fill="auto"/>
            <w:noWrap/>
            <w:vAlign w:val="center"/>
            <w:hideMark/>
          </w:tcPr>
          <w:p w14:paraId="365853B8" w14:textId="79F287C8" w:rsidR="001742D9" w:rsidRPr="00AC57D1" w:rsidRDefault="001742D9" w:rsidP="001742D9">
            <w:pPr>
              <w:jc w:val="center"/>
              <w:rPr>
                <w:lang w:val="en-US"/>
              </w:rPr>
            </w:pPr>
            <w:r w:rsidRPr="00AC57D1">
              <w:rPr>
                <w:lang w:val="en-US"/>
              </w:rPr>
              <w:t>(.04)</w:t>
            </w:r>
          </w:p>
        </w:tc>
      </w:tr>
      <w:tr w:rsidR="001742D9" w:rsidRPr="00AC57D1" w14:paraId="65CAF8F4" w14:textId="77777777" w:rsidTr="00B76060">
        <w:trPr>
          <w:trHeight w:val="300"/>
        </w:trPr>
        <w:tc>
          <w:tcPr>
            <w:tcW w:w="2765" w:type="dxa"/>
            <w:vMerge w:val="restart"/>
            <w:tcBorders>
              <w:right w:val="single" w:sz="2" w:space="0" w:color="auto"/>
            </w:tcBorders>
            <w:shd w:val="clear" w:color="auto" w:fill="auto"/>
            <w:noWrap/>
            <w:vAlign w:val="center"/>
            <w:hideMark/>
          </w:tcPr>
          <w:p w14:paraId="456A7EA9" w14:textId="77777777" w:rsidR="001742D9" w:rsidRPr="00AC57D1" w:rsidRDefault="001742D9" w:rsidP="001742D9">
            <w:pPr>
              <w:jc w:val="left"/>
              <w:rPr>
                <w:lang w:val="en-US"/>
              </w:rPr>
            </w:pPr>
            <w:r w:rsidRPr="00AC57D1">
              <w:rPr>
                <w:lang w:val="en-US"/>
              </w:rPr>
              <w:t>Developing countries</w:t>
            </w:r>
          </w:p>
        </w:tc>
        <w:tc>
          <w:tcPr>
            <w:tcW w:w="1301" w:type="dxa"/>
            <w:tcBorders>
              <w:left w:val="single" w:sz="2" w:space="0" w:color="auto"/>
            </w:tcBorders>
            <w:shd w:val="clear" w:color="auto" w:fill="auto"/>
            <w:noWrap/>
            <w:vAlign w:val="center"/>
            <w:hideMark/>
          </w:tcPr>
          <w:p w14:paraId="2189FEED" w14:textId="3F4756CD" w:rsidR="001742D9" w:rsidRPr="00AC57D1" w:rsidRDefault="001742D9" w:rsidP="001742D9">
            <w:pPr>
              <w:jc w:val="center"/>
              <w:rPr>
                <w:lang w:val="en-US"/>
              </w:rPr>
            </w:pPr>
            <w:r w:rsidRPr="00AC57D1">
              <w:rPr>
                <w:lang w:val="en-US"/>
              </w:rPr>
              <w:t>.70</w:t>
            </w:r>
          </w:p>
        </w:tc>
        <w:tc>
          <w:tcPr>
            <w:tcW w:w="1301" w:type="dxa"/>
            <w:shd w:val="clear" w:color="auto" w:fill="auto"/>
            <w:noWrap/>
            <w:vAlign w:val="center"/>
            <w:hideMark/>
          </w:tcPr>
          <w:p w14:paraId="4605824B" w14:textId="736FF1DF" w:rsidR="001742D9" w:rsidRPr="00AC57D1" w:rsidRDefault="001742D9" w:rsidP="001742D9">
            <w:pPr>
              <w:jc w:val="center"/>
              <w:rPr>
                <w:lang w:val="en-US"/>
              </w:rPr>
            </w:pPr>
            <w:r w:rsidRPr="00AC57D1">
              <w:rPr>
                <w:lang w:val="en-US"/>
              </w:rPr>
              <w:t>.74</w:t>
            </w:r>
          </w:p>
        </w:tc>
        <w:tc>
          <w:tcPr>
            <w:tcW w:w="1301" w:type="dxa"/>
            <w:shd w:val="clear" w:color="auto" w:fill="auto"/>
            <w:noWrap/>
            <w:vAlign w:val="center"/>
            <w:hideMark/>
          </w:tcPr>
          <w:p w14:paraId="5C6459ED" w14:textId="74FE6F3A" w:rsidR="001742D9" w:rsidRPr="00AC57D1" w:rsidRDefault="001742D9" w:rsidP="001742D9">
            <w:pPr>
              <w:jc w:val="center"/>
              <w:rPr>
                <w:lang w:val="en-US"/>
              </w:rPr>
            </w:pPr>
            <w:r w:rsidRPr="00AC57D1">
              <w:rPr>
                <w:lang w:val="en-US"/>
              </w:rPr>
              <w:t>.75</w:t>
            </w:r>
          </w:p>
        </w:tc>
        <w:tc>
          <w:tcPr>
            <w:tcW w:w="1301" w:type="dxa"/>
            <w:shd w:val="clear" w:color="auto" w:fill="auto"/>
            <w:noWrap/>
            <w:vAlign w:val="center"/>
            <w:hideMark/>
          </w:tcPr>
          <w:p w14:paraId="10DABB68" w14:textId="2B844ACE" w:rsidR="001742D9" w:rsidRPr="00AC57D1" w:rsidRDefault="001742D9" w:rsidP="001742D9">
            <w:pPr>
              <w:jc w:val="center"/>
              <w:rPr>
                <w:lang w:val="en-US"/>
              </w:rPr>
            </w:pPr>
            <w:r w:rsidRPr="00AC57D1">
              <w:rPr>
                <w:lang w:val="en-US"/>
              </w:rPr>
              <w:t>.68</w:t>
            </w:r>
          </w:p>
        </w:tc>
        <w:tc>
          <w:tcPr>
            <w:tcW w:w="1301" w:type="dxa"/>
            <w:shd w:val="clear" w:color="auto" w:fill="auto"/>
            <w:noWrap/>
            <w:vAlign w:val="center"/>
            <w:hideMark/>
          </w:tcPr>
          <w:p w14:paraId="3254443F" w14:textId="02A7D2B9" w:rsidR="001742D9" w:rsidRPr="00AC57D1" w:rsidRDefault="001742D9" w:rsidP="001742D9">
            <w:pPr>
              <w:jc w:val="center"/>
              <w:rPr>
                <w:lang w:val="en-US"/>
              </w:rPr>
            </w:pPr>
            <w:r w:rsidRPr="00AC57D1">
              <w:rPr>
                <w:lang w:val="en-US"/>
              </w:rPr>
              <w:t>.68</w:t>
            </w:r>
          </w:p>
        </w:tc>
      </w:tr>
      <w:tr w:rsidR="00B76060" w:rsidRPr="00AC57D1" w14:paraId="6B7B7595" w14:textId="77777777" w:rsidTr="00B76060">
        <w:trPr>
          <w:trHeight w:val="300"/>
        </w:trPr>
        <w:tc>
          <w:tcPr>
            <w:tcW w:w="2765" w:type="dxa"/>
            <w:vMerge/>
            <w:tcBorders>
              <w:right w:val="single" w:sz="2" w:space="0" w:color="auto"/>
            </w:tcBorders>
            <w:vAlign w:val="center"/>
            <w:hideMark/>
          </w:tcPr>
          <w:p w14:paraId="36BDA133" w14:textId="77777777" w:rsidR="001742D9" w:rsidRPr="00AC57D1" w:rsidRDefault="001742D9" w:rsidP="001742D9">
            <w:pPr>
              <w:jc w:val="left"/>
              <w:rPr>
                <w:lang w:val="en-US"/>
              </w:rPr>
            </w:pPr>
          </w:p>
        </w:tc>
        <w:tc>
          <w:tcPr>
            <w:tcW w:w="1301" w:type="dxa"/>
            <w:tcBorders>
              <w:left w:val="single" w:sz="2" w:space="0" w:color="auto"/>
            </w:tcBorders>
            <w:shd w:val="clear" w:color="auto" w:fill="auto"/>
            <w:noWrap/>
            <w:vAlign w:val="center"/>
            <w:hideMark/>
          </w:tcPr>
          <w:p w14:paraId="23DE0555" w14:textId="6262ED37" w:rsidR="001742D9" w:rsidRPr="00AC57D1" w:rsidRDefault="001742D9" w:rsidP="001742D9">
            <w:pPr>
              <w:jc w:val="center"/>
              <w:rPr>
                <w:lang w:val="en-US"/>
              </w:rPr>
            </w:pPr>
            <w:r w:rsidRPr="00AC57D1">
              <w:rPr>
                <w:lang w:val="en-US"/>
              </w:rPr>
              <w:t>(.06)</w:t>
            </w:r>
          </w:p>
        </w:tc>
        <w:tc>
          <w:tcPr>
            <w:tcW w:w="1301" w:type="dxa"/>
            <w:shd w:val="clear" w:color="auto" w:fill="auto"/>
            <w:noWrap/>
            <w:vAlign w:val="center"/>
            <w:hideMark/>
          </w:tcPr>
          <w:p w14:paraId="177F659F" w14:textId="2FA5514C" w:rsidR="001742D9" w:rsidRPr="00AC57D1" w:rsidRDefault="001742D9" w:rsidP="001742D9">
            <w:pPr>
              <w:jc w:val="center"/>
              <w:rPr>
                <w:lang w:val="en-US"/>
              </w:rPr>
            </w:pPr>
            <w:r w:rsidRPr="00AC57D1">
              <w:rPr>
                <w:lang w:val="en-US"/>
              </w:rPr>
              <w:t>(.07)</w:t>
            </w:r>
          </w:p>
        </w:tc>
        <w:tc>
          <w:tcPr>
            <w:tcW w:w="1301" w:type="dxa"/>
            <w:shd w:val="clear" w:color="auto" w:fill="auto"/>
            <w:noWrap/>
            <w:vAlign w:val="center"/>
            <w:hideMark/>
          </w:tcPr>
          <w:p w14:paraId="0D6A5324" w14:textId="73E0F893" w:rsidR="001742D9" w:rsidRPr="00AC57D1" w:rsidRDefault="001742D9" w:rsidP="001742D9">
            <w:pPr>
              <w:jc w:val="center"/>
              <w:rPr>
                <w:lang w:val="en-US"/>
              </w:rPr>
            </w:pPr>
            <w:r w:rsidRPr="00AC57D1">
              <w:rPr>
                <w:lang w:val="en-US"/>
              </w:rPr>
              <w:t>(.05)</w:t>
            </w:r>
          </w:p>
        </w:tc>
        <w:tc>
          <w:tcPr>
            <w:tcW w:w="1301" w:type="dxa"/>
            <w:shd w:val="clear" w:color="auto" w:fill="auto"/>
            <w:noWrap/>
            <w:vAlign w:val="center"/>
            <w:hideMark/>
          </w:tcPr>
          <w:p w14:paraId="43043F67" w14:textId="40556083" w:rsidR="001742D9" w:rsidRPr="00AC57D1" w:rsidRDefault="001742D9" w:rsidP="001742D9">
            <w:pPr>
              <w:jc w:val="center"/>
              <w:rPr>
                <w:lang w:val="en-US"/>
              </w:rPr>
            </w:pPr>
            <w:r w:rsidRPr="00AC57D1">
              <w:rPr>
                <w:lang w:val="en-US"/>
              </w:rPr>
              <w:t>(.10)</w:t>
            </w:r>
          </w:p>
        </w:tc>
        <w:tc>
          <w:tcPr>
            <w:tcW w:w="1301" w:type="dxa"/>
            <w:shd w:val="clear" w:color="auto" w:fill="auto"/>
            <w:noWrap/>
            <w:vAlign w:val="center"/>
            <w:hideMark/>
          </w:tcPr>
          <w:p w14:paraId="15013C85" w14:textId="5E33F255" w:rsidR="001742D9" w:rsidRPr="00AC57D1" w:rsidRDefault="001742D9" w:rsidP="001742D9">
            <w:pPr>
              <w:jc w:val="center"/>
              <w:rPr>
                <w:lang w:val="en-US"/>
              </w:rPr>
            </w:pPr>
            <w:r w:rsidRPr="00AC57D1">
              <w:rPr>
                <w:lang w:val="en-US"/>
              </w:rPr>
              <w:t>(.08)</w:t>
            </w:r>
          </w:p>
        </w:tc>
      </w:tr>
      <w:tr w:rsidR="00B76060" w:rsidRPr="00AC57D1" w14:paraId="403D713E" w14:textId="77777777" w:rsidTr="00B76060">
        <w:trPr>
          <w:trHeight w:val="300"/>
        </w:trPr>
        <w:tc>
          <w:tcPr>
            <w:tcW w:w="2765" w:type="dxa"/>
            <w:vMerge w:val="restart"/>
            <w:tcBorders>
              <w:bottom w:val="single" w:sz="2" w:space="0" w:color="auto"/>
              <w:right w:val="single" w:sz="2" w:space="0" w:color="auto"/>
            </w:tcBorders>
            <w:shd w:val="clear" w:color="auto" w:fill="auto"/>
            <w:noWrap/>
            <w:vAlign w:val="center"/>
            <w:hideMark/>
          </w:tcPr>
          <w:p w14:paraId="7A5AC8F7" w14:textId="77777777" w:rsidR="001742D9" w:rsidRPr="00AC57D1" w:rsidRDefault="001742D9" w:rsidP="001742D9">
            <w:pPr>
              <w:jc w:val="left"/>
              <w:rPr>
                <w:lang w:val="en-US"/>
              </w:rPr>
            </w:pPr>
            <w:r w:rsidRPr="00AC57D1">
              <w:rPr>
                <w:lang w:val="en-US"/>
              </w:rPr>
              <w:t>Transition countries</w:t>
            </w:r>
          </w:p>
        </w:tc>
        <w:tc>
          <w:tcPr>
            <w:tcW w:w="1301" w:type="dxa"/>
            <w:tcBorders>
              <w:left w:val="single" w:sz="2" w:space="0" w:color="auto"/>
            </w:tcBorders>
            <w:shd w:val="clear" w:color="auto" w:fill="auto"/>
            <w:noWrap/>
            <w:vAlign w:val="center"/>
            <w:hideMark/>
          </w:tcPr>
          <w:p w14:paraId="07DCA50B" w14:textId="79B0509B" w:rsidR="001742D9" w:rsidRPr="00AC57D1" w:rsidRDefault="001742D9" w:rsidP="001742D9">
            <w:pPr>
              <w:jc w:val="center"/>
              <w:rPr>
                <w:lang w:val="en-US"/>
              </w:rPr>
            </w:pPr>
            <w:r w:rsidRPr="00AC57D1">
              <w:rPr>
                <w:lang w:val="en-US"/>
              </w:rPr>
              <w:t>.61</w:t>
            </w:r>
          </w:p>
        </w:tc>
        <w:tc>
          <w:tcPr>
            <w:tcW w:w="1301" w:type="dxa"/>
            <w:shd w:val="clear" w:color="auto" w:fill="auto"/>
            <w:noWrap/>
            <w:vAlign w:val="center"/>
            <w:hideMark/>
          </w:tcPr>
          <w:p w14:paraId="36B44D78" w14:textId="3D47C211" w:rsidR="001742D9" w:rsidRPr="00AC57D1" w:rsidRDefault="001742D9" w:rsidP="001742D9">
            <w:pPr>
              <w:jc w:val="center"/>
              <w:rPr>
                <w:lang w:val="en-US"/>
              </w:rPr>
            </w:pPr>
            <w:r w:rsidRPr="00AC57D1">
              <w:rPr>
                <w:lang w:val="en-US"/>
              </w:rPr>
              <w:t>.68</w:t>
            </w:r>
          </w:p>
        </w:tc>
        <w:tc>
          <w:tcPr>
            <w:tcW w:w="1301" w:type="dxa"/>
            <w:shd w:val="clear" w:color="auto" w:fill="auto"/>
            <w:noWrap/>
            <w:vAlign w:val="center"/>
            <w:hideMark/>
          </w:tcPr>
          <w:p w14:paraId="3E0CD075" w14:textId="0C32E3F6" w:rsidR="001742D9" w:rsidRPr="00AC57D1" w:rsidRDefault="001742D9" w:rsidP="001742D9">
            <w:pPr>
              <w:jc w:val="center"/>
              <w:rPr>
                <w:lang w:val="en-US"/>
              </w:rPr>
            </w:pPr>
            <w:r w:rsidRPr="00AC57D1">
              <w:rPr>
                <w:lang w:val="en-US"/>
              </w:rPr>
              <w:t>.66</w:t>
            </w:r>
          </w:p>
        </w:tc>
        <w:tc>
          <w:tcPr>
            <w:tcW w:w="1301" w:type="dxa"/>
            <w:shd w:val="clear" w:color="auto" w:fill="auto"/>
            <w:noWrap/>
            <w:vAlign w:val="center"/>
            <w:hideMark/>
          </w:tcPr>
          <w:p w14:paraId="0CA5E682" w14:textId="57E094BF" w:rsidR="001742D9" w:rsidRPr="00AC57D1" w:rsidRDefault="001742D9" w:rsidP="001742D9">
            <w:pPr>
              <w:jc w:val="center"/>
              <w:rPr>
                <w:lang w:val="en-US"/>
              </w:rPr>
            </w:pPr>
            <w:r w:rsidRPr="00AC57D1">
              <w:rPr>
                <w:lang w:val="en-US"/>
              </w:rPr>
              <w:t>.53</w:t>
            </w:r>
          </w:p>
        </w:tc>
        <w:tc>
          <w:tcPr>
            <w:tcW w:w="1301" w:type="dxa"/>
            <w:shd w:val="clear" w:color="auto" w:fill="auto"/>
            <w:noWrap/>
            <w:vAlign w:val="center"/>
            <w:hideMark/>
          </w:tcPr>
          <w:p w14:paraId="5388C013" w14:textId="5B301AAB" w:rsidR="001742D9" w:rsidRPr="00AC57D1" w:rsidRDefault="001742D9" w:rsidP="001742D9">
            <w:pPr>
              <w:jc w:val="center"/>
              <w:rPr>
                <w:lang w:val="en-US"/>
              </w:rPr>
            </w:pPr>
            <w:r w:rsidRPr="00AC57D1">
              <w:rPr>
                <w:lang w:val="en-US"/>
              </w:rPr>
              <w:t>.58</w:t>
            </w:r>
          </w:p>
        </w:tc>
      </w:tr>
      <w:tr w:rsidR="00B76060" w:rsidRPr="00AC57D1" w14:paraId="0529B689" w14:textId="77777777" w:rsidTr="00B76060">
        <w:trPr>
          <w:trHeight w:val="300"/>
        </w:trPr>
        <w:tc>
          <w:tcPr>
            <w:tcW w:w="2765" w:type="dxa"/>
            <w:vMerge/>
            <w:tcBorders>
              <w:bottom w:val="single" w:sz="4" w:space="0" w:color="auto"/>
              <w:right w:val="single" w:sz="2" w:space="0" w:color="auto"/>
            </w:tcBorders>
            <w:vAlign w:val="center"/>
            <w:hideMark/>
          </w:tcPr>
          <w:p w14:paraId="102E3749" w14:textId="77777777" w:rsidR="001742D9" w:rsidRPr="00AC57D1" w:rsidRDefault="001742D9" w:rsidP="001742D9">
            <w:pPr>
              <w:jc w:val="left"/>
              <w:rPr>
                <w:lang w:val="en-US"/>
              </w:rPr>
            </w:pPr>
          </w:p>
        </w:tc>
        <w:tc>
          <w:tcPr>
            <w:tcW w:w="1301" w:type="dxa"/>
            <w:tcBorders>
              <w:left w:val="single" w:sz="2" w:space="0" w:color="auto"/>
              <w:bottom w:val="single" w:sz="4" w:space="0" w:color="auto"/>
            </w:tcBorders>
            <w:shd w:val="clear" w:color="auto" w:fill="auto"/>
            <w:noWrap/>
            <w:vAlign w:val="center"/>
            <w:hideMark/>
          </w:tcPr>
          <w:p w14:paraId="580BA43D" w14:textId="20F0E493" w:rsidR="001742D9" w:rsidRPr="00AC57D1" w:rsidRDefault="001742D9" w:rsidP="001742D9">
            <w:pPr>
              <w:jc w:val="center"/>
              <w:rPr>
                <w:lang w:val="en-US"/>
              </w:rPr>
            </w:pPr>
            <w:r w:rsidRPr="00AC57D1">
              <w:rPr>
                <w:lang w:val="en-US"/>
              </w:rPr>
              <w:t>(.09)</w:t>
            </w:r>
          </w:p>
        </w:tc>
        <w:tc>
          <w:tcPr>
            <w:tcW w:w="1301" w:type="dxa"/>
            <w:tcBorders>
              <w:bottom w:val="single" w:sz="4" w:space="0" w:color="auto"/>
            </w:tcBorders>
            <w:shd w:val="clear" w:color="auto" w:fill="auto"/>
            <w:noWrap/>
            <w:vAlign w:val="center"/>
            <w:hideMark/>
          </w:tcPr>
          <w:p w14:paraId="51A8A541" w14:textId="727CE146" w:rsidR="001742D9" w:rsidRPr="00AC57D1" w:rsidRDefault="001742D9" w:rsidP="001742D9">
            <w:pPr>
              <w:jc w:val="center"/>
              <w:rPr>
                <w:lang w:val="en-US"/>
              </w:rPr>
            </w:pPr>
            <w:r w:rsidRPr="00AC57D1">
              <w:rPr>
                <w:lang w:val="en-US"/>
              </w:rPr>
              <w:t>(.10)</w:t>
            </w:r>
          </w:p>
        </w:tc>
        <w:tc>
          <w:tcPr>
            <w:tcW w:w="1301" w:type="dxa"/>
            <w:tcBorders>
              <w:bottom w:val="single" w:sz="4" w:space="0" w:color="auto"/>
            </w:tcBorders>
            <w:shd w:val="clear" w:color="auto" w:fill="auto"/>
            <w:noWrap/>
            <w:vAlign w:val="center"/>
            <w:hideMark/>
          </w:tcPr>
          <w:p w14:paraId="4DD89A6F" w14:textId="6428CD63" w:rsidR="001742D9" w:rsidRPr="00AC57D1" w:rsidRDefault="001742D9" w:rsidP="001742D9">
            <w:pPr>
              <w:jc w:val="center"/>
              <w:rPr>
                <w:lang w:val="en-US"/>
              </w:rPr>
            </w:pPr>
            <w:r w:rsidRPr="00AC57D1">
              <w:rPr>
                <w:lang w:val="en-US"/>
              </w:rPr>
              <w:t>(.11)</w:t>
            </w:r>
          </w:p>
        </w:tc>
        <w:tc>
          <w:tcPr>
            <w:tcW w:w="1301" w:type="dxa"/>
            <w:tcBorders>
              <w:bottom w:val="single" w:sz="4" w:space="0" w:color="auto"/>
            </w:tcBorders>
            <w:shd w:val="clear" w:color="auto" w:fill="auto"/>
            <w:noWrap/>
            <w:vAlign w:val="center"/>
            <w:hideMark/>
          </w:tcPr>
          <w:p w14:paraId="09A97CC7" w14:textId="5F5A66AF" w:rsidR="001742D9" w:rsidRPr="00AC57D1" w:rsidRDefault="001742D9" w:rsidP="001742D9">
            <w:pPr>
              <w:jc w:val="center"/>
              <w:rPr>
                <w:lang w:val="en-US"/>
              </w:rPr>
            </w:pPr>
            <w:r w:rsidRPr="00AC57D1">
              <w:rPr>
                <w:lang w:val="en-US"/>
              </w:rPr>
              <w:t>(.13)</w:t>
            </w:r>
          </w:p>
        </w:tc>
        <w:tc>
          <w:tcPr>
            <w:tcW w:w="1301" w:type="dxa"/>
            <w:tcBorders>
              <w:bottom w:val="single" w:sz="4" w:space="0" w:color="auto"/>
            </w:tcBorders>
            <w:shd w:val="clear" w:color="auto" w:fill="auto"/>
            <w:noWrap/>
            <w:vAlign w:val="center"/>
            <w:hideMark/>
          </w:tcPr>
          <w:p w14:paraId="462499B6" w14:textId="7AE44B9E" w:rsidR="001742D9" w:rsidRPr="00AC57D1" w:rsidRDefault="001742D9" w:rsidP="001742D9">
            <w:pPr>
              <w:jc w:val="center"/>
              <w:rPr>
                <w:lang w:val="en-US"/>
              </w:rPr>
            </w:pPr>
            <w:r w:rsidRPr="00AC57D1">
              <w:rPr>
                <w:lang w:val="en-US"/>
              </w:rPr>
              <w:t>(.13)</w:t>
            </w:r>
          </w:p>
        </w:tc>
      </w:tr>
      <w:tr w:rsidR="004348A2" w:rsidRPr="00AC57D1" w14:paraId="0FD85041" w14:textId="77777777" w:rsidTr="005C4450">
        <w:trPr>
          <w:trHeight w:val="300"/>
        </w:trPr>
        <w:tc>
          <w:tcPr>
            <w:tcW w:w="9270" w:type="dxa"/>
            <w:gridSpan w:val="6"/>
            <w:tcBorders>
              <w:top w:val="single" w:sz="4" w:space="0" w:color="auto"/>
            </w:tcBorders>
            <w:vAlign w:val="center"/>
          </w:tcPr>
          <w:p w14:paraId="1F8D6E97" w14:textId="3DD4DC25" w:rsidR="004348A2" w:rsidRPr="00AC57D1" w:rsidRDefault="004348A2" w:rsidP="004348A2">
            <w:pPr>
              <w:jc w:val="left"/>
              <w:rPr>
                <w:i/>
                <w:lang w:val="en-US"/>
              </w:rPr>
            </w:pPr>
            <w:r w:rsidRPr="00AC57D1">
              <w:rPr>
                <w:i/>
                <w:lang w:val="en-US"/>
              </w:rPr>
              <w:t>Source: own calculation; IMF (2003); Scopus; Standard deviations in brackets.</w:t>
            </w:r>
          </w:p>
        </w:tc>
      </w:tr>
    </w:tbl>
    <w:p w14:paraId="1DC43488" w14:textId="0B2010A3" w:rsidR="001742D9" w:rsidRPr="00AC57D1" w:rsidRDefault="001742D9" w:rsidP="0096268E">
      <w:pPr>
        <w:rPr>
          <w:lang w:val="en-US"/>
        </w:rPr>
      </w:pPr>
    </w:p>
    <w:p w14:paraId="5DBE86AD" w14:textId="4617328D" w:rsidR="005A2670" w:rsidRPr="00AC57D1" w:rsidRDefault="004D013E" w:rsidP="0096268E">
      <w:pPr>
        <w:rPr>
          <w:lang w:val="en-US"/>
        </w:rPr>
      </w:pPr>
      <w:r w:rsidRPr="00AC57D1">
        <w:rPr>
          <w:lang w:val="en-US"/>
        </w:rPr>
        <w:t xml:space="preserve">The science in </w:t>
      </w:r>
      <w:r w:rsidRPr="00AC57D1">
        <w:rPr>
          <w:i/>
          <w:lang w:val="en-US"/>
        </w:rPr>
        <w:t>advanced countries</w:t>
      </w:r>
      <w:r w:rsidRPr="00AC57D1">
        <w:rPr>
          <w:lang w:val="en-US"/>
        </w:rPr>
        <w:t xml:space="preserve"> is not only highly globalized but also relatively invariant. The figures are similar in all disciplines</w:t>
      </w:r>
      <w:r w:rsidR="002C63DC">
        <w:rPr>
          <w:lang w:val="en-US"/>
        </w:rPr>
        <w:t>,</w:t>
      </w:r>
      <w:r w:rsidRPr="00AC57D1">
        <w:rPr>
          <w:lang w:val="en-US"/>
        </w:rPr>
        <w:t xml:space="preserve"> and their standard deviations are low. </w:t>
      </w:r>
      <w:r w:rsidR="00A16C5B" w:rsidRPr="00AC57D1">
        <w:rPr>
          <w:lang w:val="en-US"/>
        </w:rPr>
        <w:t>In all disciplines</w:t>
      </w:r>
      <w:r w:rsidR="002C63DC">
        <w:rPr>
          <w:lang w:val="en-US"/>
        </w:rPr>
        <w:t>,</w:t>
      </w:r>
      <w:r w:rsidR="00A16C5B" w:rsidRPr="00AC57D1">
        <w:rPr>
          <w:lang w:val="en-US"/>
        </w:rPr>
        <w:t xml:space="preserve"> research in advanced countries tends to be globalized. Only research in Japan and South Korea is somewhat lower (globalization 0.66 in </w:t>
      </w:r>
      <w:r w:rsidR="00EE1B97" w:rsidRPr="00AC57D1">
        <w:rPr>
          <w:lang w:val="en-US"/>
        </w:rPr>
        <w:t xml:space="preserve">discipline </w:t>
      </w:r>
      <w:r w:rsidR="00A16C5B" w:rsidRPr="00AC57D1">
        <w:rPr>
          <w:i/>
          <w:lang w:val="en-US"/>
        </w:rPr>
        <w:t>All</w:t>
      </w:r>
      <w:r w:rsidR="00A16C5B" w:rsidRPr="00AC57D1">
        <w:rPr>
          <w:lang w:val="en-US"/>
        </w:rPr>
        <w:t>)</w:t>
      </w:r>
      <w:r w:rsidR="007C1096" w:rsidRPr="00AC57D1">
        <w:rPr>
          <w:lang w:val="en-US"/>
        </w:rPr>
        <w:t>. In Germany, France, and Spain</w:t>
      </w:r>
      <w:r w:rsidR="002C63DC">
        <w:rPr>
          <w:lang w:val="en-US"/>
        </w:rPr>
        <w:t>,</w:t>
      </w:r>
      <w:r w:rsidR="007C1096" w:rsidRPr="00AC57D1">
        <w:rPr>
          <w:lang w:val="en-US"/>
        </w:rPr>
        <w:t xml:space="preserve"> the </w:t>
      </w:r>
      <w:r w:rsidR="007C1096" w:rsidRPr="00AC57D1">
        <w:rPr>
          <w:i/>
          <w:lang w:val="en-US"/>
        </w:rPr>
        <w:t>life sciences</w:t>
      </w:r>
      <w:r w:rsidR="007C1096" w:rsidRPr="00AC57D1">
        <w:rPr>
          <w:lang w:val="en-US"/>
        </w:rPr>
        <w:t xml:space="preserve"> and </w:t>
      </w:r>
      <w:r w:rsidR="007C1096" w:rsidRPr="00AC57D1">
        <w:rPr>
          <w:i/>
          <w:lang w:val="en-US"/>
        </w:rPr>
        <w:t>physical sciences</w:t>
      </w:r>
      <w:r w:rsidR="007C1096" w:rsidRPr="00AC57D1">
        <w:rPr>
          <w:lang w:val="en-US"/>
        </w:rPr>
        <w:t xml:space="preserve"> are highly globalized (approx. 0.78), but </w:t>
      </w:r>
      <w:r w:rsidR="007C1096" w:rsidRPr="00AC57D1">
        <w:rPr>
          <w:i/>
          <w:lang w:val="en-US"/>
        </w:rPr>
        <w:t>social sciences</w:t>
      </w:r>
      <w:r w:rsidR="007C1096" w:rsidRPr="00AC57D1">
        <w:rPr>
          <w:lang w:val="en-US"/>
        </w:rPr>
        <w:t xml:space="preserve"> and </w:t>
      </w:r>
      <w:r w:rsidR="007C1096" w:rsidRPr="00AC57D1">
        <w:rPr>
          <w:i/>
          <w:lang w:val="en-US"/>
        </w:rPr>
        <w:t>health sciences</w:t>
      </w:r>
      <w:r w:rsidR="007C1096" w:rsidRPr="00AC57D1">
        <w:rPr>
          <w:lang w:val="en-US"/>
        </w:rPr>
        <w:t xml:space="preserve"> tend</w:t>
      </w:r>
      <w:r w:rsidR="002C63DC">
        <w:rPr>
          <w:lang w:val="en-US"/>
        </w:rPr>
        <w:t xml:space="preserve"> to be</w:t>
      </w:r>
      <w:r w:rsidR="007C1096" w:rsidRPr="00AC57D1">
        <w:rPr>
          <w:lang w:val="en-US"/>
        </w:rPr>
        <w:t xml:space="preserve"> below standards (&lt;0.65).</w:t>
      </w:r>
    </w:p>
    <w:p w14:paraId="176A18F5" w14:textId="5C4C30DD" w:rsidR="007C1096" w:rsidRPr="00AC57D1" w:rsidRDefault="007C1096" w:rsidP="0096268E">
      <w:pPr>
        <w:rPr>
          <w:lang w:val="en-US"/>
        </w:rPr>
      </w:pPr>
    </w:p>
    <w:p w14:paraId="71FB8186" w14:textId="1B6BCA57" w:rsidR="007C1096" w:rsidRPr="00AC57D1" w:rsidRDefault="007C1096" w:rsidP="0096268E">
      <w:pPr>
        <w:rPr>
          <w:lang w:val="en-US"/>
        </w:rPr>
      </w:pPr>
      <w:r w:rsidRPr="00AC57D1">
        <w:rPr>
          <w:lang w:val="en-US"/>
        </w:rPr>
        <w:t xml:space="preserve">In </w:t>
      </w:r>
      <w:r w:rsidRPr="00AC57D1">
        <w:rPr>
          <w:i/>
          <w:lang w:val="en-US"/>
        </w:rPr>
        <w:t xml:space="preserve">transition </w:t>
      </w:r>
      <w:r w:rsidR="0038668D" w:rsidRPr="00AC57D1">
        <w:rPr>
          <w:i/>
          <w:lang w:val="en-US"/>
        </w:rPr>
        <w:t>countries,</w:t>
      </w:r>
      <w:r w:rsidRPr="00AC57D1">
        <w:rPr>
          <w:lang w:val="en-US"/>
        </w:rPr>
        <w:t xml:space="preserve"> the globalization is generally lower in all disciplines.</w:t>
      </w:r>
      <w:r w:rsidR="00EE1B97" w:rsidRPr="00AC57D1">
        <w:rPr>
          <w:lang w:val="en-US"/>
        </w:rPr>
        <w:t xml:space="preserve"> The means </w:t>
      </w:r>
      <w:r w:rsidR="00205E41" w:rsidRPr="00AC57D1">
        <w:rPr>
          <w:lang w:val="en-US"/>
        </w:rPr>
        <w:t>vary</w:t>
      </w:r>
      <w:r w:rsidR="00EE1B97" w:rsidRPr="00AC57D1">
        <w:rPr>
          <w:lang w:val="en-US"/>
        </w:rPr>
        <w:t xml:space="preserve"> between 0.53 in Social Sciences, to 0.68 in Life Sciences. The variance is also larger within disciplines</w:t>
      </w:r>
      <w:r w:rsidR="00616DA0" w:rsidRPr="00AC57D1">
        <w:rPr>
          <w:lang w:val="en-US"/>
        </w:rPr>
        <w:t>. The standard deviation</w:t>
      </w:r>
      <w:r w:rsidR="00585246" w:rsidRPr="00AC57D1">
        <w:rPr>
          <w:lang w:val="en-US"/>
        </w:rPr>
        <w:t>s</w:t>
      </w:r>
      <w:r w:rsidR="00616DA0" w:rsidRPr="00AC57D1">
        <w:rPr>
          <w:lang w:val="en-US"/>
        </w:rPr>
        <w:t xml:space="preserve"> </w:t>
      </w:r>
      <w:r w:rsidR="00585246" w:rsidRPr="00AC57D1">
        <w:rPr>
          <w:lang w:val="en-US"/>
        </w:rPr>
        <w:t xml:space="preserve">are </w:t>
      </w:r>
      <w:r w:rsidR="00616DA0" w:rsidRPr="00AC57D1">
        <w:rPr>
          <w:lang w:val="en-US"/>
        </w:rPr>
        <w:t>approximately three times larger than in advanced countries.</w:t>
      </w:r>
      <w:r w:rsidR="00884395" w:rsidRPr="00AC57D1">
        <w:rPr>
          <w:lang w:val="en-US"/>
        </w:rPr>
        <w:t xml:space="preserve"> </w:t>
      </w:r>
      <w:r w:rsidR="00997288" w:rsidRPr="00AC57D1">
        <w:rPr>
          <w:lang w:val="en-US"/>
        </w:rPr>
        <w:t>It is hard to characterize this diverse group. However, there is</w:t>
      </w:r>
      <w:r w:rsidR="00EE1B97" w:rsidRPr="00AC57D1">
        <w:rPr>
          <w:lang w:val="en-US"/>
        </w:rPr>
        <w:t xml:space="preserve"> </w:t>
      </w:r>
      <w:r w:rsidR="00997288" w:rsidRPr="00AC57D1">
        <w:rPr>
          <w:lang w:val="en-US"/>
        </w:rPr>
        <w:t xml:space="preserve">only </w:t>
      </w:r>
      <w:r w:rsidR="00EE1B97" w:rsidRPr="00AC57D1">
        <w:rPr>
          <w:lang w:val="en-US"/>
        </w:rPr>
        <w:t xml:space="preserve">one </w:t>
      </w:r>
      <w:r w:rsidR="00997288" w:rsidRPr="00AC57D1">
        <w:rPr>
          <w:lang w:val="en-US"/>
        </w:rPr>
        <w:t xml:space="preserve">country whose characteristics fits well with the patterns </w:t>
      </w:r>
      <w:r w:rsidR="006F0954" w:rsidRPr="00AC57D1">
        <w:rPr>
          <w:lang w:val="en-US"/>
        </w:rPr>
        <w:t>common in</w:t>
      </w:r>
      <w:r w:rsidR="00997288" w:rsidRPr="00AC57D1">
        <w:rPr>
          <w:lang w:val="en-US"/>
        </w:rPr>
        <w:t xml:space="preserve"> advanced countries – Estonia.</w:t>
      </w:r>
    </w:p>
    <w:p w14:paraId="4E6373A8" w14:textId="5858C7CD" w:rsidR="00997288" w:rsidRPr="00AC57D1" w:rsidRDefault="00997288" w:rsidP="0096268E">
      <w:pPr>
        <w:rPr>
          <w:lang w:val="en-US"/>
        </w:rPr>
      </w:pPr>
    </w:p>
    <w:p w14:paraId="60F5E028" w14:textId="40BB0452" w:rsidR="00997288" w:rsidRPr="00AC57D1" w:rsidRDefault="00997288" w:rsidP="0096268E">
      <w:pPr>
        <w:rPr>
          <w:lang w:val="en-US"/>
        </w:rPr>
      </w:pPr>
      <w:r w:rsidRPr="00AC57D1">
        <w:rPr>
          <w:lang w:val="en-US"/>
        </w:rPr>
        <w:t xml:space="preserve">In some countries, </w:t>
      </w:r>
      <w:r w:rsidR="00D12F1A" w:rsidRPr="00AC57D1">
        <w:rPr>
          <w:lang w:val="en-US"/>
        </w:rPr>
        <w:t xml:space="preserve">the globalization </w:t>
      </w:r>
      <w:r w:rsidRPr="00AC57D1">
        <w:rPr>
          <w:lang w:val="en-US"/>
        </w:rPr>
        <w:t xml:space="preserve">is relatively high in </w:t>
      </w:r>
      <w:r w:rsidRPr="00AC57D1">
        <w:rPr>
          <w:i/>
          <w:lang w:val="en-US"/>
        </w:rPr>
        <w:t>life sciences</w:t>
      </w:r>
      <w:r w:rsidRPr="00AC57D1">
        <w:rPr>
          <w:lang w:val="en-US"/>
        </w:rPr>
        <w:t xml:space="preserve"> and </w:t>
      </w:r>
      <w:r w:rsidRPr="00AC57D1">
        <w:rPr>
          <w:i/>
          <w:lang w:val="en-US"/>
        </w:rPr>
        <w:t>physical sciences</w:t>
      </w:r>
      <w:r w:rsidR="000168B9" w:rsidRPr="00AC57D1">
        <w:rPr>
          <w:i/>
          <w:lang w:val="en-US"/>
        </w:rPr>
        <w:t xml:space="preserve"> </w:t>
      </w:r>
      <w:r w:rsidR="000168B9" w:rsidRPr="00AC57D1">
        <w:rPr>
          <w:lang w:val="en-US"/>
        </w:rPr>
        <w:t>(&gt;0.7)</w:t>
      </w:r>
      <w:r w:rsidRPr="00AC57D1">
        <w:rPr>
          <w:lang w:val="en-US"/>
        </w:rPr>
        <w:t xml:space="preserve">, but significantly lower in </w:t>
      </w:r>
      <w:r w:rsidRPr="00AC57D1">
        <w:rPr>
          <w:i/>
          <w:lang w:val="en-US"/>
        </w:rPr>
        <w:t>social sciences</w:t>
      </w:r>
      <w:r w:rsidRPr="00AC57D1">
        <w:rPr>
          <w:lang w:val="en-US"/>
        </w:rPr>
        <w:t xml:space="preserve"> and </w:t>
      </w:r>
      <w:r w:rsidRPr="00AC57D1">
        <w:rPr>
          <w:i/>
          <w:lang w:val="en-US"/>
        </w:rPr>
        <w:t>health sciences</w:t>
      </w:r>
      <w:r w:rsidR="000168B9" w:rsidRPr="00AC57D1">
        <w:rPr>
          <w:i/>
          <w:lang w:val="en-US"/>
        </w:rPr>
        <w:t xml:space="preserve"> </w:t>
      </w:r>
      <w:r w:rsidR="000168B9" w:rsidRPr="00AC57D1">
        <w:rPr>
          <w:lang w:val="en-US"/>
        </w:rPr>
        <w:t>(&lt;0.55)</w:t>
      </w:r>
      <w:r w:rsidRPr="00AC57D1">
        <w:rPr>
          <w:lang w:val="en-US"/>
        </w:rPr>
        <w:t xml:space="preserve">. This applies </w:t>
      </w:r>
      <w:r w:rsidR="001A377F" w:rsidRPr="00AC57D1">
        <w:rPr>
          <w:lang w:val="en-US"/>
        </w:rPr>
        <w:t>mainly</w:t>
      </w:r>
      <w:r w:rsidRPr="00AC57D1">
        <w:rPr>
          <w:lang w:val="en-US"/>
        </w:rPr>
        <w:t xml:space="preserve"> countries from the former </w:t>
      </w:r>
      <w:r w:rsidR="00EE1B97" w:rsidRPr="00AC57D1">
        <w:rPr>
          <w:lang w:val="en-US"/>
        </w:rPr>
        <w:t>S</w:t>
      </w:r>
      <w:r w:rsidRPr="00AC57D1">
        <w:rPr>
          <w:lang w:val="en-US"/>
        </w:rPr>
        <w:t xml:space="preserve">oviet bloc </w:t>
      </w:r>
      <w:r w:rsidR="001A377F" w:rsidRPr="00AC57D1">
        <w:rPr>
          <w:lang w:val="en-US"/>
        </w:rPr>
        <w:t>in Europe</w:t>
      </w:r>
      <w:r w:rsidRPr="00AC57D1">
        <w:rPr>
          <w:lang w:val="en-US"/>
        </w:rPr>
        <w:t>, such as Czechia, Poland, Slovakia</w:t>
      </w:r>
      <w:r w:rsidR="001A377F" w:rsidRPr="00AC57D1">
        <w:rPr>
          <w:lang w:val="en-US"/>
        </w:rPr>
        <w:t>,</w:t>
      </w:r>
      <w:r w:rsidRPr="00AC57D1">
        <w:rPr>
          <w:lang w:val="en-US"/>
        </w:rPr>
        <w:t xml:space="preserve"> Slovenia</w:t>
      </w:r>
      <w:r w:rsidR="001A377F" w:rsidRPr="00AC57D1">
        <w:rPr>
          <w:lang w:val="en-US"/>
        </w:rPr>
        <w:t>, or Croatia</w:t>
      </w:r>
      <w:r w:rsidRPr="00AC57D1">
        <w:rPr>
          <w:lang w:val="en-US"/>
        </w:rPr>
        <w:t>.</w:t>
      </w:r>
      <w:r w:rsidR="001A377F" w:rsidRPr="00AC57D1">
        <w:rPr>
          <w:lang w:val="en-US"/>
        </w:rPr>
        <w:t xml:space="preserve"> </w:t>
      </w:r>
      <w:r w:rsidR="00EE1B97" w:rsidRPr="00AC57D1">
        <w:rPr>
          <w:lang w:val="en-US"/>
        </w:rPr>
        <w:t>However,</w:t>
      </w:r>
      <w:r w:rsidR="001A377F" w:rsidRPr="00AC57D1">
        <w:rPr>
          <w:lang w:val="en-US"/>
        </w:rPr>
        <w:t xml:space="preserve"> there </w:t>
      </w:r>
      <w:r w:rsidR="00D12F1A" w:rsidRPr="00AC57D1">
        <w:rPr>
          <w:lang w:val="en-US"/>
        </w:rPr>
        <w:t xml:space="preserve">are </w:t>
      </w:r>
      <w:r w:rsidR="001A377F" w:rsidRPr="00AC57D1">
        <w:rPr>
          <w:lang w:val="en-US"/>
        </w:rPr>
        <w:t xml:space="preserve">also countries </w:t>
      </w:r>
      <w:r w:rsidR="00D12F1A" w:rsidRPr="00AC57D1">
        <w:rPr>
          <w:lang w:val="en-US"/>
        </w:rPr>
        <w:t>who perform badly in most disciplines – Belarus, Ukraine</w:t>
      </w:r>
      <w:r w:rsidR="000168B9" w:rsidRPr="00AC57D1">
        <w:rPr>
          <w:lang w:val="en-US"/>
        </w:rPr>
        <w:t>, Kazakhstan,</w:t>
      </w:r>
      <w:r w:rsidR="00D12F1A" w:rsidRPr="00AC57D1">
        <w:rPr>
          <w:lang w:val="en-US"/>
        </w:rPr>
        <w:t xml:space="preserve"> or Russia.</w:t>
      </w:r>
    </w:p>
    <w:p w14:paraId="48B0B768" w14:textId="3E78EDC5" w:rsidR="00D12F1A" w:rsidRPr="00AC57D1" w:rsidRDefault="00D12F1A" w:rsidP="0096268E">
      <w:pPr>
        <w:rPr>
          <w:lang w:val="en-US"/>
        </w:rPr>
      </w:pPr>
    </w:p>
    <w:p w14:paraId="40466201" w14:textId="2C1EB8C6" w:rsidR="00D12F1A" w:rsidRPr="00AC57D1" w:rsidRDefault="00D12F1A" w:rsidP="0096268E">
      <w:pPr>
        <w:rPr>
          <w:lang w:val="en-US"/>
        </w:rPr>
      </w:pPr>
      <w:r w:rsidRPr="00AC57D1">
        <w:rPr>
          <w:lang w:val="en-US"/>
        </w:rPr>
        <w:t xml:space="preserve">Russia is a prime example of </w:t>
      </w:r>
      <w:r w:rsidR="00EE1B97" w:rsidRPr="00AC57D1">
        <w:rPr>
          <w:lang w:val="en-US"/>
        </w:rPr>
        <w:t xml:space="preserve">the </w:t>
      </w:r>
      <w:r w:rsidRPr="00AC57D1">
        <w:rPr>
          <w:lang w:val="en-US"/>
        </w:rPr>
        <w:t>strongly isolated research system</w:t>
      </w:r>
      <w:r w:rsidR="00EE1B97" w:rsidRPr="00AC57D1">
        <w:rPr>
          <w:lang w:val="en-US"/>
        </w:rPr>
        <w:t xml:space="preserve"> (see Figure 2)</w:t>
      </w:r>
      <w:r w:rsidRPr="00AC57D1">
        <w:rPr>
          <w:lang w:val="en-US"/>
        </w:rPr>
        <w:t xml:space="preserve">. </w:t>
      </w:r>
      <w:r w:rsidR="000D7FE9" w:rsidRPr="00AC57D1">
        <w:rPr>
          <w:lang w:val="en-US"/>
        </w:rPr>
        <w:t xml:space="preserve">In 2017, </w:t>
      </w:r>
      <w:r w:rsidRPr="00AC57D1">
        <w:rPr>
          <w:lang w:val="en-US"/>
        </w:rPr>
        <w:t>Russia rank</w:t>
      </w:r>
      <w:r w:rsidR="00EE1B97" w:rsidRPr="00AC57D1">
        <w:rPr>
          <w:lang w:val="en-US"/>
        </w:rPr>
        <w:t>ed</w:t>
      </w:r>
      <w:r w:rsidRPr="00AC57D1">
        <w:rPr>
          <w:lang w:val="en-US"/>
        </w:rPr>
        <w:t xml:space="preserve"> </w:t>
      </w:r>
      <w:r w:rsidR="000D7FE9" w:rsidRPr="00AC57D1">
        <w:rPr>
          <w:lang w:val="en-US"/>
        </w:rPr>
        <w:t xml:space="preserve">as </w:t>
      </w:r>
      <w:r w:rsidRPr="00AC57D1">
        <w:rPr>
          <w:lang w:val="en-US"/>
        </w:rPr>
        <w:t xml:space="preserve">the </w:t>
      </w:r>
      <w:r w:rsidR="000D7FE9" w:rsidRPr="00AC57D1">
        <w:rPr>
          <w:lang w:val="en-US"/>
        </w:rPr>
        <w:t xml:space="preserve">first or second least globalized country in all broad disciplines. Even when extended to the narrow definition of disciplines, Russia is among the last 3 countries in </w:t>
      </w:r>
      <w:r w:rsidR="000168B9" w:rsidRPr="00AC57D1">
        <w:rPr>
          <w:lang w:val="en-US"/>
        </w:rPr>
        <w:t xml:space="preserve">23 out of 25 disciplines where the data are available. </w:t>
      </w:r>
    </w:p>
    <w:p w14:paraId="22162423" w14:textId="77777777" w:rsidR="00EE1B97" w:rsidRPr="00AC57D1" w:rsidRDefault="00EE1B97" w:rsidP="00EE1B97">
      <w:pPr>
        <w:rPr>
          <w:lang w:val="en-US"/>
        </w:rPr>
      </w:pPr>
    </w:p>
    <w:p w14:paraId="606B819A" w14:textId="5BDB3A93" w:rsidR="00EE1B97" w:rsidRPr="00AC57D1" w:rsidRDefault="00EE1B97" w:rsidP="00EE1B97">
      <w:pPr>
        <w:rPr>
          <w:lang w:val="en-US"/>
        </w:rPr>
      </w:pPr>
      <w:r w:rsidRPr="00AC57D1">
        <w:rPr>
          <w:lang w:val="en-US"/>
        </w:rPr>
        <w:t xml:space="preserve">Where there is a will, there is a way. At the beginning of the analyzed period, in 2005, China was the least globalized country in the world in </w:t>
      </w:r>
      <w:r w:rsidRPr="00AC57D1">
        <w:rPr>
          <w:i/>
          <w:lang w:val="en-US"/>
        </w:rPr>
        <w:t xml:space="preserve">All disciplines, </w:t>
      </w:r>
      <w:r w:rsidRPr="00AC57D1">
        <w:rPr>
          <w:lang w:val="en-US"/>
        </w:rPr>
        <w:t xml:space="preserve">and among the 5 least globalized in all broad disciplines (see </w:t>
      </w:r>
      <w:proofErr w:type="spellStart"/>
      <w:r w:rsidRPr="00AC57D1">
        <w:rPr>
          <w:lang w:val="en-US"/>
        </w:rPr>
        <w:t>Moed</w:t>
      </w:r>
      <w:proofErr w:type="spellEnd"/>
      <w:r w:rsidRPr="00AC57D1">
        <w:rPr>
          <w:lang w:val="en-US"/>
        </w:rPr>
        <w:t xml:space="preserve"> 2002). China invests heavily in the modernization of </w:t>
      </w:r>
      <w:r w:rsidR="002C63DC">
        <w:rPr>
          <w:lang w:val="en-US"/>
        </w:rPr>
        <w:t>its</w:t>
      </w:r>
      <w:r w:rsidRPr="00AC57D1">
        <w:rPr>
          <w:lang w:val="en-US"/>
        </w:rPr>
        <w:t xml:space="preserve"> science infrastructure (</w:t>
      </w:r>
      <w:proofErr w:type="spellStart"/>
      <w:del w:id="267" w:author="Macháček Vít" w:date="2020-01-09T15:07:00Z">
        <w:r w:rsidR="00711DE0" w:rsidRPr="00AC57D1" w:rsidDel="00316E0A">
          <w:rPr>
            <w:lang w:val="en-US"/>
          </w:rPr>
          <w:delText xml:space="preserve">Royal Society </w:delText>
        </w:r>
      </w:del>
      <w:ins w:id="268" w:author="Macháček Vít" w:date="2020-01-09T15:07:00Z">
        <w:r w:rsidR="00316E0A">
          <w:rPr>
            <w:lang w:val="en-US"/>
          </w:rPr>
          <w:t>Wilsdon</w:t>
        </w:r>
        <w:proofErr w:type="spellEnd"/>
        <w:r w:rsidR="00316E0A">
          <w:rPr>
            <w:lang w:val="en-US"/>
          </w:rPr>
          <w:t xml:space="preserve"> </w:t>
        </w:r>
      </w:ins>
      <w:r w:rsidR="00711DE0" w:rsidRPr="00AC57D1">
        <w:rPr>
          <w:lang w:val="en-US"/>
        </w:rPr>
        <w:t>2011</w:t>
      </w:r>
      <w:r w:rsidRPr="00AC57D1">
        <w:rPr>
          <w:lang w:val="en-US"/>
        </w:rPr>
        <w:t xml:space="preserve">). Figure 2 shows a rapid transformation of </w:t>
      </w:r>
      <w:r w:rsidR="002C63DC">
        <w:rPr>
          <w:lang w:val="en-US"/>
        </w:rPr>
        <w:t xml:space="preserve">the </w:t>
      </w:r>
      <w:r w:rsidRPr="00AC57D1">
        <w:rPr>
          <w:lang w:val="en-US"/>
        </w:rPr>
        <w:t xml:space="preserve">Chinese system that resulted in </w:t>
      </w:r>
      <w:r w:rsidR="002C63DC">
        <w:rPr>
          <w:lang w:val="en-US"/>
        </w:rPr>
        <w:t xml:space="preserve">the </w:t>
      </w:r>
      <w:r w:rsidRPr="00AC57D1">
        <w:rPr>
          <w:lang w:val="en-US"/>
        </w:rPr>
        <w:t>relatively fast growth of globalization. During the analyzed period</w:t>
      </w:r>
      <w:r w:rsidR="002C63DC">
        <w:rPr>
          <w:lang w:val="en-US"/>
        </w:rPr>
        <w:t>,</w:t>
      </w:r>
      <w:r w:rsidRPr="00AC57D1">
        <w:rPr>
          <w:lang w:val="en-US"/>
        </w:rPr>
        <w:t xml:space="preserve"> the globalization grew fast across all disciplines. In 2017 China was still less globalized than </w:t>
      </w:r>
      <w:r w:rsidRPr="00AC57D1">
        <w:rPr>
          <w:i/>
          <w:lang w:val="en-US"/>
        </w:rPr>
        <w:t>advanced countries</w:t>
      </w:r>
      <w:r w:rsidRPr="00AC57D1">
        <w:rPr>
          <w:lang w:val="en-US"/>
        </w:rPr>
        <w:t xml:space="preserve">, but its progress is visible. </w:t>
      </w:r>
    </w:p>
    <w:p w14:paraId="471A0CAC" w14:textId="07998215" w:rsidR="0096268E" w:rsidRPr="00AC57D1" w:rsidRDefault="0096268E" w:rsidP="0096268E">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F6066C" w:rsidRPr="00AC57D1" w14:paraId="279A5C6B" w14:textId="77777777" w:rsidTr="005C4450">
        <w:tc>
          <w:tcPr>
            <w:tcW w:w="9071" w:type="dxa"/>
          </w:tcPr>
          <w:p w14:paraId="18FC717C" w14:textId="0E9EF489" w:rsidR="00F6066C" w:rsidRPr="00AC57D1" w:rsidRDefault="00F6066C" w:rsidP="00EE1B97">
            <w:pPr>
              <w:rPr>
                <w:b/>
                <w:lang w:val="en-US"/>
              </w:rPr>
            </w:pPr>
            <w:r w:rsidRPr="00AC57D1">
              <w:rPr>
                <w:b/>
                <w:lang w:val="en-US"/>
              </w:rPr>
              <w:t xml:space="preserve">Figure </w:t>
            </w:r>
            <w:r w:rsidR="00EE1B97" w:rsidRPr="00AC57D1">
              <w:rPr>
                <w:b/>
                <w:lang w:val="en-US"/>
              </w:rPr>
              <w:t>2</w:t>
            </w:r>
            <w:r w:rsidRPr="00AC57D1">
              <w:rPr>
                <w:b/>
                <w:lang w:val="en-US"/>
              </w:rPr>
              <w:t>: Globalization in broad disciplines in China and Russia in time (Euclidian distance)</w:t>
            </w:r>
          </w:p>
        </w:tc>
      </w:tr>
      <w:tr w:rsidR="00F6066C" w:rsidRPr="00AC57D1" w14:paraId="6D6DAF06" w14:textId="77777777" w:rsidTr="005C4450">
        <w:tc>
          <w:tcPr>
            <w:tcW w:w="9071" w:type="dxa"/>
          </w:tcPr>
          <w:p w14:paraId="67D83B74" w14:textId="735835EC" w:rsidR="00F6066C" w:rsidRPr="00AC57D1" w:rsidRDefault="009728B7" w:rsidP="005C4450">
            <w:pPr>
              <w:rPr>
                <w:lang w:val="en-US"/>
              </w:rPr>
            </w:pPr>
            <w:r w:rsidRPr="00AC57D1">
              <w:rPr>
                <w:noProof/>
                <w:lang w:val="cs-CZ" w:eastAsia="cs-CZ"/>
              </w:rPr>
              <w:lastRenderedPageBreak/>
              <w:drawing>
                <wp:inline distT="0" distB="0" distL="0" distR="0" wp14:anchorId="1A199679" wp14:editId="62AE5D9F">
                  <wp:extent cx="5753100" cy="3686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3686175"/>
                          </a:xfrm>
                          <a:prstGeom prst="rect">
                            <a:avLst/>
                          </a:prstGeom>
                        </pic:spPr>
                      </pic:pic>
                    </a:graphicData>
                  </a:graphic>
                </wp:inline>
              </w:drawing>
            </w:r>
          </w:p>
        </w:tc>
      </w:tr>
      <w:tr w:rsidR="00F6066C" w:rsidRPr="00AC57D1" w14:paraId="734A710B" w14:textId="77777777" w:rsidTr="005C4450">
        <w:tc>
          <w:tcPr>
            <w:tcW w:w="9071" w:type="dxa"/>
          </w:tcPr>
          <w:p w14:paraId="23E069E0" w14:textId="4F8911A6" w:rsidR="00F6066C" w:rsidRPr="00AC57D1" w:rsidRDefault="00692C32" w:rsidP="005C4450">
            <w:pPr>
              <w:pStyle w:val="Nadpis1"/>
              <w:spacing w:before="0"/>
              <w:rPr>
                <w:b w:val="0"/>
                <w:i/>
                <w:lang w:val="en-US"/>
              </w:rPr>
            </w:pPr>
            <w:r w:rsidRPr="00AC57D1">
              <w:rPr>
                <w:b w:val="0"/>
                <w:i/>
                <w:lang w:val="en-US"/>
              </w:rPr>
              <w:t>Source: own calculation, Scopus</w:t>
            </w:r>
          </w:p>
        </w:tc>
      </w:tr>
    </w:tbl>
    <w:p w14:paraId="1AF854E1" w14:textId="77777777" w:rsidR="007371AC" w:rsidRPr="00AC57D1" w:rsidRDefault="007371AC" w:rsidP="00B8681D">
      <w:pPr>
        <w:rPr>
          <w:lang w:val="en-US"/>
        </w:rPr>
      </w:pPr>
    </w:p>
    <w:p w14:paraId="67B73E77" w14:textId="5C1058B3" w:rsidR="007C1096" w:rsidRPr="00AC57D1" w:rsidRDefault="00EE1B97" w:rsidP="0096268E">
      <w:pPr>
        <w:rPr>
          <w:lang w:val="en-US"/>
        </w:rPr>
      </w:pPr>
      <w:r w:rsidRPr="00AC57D1">
        <w:rPr>
          <w:lang w:val="en-US"/>
        </w:rPr>
        <w:t>The map on Figure 3 shows that i</w:t>
      </w:r>
      <w:r w:rsidR="007371AC" w:rsidRPr="00AC57D1">
        <w:rPr>
          <w:lang w:val="en-US"/>
        </w:rPr>
        <w:t>n all BRIICS</w:t>
      </w:r>
      <w:r w:rsidR="007371AC" w:rsidRPr="00AC57D1">
        <w:rPr>
          <w:rStyle w:val="Znakapoznpodarou"/>
          <w:lang w:val="en-US"/>
        </w:rPr>
        <w:footnoteReference w:id="3"/>
      </w:r>
      <w:r w:rsidR="007371AC" w:rsidRPr="00AC57D1">
        <w:rPr>
          <w:lang w:val="en-US"/>
        </w:rPr>
        <w:t xml:space="preserve"> countries</w:t>
      </w:r>
      <w:r w:rsidR="002C63DC">
        <w:rPr>
          <w:lang w:val="en-US"/>
        </w:rPr>
        <w:t>,</w:t>
      </w:r>
      <w:r w:rsidR="007371AC" w:rsidRPr="00AC57D1">
        <w:rPr>
          <w:lang w:val="en-US"/>
        </w:rPr>
        <w:t xml:space="preserve"> the globalization is below</w:t>
      </w:r>
      <w:r w:rsidR="00E94239" w:rsidRPr="00AC57D1">
        <w:rPr>
          <w:lang w:val="en-US"/>
        </w:rPr>
        <w:t xml:space="preserve"> (or very close to </w:t>
      </w:r>
      <w:proofErr w:type="spellStart"/>
      <w:r w:rsidR="00E94239" w:rsidRPr="00AC57D1">
        <w:rPr>
          <w:lang w:val="en-US"/>
        </w:rPr>
        <w:t>at</w:t>
      </w:r>
      <w:proofErr w:type="spellEnd"/>
      <w:r w:rsidR="00E94239" w:rsidRPr="00AC57D1">
        <w:rPr>
          <w:lang w:val="en-US"/>
        </w:rPr>
        <w:t xml:space="preserve"> maximum)</w:t>
      </w:r>
      <w:r w:rsidR="007371AC" w:rsidRPr="00AC57D1">
        <w:rPr>
          <w:lang w:val="en-US"/>
        </w:rPr>
        <w:t xml:space="preserve"> average</w:t>
      </w:r>
      <w:r w:rsidR="00E94239" w:rsidRPr="00AC57D1">
        <w:rPr>
          <w:lang w:val="en-US"/>
        </w:rPr>
        <w:t xml:space="preserve"> in all broad disciplines in 2017</w:t>
      </w:r>
      <w:r w:rsidR="007371AC" w:rsidRPr="00AC57D1">
        <w:rPr>
          <w:lang w:val="en-US"/>
        </w:rPr>
        <w:t xml:space="preserve">. </w:t>
      </w:r>
      <w:r w:rsidR="002C63DC">
        <w:rPr>
          <w:lang w:val="en-US"/>
        </w:rPr>
        <w:t>T</w:t>
      </w:r>
      <w:r w:rsidR="00E94239" w:rsidRPr="00AC57D1">
        <w:rPr>
          <w:lang w:val="en-US"/>
        </w:rPr>
        <w:t xml:space="preserve">he </w:t>
      </w:r>
      <w:r w:rsidR="00152E80" w:rsidRPr="00AC57D1">
        <w:rPr>
          <w:lang w:val="en-US"/>
        </w:rPr>
        <w:t>long-term</w:t>
      </w:r>
      <w:r w:rsidR="00E94239" w:rsidRPr="00AC57D1">
        <w:rPr>
          <w:lang w:val="en-US"/>
        </w:rPr>
        <w:t xml:space="preserve"> grow</w:t>
      </w:r>
      <w:r w:rsidR="002C63DC">
        <w:rPr>
          <w:lang w:val="en-US"/>
        </w:rPr>
        <w:t>th</w:t>
      </w:r>
      <w:r w:rsidR="00E94239" w:rsidRPr="00AC57D1">
        <w:rPr>
          <w:lang w:val="en-US"/>
        </w:rPr>
        <w:t xml:space="preserve"> trend in </w:t>
      </w:r>
      <w:r w:rsidR="002C63DC">
        <w:rPr>
          <w:lang w:val="en-US"/>
        </w:rPr>
        <w:t xml:space="preserve">the </w:t>
      </w:r>
      <w:r w:rsidR="00E94239" w:rsidRPr="00AC57D1">
        <w:rPr>
          <w:lang w:val="en-US"/>
        </w:rPr>
        <w:t>past 12 years is only seen in China. In Indonesia, the globalization even slightly decreases in time</w:t>
      </w:r>
      <w:r w:rsidR="00076EFD" w:rsidRPr="00AC57D1">
        <w:rPr>
          <w:lang w:val="en-US"/>
        </w:rPr>
        <w:t xml:space="preserve"> in all broad disciplines</w:t>
      </w:r>
      <w:r w:rsidR="00E94239" w:rsidRPr="00AC57D1">
        <w:rPr>
          <w:lang w:val="en-US"/>
        </w:rPr>
        <w:t xml:space="preserve">. </w:t>
      </w:r>
      <w:r w:rsidR="002C63DC">
        <w:rPr>
          <w:lang w:val="en-US"/>
        </w:rPr>
        <w:t>T</w:t>
      </w:r>
      <w:r w:rsidR="00152E80" w:rsidRPr="00AC57D1">
        <w:rPr>
          <w:lang w:val="en-US"/>
        </w:rPr>
        <w:t xml:space="preserve">he path to globalization is far from being guaranteed for </w:t>
      </w:r>
      <w:r w:rsidRPr="00AC57D1">
        <w:rPr>
          <w:lang w:val="en-US"/>
        </w:rPr>
        <w:t>the developing countries.</w:t>
      </w:r>
    </w:p>
    <w:p w14:paraId="0080BAED" w14:textId="658FC454" w:rsidR="007C1096" w:rsidRPr="00AC57D1" w:rsidRDefault="007C1096" w:rsidP="0096268E">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076EFD" w:rsidRPr="00AC57D1" w14:paraId="7DFAC95B" w14:textId="77777777" w:rsidTr="00076EFD">
        <w:tc>
          <w:tcPr>
            <w:tcW w:w="9071" w:type="dxa"/>
          </w:tcPr>
          <w:p w14:paraId="6861760D" w14:textId="46801E30" w:rsidR="00076EFD" w:rsidRPr="00AC57D1" w:rsidRDefault="00076EFD" w:rsidP="00EE1B97">
            <w:pPr>
              <w:rPr>
                <w:b/>
                <w:lang w:val="en-US"/>
              </w:rPr>
            </w:pPr>
            <w:r w:rsidRPr="00AC57D1">
              <w:rPr>
                <w:b/>
                <w:lang w:val="en-US"/>
              </w:rPr>
              <w:t xml:space="preserve">Figure </w:t>
            </w:r>
            <w:r w:rsidR="00EE1B97" w:rsidRPr="00AC57D1">
              <w:rPr>
                <w:b/>
                <w:lang w:val="en-US"/>
              </w:rPr>
              <w:t>3</w:t>
            </w:r>
            <w:r w:rsidRPr="00AC57D1">
              <w:rPr>
                <w:b/>
                <w:lang w:val="en-US"/>
              </w:rPr>
              <w:t>: Globalization of science on the world map (2017; Euclidian distance; All disciplines)</w:t>
            </w:r>
          </w:p>
        </w:tc>
      </w:tr>
      <w:tr w:rsidR="00076EFD" w:rsidRPr="00AC57D1" w14:paraId="6C0CC912" w14:textId="77777777" w:rsidTr="00076EFD">
        <w:tc>
          <w:tcPr>
            <w:tcW w:w="9071" w:type="dxa"/>
          </w:tcPr>
          <w:p w14:paraId="190B92D6" w14:textId="77777777" w:rsidR="00076EFD" w:rsidRPr="00AC57D1" w:rsidRDefault="00076EFD" w:rsidP="00076EFD">
            <w:pPr>
              <w:rPr>
                <w:lang w:val="en-US"/>
              </w:rPr>
            </w:pPr>
            <w:r w:rsidRPr="00AC57D1">
              <w:rPr>
                <w:noProof/>
                <w:lang w:val="cs-CZ" w:eastAsia="cs-CZ"/>
              </w:rPr>
              <w:drawing>
                <wp:inline distT="0" distB="0" distL="0" distR="0" wp14:anchorId="51075711" wp14:editId="21A4072A">
                  <wp:extent cx="5760085" cy="189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892300"/>
                          </a:xfrm>
                          <a:prstGeom prst="rect">
                            <a:avLst/>
                          </a:prstGeom>
                        </pic:spPr>
                      </pic:pic>
                    </a:graphicData>
                  </a:graphic>
                </wp:inline>
              </w:drawing>
            </w:r>
          </w:p>
        </w:tc>
      </w:tr>
      <w:tr w:rsidR="00076EFD" w:rsidRPr="00AC57D1" w14:paraId="0119ACD0" w14:textId="77777777" w:rsidTr="00076EFD">
        <w:tc>
          <w:tcPr>
            <w:tcW w:w="9071" w:type="dxa"/>
          </w:tcPr>
          <w:p w14:paraId="418AB39F" w14:textId="63300B85" w:rsidR="00076EFD" w:rsidRPr="00AC57D1" w:rsidRDefault="00076EFD" w:rsidP="00076EFD">
            <w:pPr>
              <w:pStyle w:val="Nadpis1"/>
              <w:spacing w:before="0"/>
              <w:rPr>
                <w:b w:val="0"/>
                <w:i/>
                <w:lang w:val="en-US"/>
              </w:rPr>
            </w:pPr>
            <w:r w:rsidRPr="00AC57D1">
              <w:rPr>
                <w:b w:val="0"/>
                <w:i/>
                <w:lang w:val="en-US"/>
              </w:rPr>
              <w:t>Source: own calculation; Scopus; the darker the color</w:t>
            </w:r>
            <w:r w:rsidR="00EE1B97" w:rsidRPr="00AC57D1">
              <w:rPr>
                <w:b w:val="0"/>
                <w:i/>
                <w:lang w:val="en-US"/>
              </w:rPr>
              <w:t>,</w:t>
            </w:r>
            <w:r w:rsidRPr="00AC57D1">
              <w:rPr>
                <w:b w:val="0"/>
                <w:i/>
                <w:lang w:val="en-US"/>
              </w:rPr>
              <w:t xml:space="preserve"> the higher globalization</w:t>
            </w:r>
          </w:p>
        </w:tc>
      </w:tr>
    </w:tbl>
    <w:p w14:paraId="4A79E17E" w14:textId="29E01F7C" w:rsidR="007C1096" w:rsidRPr="00AC57D1" w:rsidRDefault="007C1096" w:rsidP="0096268E">
      <w:pPr>
        <w:rPr>
          <w:lang w:val="en-US"/>
        </w:rPr>
      </w:pPr>
    </w:p>
    <w:p w14:paraId="6A967358" w14:textId="538F0C0C" w:rsidR="00076EFD" w:rsidRPr="00AC57D1" w:rsidRDefault="00076EFD" w:rsidP="00076EFD">
      <w:pPr>
        <w:rPr>
          <w:b/>
          <w:lang w:val="en-US"/>
        </w:rPr>
      </w:pPr>
      <w:r w:rsidRPr="00AC57D1">
        <w:rPr>
          <w:b/>
          <w:lang w:val="en-US"/>
        </w:rPr>
        <w:t>Conclusions</w:t>
      </w:r>
    </w:p>
    <w:p w14:paraId="31CE0AD1" w14:textId="5F6AF91E" w:rsidR="00987E80" w:rsidRPr="00AC57D1" w:rsidRDefault="00987E80" w:rsidP="00076EFD">
      <w:r w:rsidRPr="00AC57D1">
        <w:rPr>
          <w:lang w:val="en-US"/>
        </w:rPr>
        <w:t xml:space="preserve">The paper measured the globalization of science in 174 countries and 31 disciplines between 2005 and 2017. Using the data on articles, reviews and conference papers </w:t>
      </w:r>
      <w:r w:rsidR="005F30C7" w:rsidRPr="00AC57D1">
        <w:rPr>
          <w:lang w:val="en-US"/>
        </w:rPr>
        <w:t xml:space="preserve">from journals </w:t>
      </w:r>
      <w:r w:rsidRPr="00AC57D1">
        <w:rPr>
          <w:lang w:val="en-US"/>
        </w:rPr>
        <w:t xml:space="preserve">indexed in the Scopus </w:t>
      </w:r>
      <w:r w:rsidR="005F30C7" w:rsidRPr="00AC57D1">
        <w:rPr>
          <w:lang w:val="en-US"/>
        </w:rPr>
        <w:t xml:space="preserve">Source List we developed a two-step methodology that scales the globalization </w:t>
      </w:r>
      <w:r w:rsidR="005F30C7" w:rsidRPr="00AC57D1">
        <w:rPr>
          <w:lang w:val="en-US"/>
        </w:rPr>
        <w:lastRenderedPageBreak/>
        <w:t>of individual journals up to the level of countries, disciplines and years. Multiple indicators of globalization (based on country data, language data</w:t>
      </w:r>
      <w:r w:rsidR="002C63DC">
        <w:rPr>
          <w:lang w:val="en-US"/>
        </w:rPr>
        <w:t>,</w:t>
      </w:r>
      <w:r w:rsidR="005F30C7" w:rsidRPr="00AC57D1">
        <w:rPr>
          <w:lang w:val="en-US"/>
        </w:rPr>
        <w:t xml:space="preserve"> and institutional data) were constructed to verify the robustness of our findings. The paper is also accompanied by an interactive application available at </w:t>
      </w:r>
      <w:hyperlink r:id="rId13" w:history="1">
        <w:r w:rsidR="005F30C7" w:rsidRPr="00AC57D1">
          <w:rPr>
            <w:rStyle w:val="Hypertextovodkaz"/>
          </w:rPr>
          <w:t>http://www.globalizationofscience.com/</w:t>
        </w:r>
      </w:hyperlink>
      <w:r w:rsidR="005F30C7" w:rsidRPr="00AC57D1">
        <w:t>.</w:t>
      </w:r>
    </w:p>
    <w:p w14:paraId="3BC06F35" w14:textId="607718C5" w:rsidR="005F30C7" w:rsidRPr="00AC57D1" w:rsidRDefault="005F30C7" w:rsidP="00076EFD"/>
    <w:p w14:paraId="53FE3992" w14:textId="5F9C4F4B" w:rsidR="005F30C7" w:rsidRPr="00476213" w:rsidRDefault="005F30C7" w:rsidP="00076EFD">
      <w:pPr>
        <w:rPr>
          <w:spacing w:val="-2"/>
        </w:rPr>
      </w:pPr>
      <w:r w:rsidRPr="00476213">
        <w:rPr>
          <w:spacing w:val="-2"/>
        </w:rPr>
        <w:t xml:space="preserve">The transition from national to </w:t>
      </w:r>
      <w:r w:rsidR="002C63DC" w:rsidRPr="00476213">
        <w:rPr>
          <w:spacing w:val="-2"/>
        </w:rPr>
        <w:t xml:space="preserve">the </w:t>
      </w:r>
      <w:r w:rsidRPr="00476213">
        <w:rPr>
          <w:spacing w:val="-2"/>
        </w:rPr>
        <w:t>transnational mode of communication took place in</w:t>
      </w:r>
      <w:r w:rsidR="00EF5525" w:rsidRPr="00476213">
        <w:rPr>
          <w:spacing w:val="-2"/>
        </w:rPr>
        <w:t xml:space="preserve"> the</w:t>
      </w:r>
      <w:r w:rsidRPr="00476213">
        <w:rPr>
          <w:spacing w:val="-2"/>
        </w:rPr>
        <w:t xml:space="preserve"> 1980s and 1990s in Western countries</w:t>
      </w:r>
      <w:r w:rsidR="00EF5525" w:rsidRPr="00476213">
        <w:rPr>
          <w:spacing w:val="-2"/>
        </w:rPr>
        <w:t xml:space="preserve">. </w:t>
      </w:r>
      <w:r w:rsidR="002C63DC" w:rsidRPr="00476213">
        <w:rPr>
          <w:spacing w:val="-2"/>
        </w:rPr>
        <w:t>A s</w:t>
      </w:r>
      <w:r w:rsidR="00EF5525" w:rsidRPr="00476213">
        <w:rPr>
          <w:spacing w:val="-2"/>
        </w:rPr>
        <w:t>imilar transition</w:t>
      </w:r>
      <w:r w:rsidRPr="00476213">
        <w:rPr>
          <w:spacing w:val="-2"/>
        </w:rPr>
        <w:t xml:space="preserve"> is still not finished in the countries of the former Soviet bloc. Especially in the Social Sciences and </w:t>
      </w:r>
      <w:r w:rsidR="00EF5525" w:rsidRPr="00476213">
        <w:rPr>
          <w:spacing w:val="-2"/>
        </w:rPr>
        <w:t xml:space="preserve">the </w:t>
      </w:r>
      <w:r w:rsidRPr="00476213">
        <w:rPr>
          <w:spacing w:val="-2"/>
        </w:rPr>
        <w:t>Health Sciences</w:t>
      </w:r>
      <w:r w:rsidR="002C63DC" w:rsidRPr="00476213">
        <w:rPr>
          <w:spacing w:val="-2"/>
        </w:rPr>
        <w:t>,</w:t>
      </w:r>
      <w:r w:rsidRPr="00476213">
        <w:rPr>
          <w:spacing w:val="-2"/>
        </w:rPr>
        <w:t xml:space="preserve"> the role of non-globalized journals is </w:t>
      </w:r>
      <w:r w:rsidR="00EF5525" w:rsidRPr="00476213">
        <w:rPr>
          <w:spacing w:val="-2"/>
        </w:rPr>
        <w:t>high. An example of Russia shows that the lack of globalization can be very persistent. An example of China shows that under certain conditions</w:t>
      </w:r>
      <w:r w:rsidR="002C63DC" w:rsidRPr="00476213">
        <w:rPr>
          <w:spacing w:val="-2"/>
        </w:rPr>
        <w:t>,</w:t>
      </w:r>
      <w:r w:rsidR="00EF5525" w:rsidRPr="00476213">
        <w:rPr>
          <w:spacing w:val="-2"/>
        </w:rPr>
        <w:t xml:space="preserve"> the widespread integration into a global research publication flows is possible</w:t>
      </w:r>
      <w:r w:rsidR="002C63DC" w:rsidRPr="00476213">
        <w:rPr>
          <w:spacing w:val="-2"/>
        </w:rPr>
        <w:t>,</w:t>
      </w:r>
      <w:r w:rsidR="00EF5525" w:rsidRPr="00476213">
        <w:rPr>
          <w:spacing w:val="-2"/>
        </w:rPr>
        <w:t xml:space="preserve"> and it can even be relatively fast.</w:t>
      </w:r>
    </w:p>
    <w:p w14:paraId="52B057E4" w14:textId="60F530F1" w:rsidR="00EF5525" w:rsidRPr="00AC57D1" w:rsidRDefault="00EF5525" w:rsidP="00076EFD"/>
    <w:p w14:paraId="7CCFA5CA" w14:textId="73A88D39" w:rsidR="00EF5525" w:rsidRPr="00476213" w:rsidRDefault="00C30053" w:rsidP="00076EFD">
      <w:pPr>
        <w:rPr>
          <w:spacing w:val="-6"/>
        </w:rPr>
      </w:pPr>
      <w:r w:rsidRPr="00476213">
        <w:rPr>
          <w:spacing w:val="-6"/>
        </w:rPr>
        <w:t xml:space="preserve">The granular data on </w:t>
      </w:r>
      <w:r w:rsidR="002C63DC" w:rsidRPr="00476213">
        <w:rPr>
          <w:spacing w:val="-6"/>
        </w:rPr>
        <w:t xml:space="preserve">the </w:t>
      </w:r>
      <w:r w:rsidRPr="00476213">
        <w:rPr>
          <w:spacing w:val="-6"/>
        </w:rPr>
        <w:t>globalization of science can serve as a good starting point for further exploration for researchers, research managers, policy-makers</w:t>
      </w:r>
      <w:r w:rsidR="002C63DC" w:rsidRPr="00476213">
        <w:rPr>
          <w:spacing w:val="-6"/>
        </w:rPr>
        <w:t>,</w:t>
      </w:r>
      <w:r w:rsidRPr="00476213">
        <w:rPr>
          <w:spacing w:val="-6"/>
        </w:rPr>
        <w:t xml:space="preserve"> and other research evaluation practitioners. These professionals should be asking whether the level of globalization in their context is adequate. However, f</w:t>
      </w:r>
      <w:r w:rsidR="00C25667" w:rsidRPr="00476213">
        <w:rPr>
          <w:spacing w:val="-6"/>
        </w:rPr>
        <w:t xml:space="preserve">urther research </w:t>
      </w:r>
      <w:r w:rsidRPr="00476213">
        <w:rPr>
          <w:spacing w:val="-6"/>
        </w:rPr>
        <w:t>necessary</w:t>
      </w:r>
      <w:r w:rsidR="00C25667" w:rsidRPr="00476213">
        <w:rPr>
          <w:spacing w:val="-6"/>
        </w:rPr>
        <w:t xml:space="preserve"> </w:t>
      </w:r>
      <w:r w:rsidR="00AE5A68" w:rsidRPr="00476213">
        <w:rPr>
          <w:spacing w:val="-6"/>
        </w:rPr>
        <w:t xml:space="preserve">to understand </w:t>
      </w:r>
      <w:r w:rsidR="00C25667" w:rsidRPr="00476213">
        <w:rPr>
          <w:spacing w:val="-6"/>
        </w:rPr>
        <w:t>t</w:t>
      </w:r>
      <w:r w:rsidR="00EF5525" w:rsidRPr="00476213">
        <w:rPr>
          <w:spacing w:val="-6"/>
        </w:rPr>
        <w:t xml:space="preserve">he role of </w:t>
      </w:r>
      <w:r w:rsidR="00C25667" w:rsidRPr="00476213">
        <w:rPr>
          <w:spacing w:val="-6"/>
        </w:rPr>
        <w:t xml:space="preserve">globalized journals </w:t>
      </w:r>
      <w:r w:rsidRPr="00476213">
        <w:rPr>
          <w:spacing w:val="-6"/>
        </w:rPr>
        <w:t>in modern science</w:t>
      </w:r>
      <w:r w:rsidR="00C25667" w:rsidRPr="00476213">
        <w:rPr>
          <w:spacing w:val="-6"/>
        </w:rPr>
        <w:t xml:space="preserve">. The relationship between quality and globalization </w:t>
      </w:r>
      <w:r w:rsidR="00AE5A68" w:rsidRPr="00476213">
        <w:rPr>
          <w:spacing w:val="-6"/>
        </w:rPr>
        <w:t xml:space="preserve">is far from straightforward. </w:t>
      </w:r>
    </w:p>
    <w:p w14:paraId="27206B34" w14:textId="44AE06E4" w:rsidR="007C4FE5" w:rsidRPr="00AC57D1" w:rsidRDefault="00EF5525" w:rsidP="005A512C">
      <w:pPr>
        <w:pStyle w:val="Nadpis1"/>
        <w:rPr>
          <w:lang w:val="en-US"/>
        </w:rPr>
      </w:pPr>
      <w:r w:rsidRPr="00AC57D1">
        <w:rPr>
          <w:lang w:val="en-US"/>
        </w:rPr>
        <w:t>R</w:t>
      </w:r>
      <w:r w:rsidR="00EE1B97" w:rsidRPr="00AC57D1">
        <w:rPr>
          <w:lang w:val="en-US"/>
        </w:rPr>
        <w:t>eferences</w:t>
      </w:r>
    </w:p>
    <w:p w14:paraId="588748E9" w14:textId="77777777" w:rsidR="00711DE0" w:rsidRPr="00AC57D1" w:rsidRDefault="00711DE0" w:rsidP="00476213">
      <w:pPr>
        <w:ind w:firstLine="180"/>
        <w:rPr>
          <w:lang w:val="en-US"/>
        </w:rPr>
      </w:pPr>
      <w:r w:rsidRPr="00AC57D1">
        <w:rPr>
          <w:lang w:val="en-US"/>
        </w:rPr>
        <w:t>Adams, J. (2013). Collaborations: The fourth age of research. Nature, 497(7451), 557.</w:t>
      </w:r>
    </w:p>
    <w:p w14:paraId="2EB18E8C" w14:textId="77777777" w:rsidR="00711DE0" w:rsidRPr="00AC57D1" w:rsidRDefault="00711DE0" w:rsidP="00476213">
      <w:pPr>
        <w:ind w:firstLine="180"/>
        <w:rPr>
          <w:lang w:val="en-US"/>
        </w:rPr>
      </w:pPr>
      <w:r w:rsidRPr="00AC57D1">
        <w:rPr>
          <w:lang w:val="en-US"/>
        </w:rPr>
        <w:t>Aman, V. (2016). Measuring internationality without bias against the periphery. In 21st International Conference on Science and Technology Indicators-STI 2016. Book of Proceedings.</w:t>
      </w:r>
    </w:p>
    <w:p w14:paraId="28BB99A8" w14:textId="77777777" w:rsidR="00711DE0" w:rsidRPr="00AC57D1" w:rsidRDefault="00711DE0" w:rsidP="00476213">
      <w:pPr>
        <w:ind w:firstLine="180"/>
        <w:rPr>
          <w:lang w:val="en-US"/>
        </w:rPr>
      </w:pPr>
      <w:proofErr w:type="spellStart"/>
      <w:r w:rsidRPr="00AC57D1">
        <w:rPr>
          <w:lang w:val="en-US"/>
        </w:rPr>
        <w:t>Buela-Casal</w:t>
      </w:r>
      <w:proofErr w:type="spellEnd"/>
      <w:r w:rsidRPr="00AC57D1">
        <w:rPr>
          <w:lang w:val="en-US"/>
        </w:rPr>
        <w:t xml:space="preserve">, G., </w:t>
      </w:r>
      <w:proofErr w:type="spellStart"/>
      <w:r w:rsidRPr="00AC57D1">
        <w:rPr>
          <w:lang w:val="en-US"/>
        </w:rPr>
        <w:t>Perakakis</w:t>
      </w:r>
      <w:proofErr w:type="spellEnd"/>
      <w:r w:rsidRPr="00AC57D1">
        <w:rPr>
          <w:lang w:val="en-US"/>
        </w:rPr>
        <w:t xml:space="preserve">, P., Taylor, M., &amp; </w:t>
      </w:r>
      <w:proofErr w:type="spellStart"/>
      <w:r w:rsidRPr="00AC57D1">
        <w:rPr>
          <w:lang w:val="en-US"/>
        </w:rPr>
        <w:t>Checa</w:t>
      </w:r>
      <w:proofErr w:type="spellEnd"/>
      <w:r w:rsidRPr="00AC57D1">
        <w:rPr>
          <w:lang w:val="en-US"/>
        </w:rPr>
        <w:t xml:space="preserve">, P. (2006). Measuring internationality: Reflections and perspectives on academic journals. </w:t>
      </w:r>
      <w:proofErr w:type="spellStart"/>
      <w:r w:rsidRPr="00AC57D1">
        <w:rPr>
          <w:lang w:val="en-US"/>
        </w:rPr>
        <w:t>Scientometrics</w:t>
      </w:r>
      <w:proofErr w:type="spellEnd"/>
      <w:r w:rsidRPr="00AC57D1">
        <w:rPr>
          <w:lang w:val="en-US"/>
        </w:rPr>
        <w:t>, 67(1), 45-65.</w:t>
      </w:r>
    </w:p>
    <w:p w14:paraId="3B2EB935" w14:textId="77777777" w:rsidR="00711DE0" w:rsidRPr="00AC57D1" w:rsidRDefault="00711DE0" w:rsidP="00476213">
      <w:pPr>
        <w:ind w:firstLine="180"/>
        <w:rPr>
          <w:lang w:val="en-US"/>
        </w:rPr>
      </w:pPr>
      <w:proofErr w:type="spellStart"/>
      <w:r w:rsidRPr="00AC57D1">
        <w:rPr>
          <w:lang w:val="en-US"/>
        </w:rPr>
        <w:t>Franzoni</w:t>
      </w:r>
      <w:proofErr w:type="spellEnd"/>
      <w:r w:rsidRPr="00AC57D1">
        <w:rPr>
          <w:lang w:val="en-US"/>
        </w:rPr>
        <w:t xml:space="preserve">, C., </w:t>
      </w:r>
      <w:proofErr w:type="spellStart"/>
      <w:r w:rsidRPr="00AC57D1">
        <w:rPr>
          <w:lang w:val="en-US"/>
        </w:rPr>
        <w:t>Scellato</w:t>
      </w:r>
      <w:proofErr w:type="spellEnd"/>
      <w:r w:rsidRPr="00AC57D1">
        <w:rPr>
          <w:lang w:val="en-US"/>
        </w:rPr>
        <w:t>, G., &amp; Stephan, P. (2011). Changing incentives to publish. Science, 333(6043), 702-703.</w:t>
      </w:r>
    </w:p>
    <w:p w14:paraId="03DF3796" w14:textId="77777777" w:rsidR="00711DE0" w:rsidRPr="00AC57D1" w:rsidRDefault="00711DE0" w:rsidP="00476213">
      <w:pPr>
        <w:ind w:firstLine="180"/>
        <w:rPr>
          <w:lang w:val="en-US"/>
        </w:rPr>
      </w:pPr>
      <w:proofErr w:type="spellStart"/>
      <w:r w:rsidRPr="00AC57D1">
        <w:rPr>
          <w:lang w:val="en-US"/>
        </w:rPr>
        <w:t>Gazni</w:t>
      </w:r>
      <w:proofErr w:type="spellEnd"/>
      <w:r w:rsidRPr="00AC57D1">
        <w:rPr>
          <w:lang w:val="en-US"/>
        </w:rPr>
        <w:t xml:space="preserve">, A., Sugimoto, C. R., &amp; </w:t>
      </w:r>
      <w:proofErr w:type="spellStart"/>
      <w:r w:rsidRPr="00AC57D1">
        <w:rPr>
          <w:lang w:val="en-US"/>
        </w:rPr>
        <w:t>Didegah</w:t>
      </w:r>
      <w:proofErr w:type="spellEnd"/>
      <w:r w:rsidRPr="00AC57D1">
        <w:rPr>
          <w:lang w:val="en-US"/>
        </w:rPr>
        <w:t>, F. (2012). Mapping world scientific collaboration: Authors, institutions, and countries. Journal of the American Society for Information Science and Technology, 63(2), 323-335.</w:t>
      </w:r>
    </w:p>
    <w:p w14:paraId="0E340764" w14:textId="77777777" w:rsidR="00711DE0" w:rsidRPr="00AC57D1" w:rsidRDefault="00711DE0" w:rsidP="00476213">
      <w:pPr>
        <w:ind w:firstLine="180"/>
        <w:rPr>
          <w:lang w:val="en-US"/>
        </w:rPr>
      </w:pPr>
      <w:r w:rsidRPr="00AC57D1">
        <w:rPr>
          <w:lang w:val="en-US"/>
        </w:rPr>
        <w:t xml:space="preserve">Heintzelman, M., &amp; </w:t>
      </w:r>
      <w:proofErr w:type="spellStart"/>
      <w:r w:rsidRPr="00AC57D1">
        <w:rPr>
          <w:lang w:val="en-US"/>
        </w:rPr>
        <w:t>Nocetti</w:t>
      </w:r>
      <w:proofErr w:type="spellEnd"/>
      <w:r w:rsidRPr="00AC57D1">
        <w:rPr>
          <w:lang w:val="en-US"/>
        </w:rPr>
        <w:t>, D. (2009). Where should we submit our manuscript? An analysis of journal submission strategies. The BE Journal of Economic Analysis &amp; Policy, 9(1).</w:t>
      </w:r>
    </w:p>
    <w:p w14:paraId="593302C4" w14:textId="77777777" w:rsidR="00711DE0" w:rsidRPr="00AC57D1" w:rsidRDefault="00711DE0" w:rsidP="00476213">
      <w:pPr>
        <w:ind w:firstLine="180"/>
        <w:rPr>
          <w:rStyle w:val="Hypertextovodkaz"/>
        </w:rPr>
      </w:pPr>
      <w:r w:rsidRPr="00AC57D1">
        <w:rPr>
          <w:lang w:val="en-US"/>
        </w:rPr>
        <w:t xml:space="preserve">IMF (2003) World Economic Outlook (Statistical Appendix; pp. 163-169). Available at: </w:t>
      </w:r>
      <w:hyperlink r:id="rId14" w:history="1">
        <w:r w:rsidRPr="00AC57D1">
          <w:rPr>
            <w:rStyle w:val="Hypertextovodkaz"/>
          </w:rPr>
          <w:t>https://www.imf.org/external/pubs/ft/weo/2003/02/</w:t>
        </w:r>
      </w:hyperlink>
    </w:p>
    <w:p w14:paraId="6E8CB137" w14:textId="17788D30" w:rsidR="00711DE0" w:rsidRPr="00AC57D1" w:rsidRDefault="00711DE0" w:rsidP="00476213">
      <w:pPr>
        <w:ind w:firstLine="180"/>
        <w:rPr>
          <w:lang w:val="en-US"/>
        </w:rPr>
      </w:pPr>
      <w:proofErr w:type="spellStart"/>
      <w:r w:rsidRPr="00AC57D1">
        <w:rPr>
          <w:lang w:val="en-US"/>
        </w:rPr>
        <w:t>Kirchik</w:t>
      </w:r>
      <w:proofErr w:type="spellEnd"/>
      <w:r w:rsidRPr="00AC57D1">
        <w:rPr>
          <w:lang w:val="en-US"/>
        </w:rPr>
        <w:t xml:space="preserve">, O., Gingras, Y., &amp; </w:t>
      </w:r>
      <w:proofErr w:type="spellStart"/>
      <w:r w:rsidRPr="00AC57D1">
        <w:rPr>
          <w:lang w:val="en-US"/>
        </w:rPr>
        <w:t>Larivière</w:t>
      </w:r>
      <w:proofErr w:type="spellEnd"/>
      <w:r w:rsidRPr="00AC57D1">
        <w:rPr>
          <w:lang w:val="en-US"/>
        </w:rPr>
        <w:t>, V. (2012). Changes in publication languages and citation practices and their effec</w:t>
      </w:r>
      <w:r w:rsidR="002C63DC">
        <w:rPr>
          <w:lang w:val="en-US"/>
        </w:rPr>
        <w:t>t on the scientific impact of R</w:t>
      </w:r>
      <w:r w:rsidRPr="00AC57D1">
        <w:rPr>
          <w:lang w:val="en-US"/>
        </w:rPr>
        <w:t>ussian science (1993–2010). Journal of the American Society for Information Science and Technology, 63(7), 1411-1419.</w:t>
      </w:r>
    </w:p>
    <w:p w14:paraId="521527FA" w14:textId="77777777" w:rsidR="00711DE0" w:rsidRPr="00AC57D1" w:rsidRDefault="00711DE0" w:rsidP="00476213">
      <w:pPr>
        <w:ind w:firstLine="180"/>
        <w:rPr>
          <w:lang w:val="en-US"/>
        </w:rPr>
      </w:pPr>
      <w:r w:rsidRPr="00AC57D1">
        <w:rPr>
          <w:lang w:val="en-US"/>
        </w:rPr>
        <w:t>Macháček, V. and Srholec, M. (2019) Globalization of Science: Evidence from Authors in Academic Journals by Country of Origin. 6/2019. Institute for Democracy and Economic Analysis (IDEA).</w:t>
      </w:r>
    </w:p>
    <w:p w14:paraId="1F3DA25A" w14:textId="77777777" w:rsidR="00711DE0" w:rsidRPr="00AC57D1" w:rsidRDefault="00711DE0" w:rsidP="00476213">
      <w:pPr>
        <w:ind w:firstLine="180"/>
        <w:rPr>
          <w:lang w:val="en-US"/>
        </w:rPr>
      </w:pPr>
      <w:proofErr w:type="spellStart"/>
      <w:r w:rsidRPr="00AC57D1">
        <w:rPr>
          <w:lang w:val="en-US"/>
        </w:rPr>
        <w:t>Moed</w:t>
      </w:r>
      <w:proofErr w:type="spellEnd"/>
      <w:r w:rsidRPr="00AC57D1">
        <w:rPr>
          <w:lang w:val="en-US"/>
        </w:rPr>
        <w:t xml:space="preserve">, H. (2002). Measuring China" s research performance using the Science Citation Index. </w:t>
      </w:r>
      <w:proofErr w:type="spellStart"/>
      <w:r w:rsidRPr="00AC57D1">
        <w:rPr>
          <w:lang w:val="en-US"/>
        </w:rPr>
        <w:t>Scientometrics</w:t>
      </w:r>
      <w:proofErr w:type="spellEnd"/>
      <w:r w:rsidRPr="00AC57D1">
        <w:rPr>
          <w:lang w:val="en-US"/>
        </w:rPr>
        <w:t>, 53(3), 281-296.</w:t>
      </w:r>
    </w:p>
    <w:p w14:paraId="3E4499AE" w14:textId="77777777" w:rsidR="00711DE0" w:rsidRPr="00AC57D1" w:rsidRDefault="00711DE0" w:rsidP="00476213">
      <w:pPr>
        <w:ind w:firstLine="180"/>
        <w:rPr>
          <w:lang w:val="en-US"/>
        </w:rPr>
      </w:pPr>
      <w:proofErr w:type="spellStart"/>
      <w:r w:rsidRPr="00AC57D1">
        <w:rPr>
          <w:lang w:val="en-US"/>
        </w:rPr>
        <w:t>Moed</w:t>
      </w:r>
      <w:proofErr w:type="spellEnd"/>
      <w:r w:rsidRPr="00AC57D1">
        <w:rPr>
          <w:lang w:val="en-US"/>
        </w:rPr>
        <w:t xml:space="preserve">, H. F., </w:t>
      </w:r>
      <w:proofErr w:type="spellStart"/>
      <w:r w:rsidRPr="00AC57D1">
        <w:rPr>
          <w:lang w:val="en-US"/>
        </w:rPr>
        <w:t>Markusova</w:t>
      </w:r>
      <w:proofErr w:type="spellEnd"/>
      <w:r w:rsidRPr="00AC57D1">
        <w:rPr>
          <w:lang w:val="en-US"/>
        </w:rPr>
        <w:t xml:space="preserve">, V., &amp; </w:t>
      </w:r>
      <w:proofErr w:type="spellStart"/>
      <w:r w:rsidRPr="00AC57D1">
        <w:rPr>
          <w:lang w:val="en-US"/>
        </w:rPr>
        <w:t>Akoev</w:t>
      </w:r>
      <w:proofErr w:type="spellEnd"/>
      <w:r w:rsidRPr="00AC57D1">
        <w:rPr>
          <w:lang w:val="en-US"/>
        </w:rPr>
        <w:t xml:space="preserve">, M. (2018). Trends in Russian research output indexed in Scopus and Web of Science. </w:t>
      </w:r>
      <w:proofErr w:type="spellStart"/>
      <w:r w:rsidRPr="00AC57D1">
        <w:rPr>
          <w:lang w:val="en-US"/>
        </w:rPr>
        <w:t>Scientometrics</w:t>
      </w:r>
      <w:proofErr w:type="spellEnd"/>
      <w:r w:rsidRPr="00AC57D1">
        <w:rPr>
          <w:lang w:val="en-US"/>
        </w:rPr>
        <w:t>, 116(2), 1153-1180.</w:t>
      </w:r>
    </w:p>
    <w:p w14:paraId="6F855AA4" w14:textId="77777777" w:rsidR="00711DE0" w:rsidRPr="00AC57D1" w:rsidRDefault="00711DE0" w:rsidP="00476213">
      <w:pPr>
        <w:ind w:firstLine="180"/>
        <w:rPr>
          <w:lang w:val="en-US"/>
        </w:rPr>
      </w:pPr>
      <w:proofErr w:type="spellStart"/>
      <w:r w:rsidRPr="00AC57D1">
        <w:rPr>
          <w:lang w:val="en-US"/>
        </w:rPr>
        <w:t>Mongeon</w:t>
      </w:r>
      <w:proofErr w:type="spellEnd"/>
      <w:r w:rsidRPr="00AC57D1">
        <w:rPr>
          <w:lang w:val="en-US"/>
        </w:rPr>
        <w:t xml:space="preserve">, P., &amp; Paul-Hus, A. (2016). The journal coverage of Web of Science and Scopus: a comparative analysis. </w:t>
      </w:r>
      <w:proofErr w:type="spellStart"/>
      <w:r w:rsidRPr="00AC57D1">
        <w:rPr>
          <w:lang w:val="en-US"/>
        </w:rPr>
        <w:t>Scientometrics</w:t>
      </w:r>
      <w:proofErr w:type="spellEnd"/>
      <w:r w:rsidRPr="00AC57D1">
        <w:rPr>
          <w:lang w:val="en-US"/>
        </w:rPr>
        <w:t>, 106(1), 213-228.</w:t>
      </w:r>
    </w:p>
    <w:p w14:paraId="340E03E3" w14:textId="77777777" w:rsidR="00711DE0" w:rsidRPr="00AC57D1" w:rsidRDefault="00711DE0" w:rsidP="00476213">
      <w:pPr>
        <w:ind w:firstLine="180"/>
        <w:rPr>
          <w:lang w:val="en-US"/>
        </w:rPr>
      </w:pPr>
      <w:r w:rsidRPr="00AC57D1">
        <w:rPr>
          <w:lang w:val="en-US"/>
        </w:rPr>
        <w:t xml:space="preserve">Scopus (2019) What is the complete list of Scopus Subject Areas and All Science Journal Classification Codes (ASJC)? Available at: </w:t>
      </w:r>
      <w:hyperlink r:id="rId15" w:history="1">
        <w:r w:rsidRPr="00AC57D1">
          <w:rPr>
            <w:rStyle w:val="Hypertextovodkaz"/>
            <w:lang w:val="en-US"/>
          </w:rPr>
          <w:t>https://service.elsevier.com/app/answers/detail/a_id/15181/supporthub/scopus/related/1/</w:t>
        </w:r>
      </w:hyperlink>
      <w:r w:rsidRPr="00AC57D1">
        <w:rPr>
          <w:lang w:val="en-US"/>
        </w:rPr>
        <w:t xml:space="preserve"> [accessed May 28, 2019]</w:t>
      </w:r>
    </w:p>
    <w:p w14:paraId="60764F1B" w14:textId="77777777" w:rsidR="00711DE0" w:rsidRPr="00AC57D1" w:rsidRDefault="00711DE0" w:rsidP="00476213">
      <w:pPr>
        <w:ind w:firstLine="180"/>
      </w:pPr>
      <w:r w:rsidRPr="00AC57D1">
        <w:rPr>
          <w:lang w:val="en-US"/>
        </w:rPr>
        <w:lastRenderedPageBreak/>
        <w:t xml:space="preserve">Scopus (2018) Scopus Source List (May 2018 version). Available at: </w:t>
      </w:r>
      <w:hyperlink r:id="rId16" w:history="1">
        <w:r w:rsidRPr="00AC57D1">
          <w:rPr>
            <w:rStyle w:val="Hypertextovodkaz"/>
          </w:rPr>
          <w:t>https://www.scopus.com/sources</w:t>
        </w:r>
      </w:hyperlink>
    </w:p>
    <w:p w14:paraId="7C0D20FA" w14:textId="77777777" w:rsidR="00711DE0" w:rsidRPr="00AC57D1" w:rsidRDefault="00711DE0" w:rsidP="00476213">
      <w:pPr>
        <w:ind w:firstLine="180"/>
        <w:rPr>
          <w:lang w:val="en-US"/>
        </w:rPr>
      </w:pPr>
      <w:r w:rsidRPr="00AC57D1">
        <w:rPr>
          <w:lang w:val="en-US"/>
        </w:rPr>
        <w:t xml:space="preserve">Wagner, C. S., Park, H. W., &amp; </w:t>
      </w:r>
      <w:proofErr w:type="spellStart"/>
      <w:r w:rsidRPr="00AC57D1">
        <w:rPr>
          <w:lang w:val="en-US"/>
        </w:rPr>
        <w:t>Leydesdorff</w:t>
      </w:r>
      <w:proofErr w:type="spellEnd"/>
      <w:r w:rsidRPr="00AC57D1">
        <w:rPr>
          <w:lang w:val="en-US"/>
        </w:rPr>
        <w:t xml:space="preserve">, L. (2015). The continuing growth of global cooperation networks in research: A conundrum for national governments. </w:t>
      </w:r>
      <w:proofErr w:type="spellStart"/>
      <w:r w:rsidRPr="00AC57D1">
        <w:rPr>
          <w:lang w:val="en-US"/>
        </w:rPr>
        <w:t>PLoS</w:t>
      </w:r>
      <w:proofErr w:type="spellEnd"/>
      <w:r w:rsidRPr="00AC57D1">
        <w:rPr>
          <w:lang w:val="en-US"/>
        </w:rPr>
        <w:t xml:space="preserve"> One, 10(7), e0131816.</w:t>
      </w:r>
    </w:p>
    <w:p w14:paraId="709C3744" w14:textId="77777777" w:rsidR="00711DE0" w:rsidRPr="00AC57D1" w:rsidRDefault="00711DE0" w:rsidP="00476213">
      <w:pPr>
        <w:ind w:firstLine="180"/>
        <w:rPr>
          <w:lang w:val="en-US"/>
        </w:rPr>
      </w:pPr>
      <w:proofErr w:type="spellStart"/>
      <w:r w:rsidRPr="00AC57D1">
        <w:rPr>
          <w:lang w:val="en-US"/>
        </w:rPr>
        <w:t>Wilsdon</w:t>
      </w:r>
      <w:proofErr w:type="spellEnd"/>
      <w:r w:rsidRPr="00AC57D1">
        <w:rPr>
          <w:lang w:val="en-US"/>
        </w:rPr>
        <w:t>, J. (2011). Knowledge, networks and nations: Global scientific collaboration in the 21st century.</w:t>
      </w:r>
    </w:p>
    <w:p w14:paraId="2B65DBF5" w14:textId="77777777" w:rsidR="00711DE0" w:rsidRPr="00AC57D1" w:rsidRDefault="00711DE0" w:rsidP="00476213">
      <w:pPr>
        <w:ind w:firstLine="180"/>
        <w:rPr>
          <w:lang w:val="en-US"/>
        </w:rPr>
      </w:pPr>
      <w:proofErr w:type="spellStart"/>
      <w:r w:rsidRPr="00AC57D1">
        <w:rPr>
          <w:lang w:val="en-US"/>
        </w:rPr>
        <w:t>Zitt</w:t>
      </w:r>
      <w:proofErr w:type="spellEnd"/>
      <w:r w:rsidRPr="00AC57D1">
        <w:rPr>
          <w:lang w:val="en-US"/>
        </w:rPr>
        <w:t xml:space="preserve">, M., &amp; </w:t>
      </w:r>
      <w:proofErr w:type="spellStart"/>
      <w:r w:rsidRPr="00AC57D1">
        <w:rPr>
          <w:lang w:val="en-US"/>
        </w:rPr>
        <w:t>Bassecoulard</w:t>
      </w:r>
      <w:proofErr w:type="spellEnd"/>
      <w:r w:rsidRPr="00AC57D1">
        <w:rPr>
          <w:lang w:val="en-US"/>
        </w:rPr>
        <w:t xml:space="preserve">, E. (1998). Internationalization of scientific journals: a measurement based on publication and citation scope. </w:t>
      </w:r>
      <w:proofErr w:type="spellStart"/>
      <w:r w:rsidRPr="00AC57D1">
        <w:rPr>
          <w:lang w:val="en-US"/>
        </w:rPr>
        <w:t>Scientometrics</w:t>
      </w:r>
      <w:proofErr w:type="spellEnd"/>
      <w:r w:rsidRPr="00AC57D1">
        <w:rPr>
          <w:lang w:val="en-US"/>
        </w:rPr>
        <w:t>, 41(1-2), 255-271.</w:t>
      </w:r>
    </w:p>
    <w:p w14:paraId="0278902C" w14:textId="77777777" w:rsidR="00711DE0" w:rsidRPr="00AC57D1" w:rsidRDefault="00711DE0" w:rsidP="00476213">
      <w:pPr>
        <w:ind w:firstLine="180"/>
        <w:rPr>
          <w:lang w:val="en-US"/>
        </w:rPr>
      </w:pPr>
      <w:proofErr w:type="spellStart"/>
      <w:r w:rsidRPr="00AC57D1">
        <w:rPr>
          <w:lang w:val="en-US"/>
        </w:rPr>
        <w:t>Zitt</w:t>
      </w:r>
      <w:proofErr w:type="spellEnd"/>
      <w:r w:rsidRPr="00AC57D1">
        <w:rPr>
          <w:lang w:val="en-US"/>
        </w:rPr>
        <w:t xml:space="preserve">, M., &amp; </w:t>
      </w:r>
      <w:proofErr w:type="spellStart"/>
      <w:r w:rsidRPr="00AC57D1">
        <w:rPr>
          <w:lang w:val="en-US"/>
        </w:rPr>
        <w:t>Bassecoulard</w:t>
      </w:r>
      <w:proofErr w:type="spellEnd"/>
      <w:r w:rsidRPr="00AC57D1">
        <w:rPr>
          <w:lang w:val="en-US"/>
        </w:rPr>
        <w:t xml:space="preserve">, E. (1999). Internationalization of communication a view on the evolution of scientific journals. </w:t>
      </w:r>
      <w:proofErr w:type="spellStart"/>
      <w:r w:rsidRPr="00AC57D1">
        <w:rPr>
          <w:lang w:val="en-US"/>
        </w:rPr>
        <w:t>Scientometrics</w:t>
      </w:r>
      <w:proofErr w:type="spellEnd"/>
      <w:r w:rsidRPr="00AC57D1">
        <w:rPr>
          <w:lang w:val="en-US"/>
        </w:rPr>
        <w:t>, 46(3), 669-685.</w:t>
      </w:r>
    </w:p>
    <w:p w14:paraId="2E78AF5B" w14:textId="77777777" w:rsidR="00711DE0" w:rsidRPr="00AC57D1" w:rsidRDefault="00711DE0" w:rsidP="00476213">
      <w:pPr>
        <w:ind w:firstLine="180"/>
        <w:rPr>
          <w:lang w:val="en-US"/>
        </w:rPr>
      </w:pPr>
      <w:proofErr w:type="spellStart"/>
      <w:r w:rsidRPr="00AC57D1">
        <w:rPr>
          <w:lang w:val="en-US"/>
        </w:rPr>
        <w:t>Zitt</w:t>
      </w:r>
      <w:proofErr w:type="spellEnd"/>
      <w:r w:rsidRPr="00AC57D1">
        <w:rPr>
          <w:lang w:val="en-US"/>
        </w:rPr>
        <w:t xml:space="preserve">, M., &amp; </w:t>
      </w:r>
      <w:proofErr w:type="spellStart"/>
      <w:r w:rsidRPr="00AC57D1">
        <w:rPr>
          <w:lang w:val="en-US"/>
        </w:rPr>
        <w:t>Bassecoulard</w:t>
      </w:r>
      <w:proofErr w:type="spellEnd"/>
      <w:r w:rsidRPr="00AC57D1">
        <w:rPr>
          <w:lang w:val="en-US"/>
        </w:rPr>
        <w:t xml:space="preserve">, E. (2004). </w:t>
      </w:r>
      <w:proofErr w:type="spellStart"/>
      <w:r w:rsidRPr="00AC57D1">
        <w:rPr>
          <w:lang w:val="en-US"/>
        </w:rPr>
        <w:t>Internationalisation</w:t>
      </w:r>
      <w:proofErr w:type="spellEnd"/>
      <w:r w:rsidRPr="00AC57D1">
        <w:rPr>
          <w:lang w:val="en-US"/>
        </w:rPr>
        <w:t xml:space="preserve"> in science in the prism of bibliometric indicators. In Handbook of quantitative science and technology research (pp. 407-436). Springer, Dordrecht.</w:t>
      </w:r>
    </w:p>
    <w:p w14:paraId="093EDB53" w14:textId="77777777" w:rsidR="00711DE0" w:rsidRPr="00AC57D1" w:rsidRDefault="00711DE0" w:rsidP="00476213">
      <w:pPr>
        <w:ind w:firstLine="180"/>
        <w:rPr>
          <w:lang w:val="en-US"/>
        </w:rPr>
      </w:pPr>
      <w:proofErr w:type="spellStart"/>
      <w:r w:rsidRPr="00AC57D1">
        <w:rPr>
          <w:lang w:val="en-US"/>
        </w:rPr>
        <w:t>Zitt</w:t>
      </w:r>
      <w:proofErr w:type="spellEnd"/>
      <w:r w:rsidRPr="00AC57D1">
        <w:rPr>
          <w:lang w:val="en-US"/>
        </w:rPr>
        <w:t>, M., Perrot, F., &amp; Barré, R. (1998). The transition from “national” to “transnational” model and related measures of countries' performance. Journal of the American Society for Information Science, 49(1), 30-42.</w:t>
      </w:r>
    </w:p>
    <w:p w14:paraId="3EDD6C83" w14:textId="77777777" w:rsidR="00711DE0" w:rsidRPr="00AC57D1" w:rsidRDefault="00711DE0" w:rsidP="00476213">
      <w:pPr>
        <w:ind w:firstLine="180"/>
      </w:pPr>
      <w:r w:rsidRPr="00AC57D1">
        <w:t xml:space="preserve">Zhou, P., &amp; </w:t>
      </w:r>
      <w:proofErr w:type="spellStart"/>
      <w:r w:rsidRPr="00AC57D1">
        <w:t>Glänzel</w:t>
      </w:r>
      <w:proofErr w:type="spellEnd"/>
      <w:r w:rsidRPr="00AC57D1">
        <w:t xml:space="preserve">, W. (2010). In-depth analysis on China’s international cooperation in science. </w:t>
      </w:r>
      <w:proofErr w:type="spellStart"/>
      <w:r w:rsidRPr="00AC57D1">
        <w:t>Scientometrics</w:t>
      </w:r>
      <w:proofErr w:type="spellEnd"/>
      <w:r w:rsidRPr="00AC57D1">
        <w:t>, 82(3), 597-612.</w:t>
      </w:r>
    </w:p>
    <w:p w14:paraId="563753A2" w14:textId="6DE1156B" w:rsidR="00EE1B97" w:rsidRDefault="00EE1B97" w:rsidP="005A512C">
      <w:pPr>
        <w:pStyle w:val="Nadpis1"/>
        <w:rPr>
          <w:lang w:val="en-US"/>
        </w:rPr>
      </w:pPr>
      <w:r w:rsidRPr="00AC57D1">
        <w:rPr>
          <w:lang w:val="en-US"/>
        </w:rPr>
        <w:t>Appendix 1</w:t>
      </w:r>
      <w:r w:rsidR="00476213">
        <w:rPr>
          <w:lang w:val="en-US"/>
        </w:rPr>
        <w:t xml:space="preserve"> and 2</w:t>
      </w:r>
      <w:r w:rsidRPr="00AC57D1">
        <w:rPr>
          <w:lang w:val="en-US"/>
        </w:rPr>
        <w:t xml:space="preserve"> –</w:t>
      </w:r>
      <w:r w:rsidRPr="00AC57D1">
        <w:rPr>
          <w:b w:val="0"/>
          <w:lang w:val="en-US"/>
        </w:rPr>
        <w:t xml:space="preserve"> Complete results available in CSV file</w:t>
      </w:r>
      <w:r w:rsidR="00476213">
        <w:rPr>
          <w:b w:val="0"/>
          <w:lang w:val="en-US"/>
        </w:rPr>
        <w:t>s</w:t>
      </w:r>
      <w:r w:rsidRPr="00AC57D1">
        <w:rPr>
          <w:b w:val="0"/>
          <w:lang w:val="en-US"/>
        </w:rPr>
        <w:t xml:space="preserve"> data.csv</w:t>
      </w:r>
      <w:r w:rsidR="00476213">
        <w:rPr>
          <w:b w:val="0"/>
          <w:lang w:val="en-US"/>
        </w:rPr>
        <w:t xml:space="preserve"> and countries.csv</w:t>
      </w:r>
      <w:r w:rsidR="00711DE0" w:rsidRPr="00AC57D1">
        <w:rPr>
          <w:b w:val="0"/>
          <w:lang w:val="en-US"/>
        </w:rPr>
        <w:t>. The file</w:t>
      </w:r>
      <w:r w:rsidR="00476213">
        <w:rPr>
          <w:b w:val="0"/>
          <w:lang w:val="en-US"/>
        </w:rPr>
        <w:t>s</w:t>
      </w:r>
      <w:r w:rsidR="00711DE0" w:rsidRPr="00AC57D1">
        <w:rPr>
          <w:b w:val="0"/>
          <w:lang w:val="en-US"/>
        </w:rPr>
        <w:t xml:space="preserve"> </w:t>
      </w:r>
      <w:r w:rsidR="00476213">
        <w:rPr>
          <w:b w:val="0"/>
          <w:lang w:val="en-US"/>
        </w:rPr>
        <w:t xml:space="preserve">are </w:t>
      </w:r>
      <w:r w:rsidR="00711DE0" w:rsidRPr="00AC57D1">
        <w:rPr>
          <w:b w:val="0"/>
          <w:lang w:val="en-US"/>
        </w:rPr>
        <w:t xml:space="preserve">available at: </w:t>
      </w:r>
      <w:hyperlink r:id="rId17" w:history="1">
        <w:r w:rsidR="009D4BAD" w:rsidRPr="00AC57D1">
          <w:rPr>
            <w:rStyle w:val="Hypertextovodkaz"/>
            <w:b w:val="0"/>
            <w:lang w:val="en-US"/>
          </w:rPr>
          <w:t>https://github.com/vitekzkytek/GlobalizationPaper/blob/master/appendix/</w:t>
        </w:r>
      </w:hyperlink>
      <w:r w:rsidR="00476213" w:rsidRPr="00AC57D1">
        <w:rPr>
          <w:b w:val="0"/>
          <w:lang w:val="en-US"/>
        </w:rPr>
        <w:t xml:space="preserve"> </w:t>
      </w:r>
      <w:r w:rsidR="009D4BAD" w:rsidRPr="00AC57D1">
        <w:rPr>
          <w:b w:val="0"/>
          <w:lang w:val="en-US"/>
        </w:rPr>
        <w:t xml:space="preserve"> </w:t>
      </w:r>
    </w:p>
    <w:p w14:paraId="29F189B5" w14:textId="2231B69D" w:rsidR="00EE1B97" w:rsidRDefault="00EE1B97" w:rsidP="005A512C">
      <w:pPr>
        <w:pStyle w:val="Nadpis1"/>
        <w:rPr>
          <w:lang w:val="en-US"/>
        </w:rPr>
      </w:pPr>
    </w:p>
    <w:sectPr w:rsidR="00EE1B97" w:rsidSect="006E6E92">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57509" w14:textId="77777777" w:rsidR="00D70570" w:rsidRDefault="00D70570" w:rsidP="00C070EA">
      <w:r>
        <w:separator/>
      </w:r>
    </w:p>
  </w:endnote>
  <w:endnote w:type="continuationSeparator" w:id="0">
    <w:p w14:paraId="14A7F6D9" w14:textId="77777777" w:rsidR="00D70570" w:rsidRDefault="00D70570" w:rsidP="00C0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E7EE7" w14:textId="77777777" w:rsidR="00D70570" w:rsidRDefault="00D70570" w:rsidP="00C070EA">
      <w:r>
        <w:separator/>
      </w:r>
    </w:p>
  </w:footnote>
  <w:footnote w:type="continuationSeparator" w:id="0">
    <w:p w14:paraId="3DF81464" w14:textId="77777777" w:rsidR="00D70570" w:rsidRDefault="00D70570" w:rsidP="00C070EA">
      <w:r>
        <w:continuationSeparator/>
      </w:r>
    </w:p>
  </w:footnote>
  <w:footnote w:id="1">
    <w:p w14:paraId="33485F96" w14:textId="734247E3" w:rsidR="00BF7410" w:rsidRPr="001675EE" w:rsidRDefault="00BF7410" w:rsidP="00413FD6">
      <w:pPr>
        <w:pStyle w:val="Textpoznpodarou"/>
      </w:pPr>
      <w:r>
        <w:rPr>
          <w:rStyle w:val="Znakapoznpodarou"/>
        </w:rPr>
        <w:t>*</w:t>
      </w:r>
      <w:r>
        <w:t xml:space="preserve"> </w:t>
      </w:r>
      <w:r w:rsidRPr="00855207">
        <w:t xml:space="preserve">Financial support from the research programme Strategy AV21 of the Czech Academy of Sciences </w:t>
      </w:r>
      <w:r>
        <w:t xml:space="preserve">and from the </w:t>
      </w:r>
      <w:r w:rsidRPr="00987E80">
        <w:t>Charles University Grant Agency (GA UK</w:t>
      </w:r>
      <w:r>
        <w:t xml:space="preserve">; project no </w:t>
      </w:r>
      <w:r w:rsidRPr="00711DE0">
        <w:t>1062119</w:t>
      </w:r>
      <w:r w:rsidRPr="00987E80">
        <w:t xml:space="preserve">) </w:t>
      </w:r>
      <w:r w:rsidRPr="00855207">
        <w:t>is gratefully acknowledged. All usual caveats apply.</w:t>
      </w:r>
    </w:p>
    <w:p w14:paraId="129293B8" w14:textId="72B8B6C4" w:rsidR="00BF7410" w:rsidRPr="00413FD6" w:rsidRDefault="00BF7410">
      <w:pPr>
        <w:pStyle w:val="Textpoznpodarou"/>
        <w:rPr>
          <w:lang w:val="en-US"/>
        </w:rPr>
      </w:pPr>
    </w:p>
  </w:footnote>
  <w:footnote w:id="2">
    <w:p w14:paraId="31733E4A" w14:textId="21118621" w:rsidR="00BF7410" w:rsidRPr="00A36B36" w:rsidRDefault="00BF7410" w:rsidP="0073746F">
      <w:pPr>
        <w:pStyle w:val="Textpoznpodarou"/>
        <w:rPr>
          <w:lang w:val="cs-CZ"/>
        </w:rPr>
      </w:pPr>
      <w:r>
        <w:rPr>
          <w:rStyle w:val="Znakapoznpodarou"/>
        </w:rPr>
        <w:footnoteRef/>
      </w:r>
      <w:r>
        <w:t xml:space="preserve"> </w:t>
      </w:r>
      <w:proofErr w:type="spellStart"/>
      <w:r>
        <w:rPr>
          <w:lang w:val="cs-CZ"/>
        </w:rPr>
        <w:t>Namely</w:t>
      </w:r>
      <w:proofErr w:type="spellEnd"/>
      <w:r>
        <w:rPr>
          <w:lang w:val="cs-CZ"/>
        </w:rPr>
        <w:t xml:space="preserve"> </w:t>
      </w:r>
      <w:proofErr w:type="spellStart"/>
      <w:r>
        <w:rPr>
          <w:lang w:val="cs-CZ"/>
        </w:rPr>
        <w:t>Amfiteatru</w:t>
      </w:r>
      <w:proofErr w:type="spellEnd"/>
      <w:r>
        <w:rPr>
          <w:lang w:val="cs-CZ"/>
        </w:rPr>
        <w:t xml:space="preserve"> </w:t>
      </w:r>
      <w:proofErr w:type="spellStart"/>
      <w:r>
        <w:rPr>
          <w:lang w:val="cs-CZ"/>
        </w:rPr>
        <w:t>Economic</w:t>
      </w:r>
      <w:proofErr w:type="spellEnd"/>
      <w:r>
        <w:rPr>
          <w:lang w:val="cs-CZ"/>
        </w:rPr>
        <w:t xml:space="preserve"> </w:t>
      </w:r>
      <w:proofErr w:type="spellStart"/>
      <w:r>
        <w:rPr>
          <w:lang w:val="cs-CZ"/>
        </w:rPr>
        <w:t>Journal</w:t>
      </w:r>
      <w:proofErr w:type="spellEnd"/>
      <w:r>
        <w:rPr>
          <w:lang w:val="cs-CZ"/>
        </w:rPr>
        <w:t xml:space="preserve">, </w:t>
      </w:r>
      <w:proofErr w:type="spellStart"/>
      <w:r w:rsidRPr="00A36B36">
        <w:rPr>
          <w:lang w:val="cs-CZ"/>
        </w:rPr>
        <w:t>Transylvanian</w:t>
      </w:r>
      <w:proofErr w:type="spellEnd"/>
      <w:r w:rsidRPr="00A36B36">
        <w:rPr>
          <w:lang w:val="cs-CZ"/>
        </w:rPr>
        <w:t xml:space="preserve"> </w:t>
      </w:r>
      <w:proofErr w:type="spellStart"/>
      <w:r w:rsidRPr="00A36B36">
        <w:rPr>
          <w:lang w:val="cs-CZ"/>
        </w:rPr>
        <w:t>Review</w:t>
      </w:r>
      <w:proofErr w:type="spellEnd"/>
      <w:r w:rsidRPr="00A36B36">
        <w:rPr>
          <w:lang w:val="cs-CZ"/>
        </w:rPr>
        <w:t xml:space="preserve"> </w:t>
      </w:r>
      <w:proofErr w:type="spellStart"/>
      <w:r w:rsidRPr="00A36B36">
        <w:rPr>
          <w:lang w:val="cs-CZ"/>
        </w:rPr>
        <w:t>of</w:t>
      </w:r>
      <w:proofErr w:type="spellEnd"/>
      <w:r w:rsidRPr="00A36B36">
        <w:rPr>
          <w:lang w:val="cs-CZ"/>
        </w:rPr>
        <w:t xml:space="preserve"> </w:t>
      </w:r>
      <w:proofErr w:type="spellStart"/>
      <w:r w:rsidRPr="00A36B36">
        <w:rPr>
          <w:lang w:val="cs-CZ"/>
        </w:rPr>
        <w:t>Administrative</w:t>
      </w:r>
      <w:proofErr w:type="spellEnd"/>
      <w:r w:rsidRPr="00A36B36">
        <w:rPr>
          <w:lang w:val="cs-CZ"/>
        </w:rPr>
        <w:t xml:space="preserve"> </w:t>
      </w:r>
      <w:proofErr w:type="spellStart"/>
      <w:r w:rsidRPr="00A36B36">
        <w:rPr>
          <w:lang w:val="cs-CZ"/>
        </w:rPr>
        <w:t>Sciences</w:t>
      </w:r>
      <w:proofErr w:type="spellEnd"/>
      <w:r>
        <w:rPr>
          <w:lang w:val="cs-CZ"/>
        </w:rPr>
        <w:t xml:space="preserve">, </w:t>
      </w:r>
      <w:proofErr w:type="spellStart"/>
      <w:r w:rsidRPr="00A36B36">
        <w:rPr>
          <w:lang w:val="cs-CZ"/>
        </w:rPr>
        <w:t>Journal</w:t>
      </w:r>
      <w:proofErr w:type="spellEnd"/>
      <w:r w:rsidRPr="00A36B36">
        <w:rPr>
          <w:lang w:val="cs-CZ"/>
        </w:rPr>
        <w:t xml:space="preserve"> </w:t>
      </w:r>
      <w:proofErr w:type="spellStart"/>
      <w:r w:rsidRPr="00A36B36">
        <w:rPr>
          <w:lang w:val="cs-CZ"/>
        </w:rPr>
        <w:t>of</w:t>
      </w:r>
      <w:proofErr w:type="spellEnd"/>
      <w:r w:rsidRPr="00A36B36">
        <w:rPr>
          <w:lang w:val="cs-CZ"/>
        </w:rPr>
        <w:t xml:space="preserve"> </w:t>
      </w:r>
      <w:proofErr w:type="spellStart"/>
      <w:r>
        <w:rPr>
          <w:lang w:val="cs-CZ"/>
        </w:rPr>
        <w:t>Economic</w:t>
      </w:r>
      <w:proofErr w:type="spellEnd"/>
      <w:r w:rsidRPr="00A36B36">
        <w:rPr>
          <w:lang w:val="cs-CZ"/>
        </w:rPr>
        <w:t xml:space="preserve"> </w:t>
      </w:r>
      <w:proofErr w:type="spellStart"/>
      <w:r>
        <w:rPr>
          <w:lang w:val="cs-CZ"/>
        </w:rPr>
        <w:t>Computation</w:t>
      </w:r>
      <w:proofErr w:type="spellEnd"/>
      <w:r>
        <w:rPr>
          <w:lang w:val="cs-CZ"/>
        </w:rPr>
        <w:t xml:space="preserve"> and </w:t>
      </w:r>
      <w:proofErr w:type="spellStart"/>
      <w:r>
        <w:rPr>
          <w:lang w:val="cs-CZ"/>
        </w:rPr>
        <w:t>Economic</w:t>
      </w:r>
      <w:proofErr w:type="spellEnd"/>
      <w:r>
        <w:rPr>
          <w:lang w:val="cs-CZ"/>
        </w:rPr>
        <w:t xml:space="preserve"> </w:t>
      </w:r>
      <w:proofErr w:type="spellStart"/>
      <w:r>
        <w:rPr>
          <w:lang w:val="cs-CZ"/>
        </w:rPr>
        <w:t>Cybernetics</w:t>
      </w:r>
      <w:proofErr w:type="spellEnd"/>
      <w:r>
        <w:rPr>
          <w:lang w:val="cs-CZ"/>
        </w:rPr>
        <w:t xml:space="preserve"> </w:t>
      </w:r>
      <w:proofErr w:type="spellStart"/>
      <w:r>
        <w:rPr>
          <w:lang w:val="cs-CZ"/>
        </w:rPr>
        <w:t>Studies</w:t>
      </w:r>
      <w:proofErr w:type="spellEnd"/>
      <w:r>
        <w:rPr>
          <w:lang w:val="cs-CZ"/>
        </w:rPr>
        <w:t xml:space="preserve"> and </w:t>
      </w:r>
      <w:proofErr w:type="spellStart"/>
      <w:r>
        <w:rPr>
          <w:lang w:val="cs-CZ"/>
        </w:rPr>
        <w:t>Research</w:t>
      </w:r>
      <w:proofErr w:type="spellEnd"/>
      <w:r>
        <w:rPr>
          <w:lang w:val="cs-CZ"/>
        </w:rPr>
        <w:t xml:space="preserve"> </w:t>
      </w:r>
      <w:proofErr w:type="spellStart"/>
      <w:r>
        <w:rPr>
          <w:lang w:val="cs-CZ"/>
        </w:rPr>
        <w:t>etc</w:t>
      </w:r>
      <w:proofErr w:type="spellEnd"/>
      <w:r>
        <w:rPr>
          <w:lang w:val="cs-CZ"/>
        </w:rPr>
        <w:t>.</w:t>
      </w:r>
    </w:p>
  </w:footnote>
  <w:footnote w:id="3">
    <w:p w14:paraId="10FBD86A" w14:textId="72607EC1" w:rsidR="00BF7410" w:rsidRPr="007371AC" w:rsidRDefault="00BF7410">
      <w:pPr>
        <w:pStyle w:val="Textpoznpodarou"/>
        <w:rPr>
          <w:lang w:val="en-US"/>
        </w:rPr>
      </w:pPr>
      <w:r>
        <w:rPr>
          <w:rStyle w:val="Znakapoznpodarou"/>
        </w:rPr>
        <w:footnoteRef/>
      </w:r>
      <w:r>
        <w:t xml:space="preserve"> </w:t>
      </w:r>
      <w:r>
        <w:rPr>
          <w:lang w:val="en-US"/>
        </w:rPr>
        <w:t>Brazil, Russia, India, Indonesia, China and South Africa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C5F95"/>
    <w:multiLevelType w:val="hybridMultilevel"/>
    <w:tmpl w:val="DD80F9F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2D4C81"/>
    <w:multiLevelType w:val="hybridMultilevel"/>
    <w:tmpl w:val="A8369AE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CF80992"/>
    <w:multiLevelType w:val="hybridMultilevel"/>
    <w:tmpl w:val="9D22BB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15F1F96"/>
    <w:multiLevelType w:val="hybridMultilevel"/>
    <w:tmpl w:val="C63EB9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29B6837"/>
    <w:multiLevelType w:val="hybridMultilevel"/>
    <w:tmpl w:val="F2F0A760"/>
    <w:lvl w:ilvl="0" w:tplc="3D30C8E0">
      <w:start w:val="1"/>
      <w:numFmt w:val="lowerLetter"/>
      <w:lvlText w:val="%1)"/>
      <w:lvlJc w:val="left"/>
      <w:pPr>
        <w:ind w:left="420" w:hanging="36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háček Vít">
    <w15:presenceInfo w15:providerId="AD" w15:userId="S::machacek.vit@operatorict.cz::e615f3d1-194c-4e70-b2ed-fab212786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hideSpellingErrors/>
  <w:hideGrammaticalErrors/>
  <w:proofState w:spelling="clean" w:grammar="clean"/>
  <w:attachedTemplate r:id="rId1"/>
  <w:stylePaneSortMethod w:val="00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KxtDA1tDQ3NzI0MTJV0lEKTi0uzszPAymwrAUALjtWUywAAAA="/>
  </w:docVars>
  <w:rsids>
    <w:rsidRoot w:val="00977639"/>
    <w:rsid w:val="00001BCB"/>
    <w:rsid w:val="00007648"/>
    <w:rsid w:val="00013985"/>
    <w:rsid w:val="000168B9"/>
    <w:rsid w:val="00017250"/>
    <w:rsid w:val="000263FA"/>
    <w:rsid w:val="000304AE"/>
    <w:rsid w:val="00034955"/>
    <w:rsid w:val="00035E07"/>
    <w:rsid w:val="0004150F"/>
    <w:rsid w:val="00041D67"/>
    <w:rsid w:val="000521B1"/>
    <w:rsid w:val="00056CC8"/>
    <w:rsid w:val="0006683D"/>
    <w:rsid w:val="000769E4"/>
    <w:rsid w:val="00076EFD"/>
    <w:rsid w:val="00077008"/>
    <w:rsid w:val="00081152"/>
    <w:rsid w:val="000825D7"/>
    <w:rsid w:val="00091624"/>
    <w:rsid w:val="00093AF9"/>
    <w:rsid w:val="00093F0A"/>
    <w:rsid w:val="000967B7"/>
    <w:rsid w:val="000A5688"/>
    <w:rsid w:val="000A6F1C"/>
    <w:rsid w:val="000B2E2D"/>
    <w:rsid w:val="000C26D3"/>
    <w:rsid w:val="000C5FB3"/>
    <w:rsid w:val="000C762E"/>
    <w:rsid w:val="000C7DD6"/>
    <w:rsid w:val="000D01D9"/>
    <w:rsid w:val="000D48B5"/>
    <w:rsid w:val="000D7FE9"/>
    <w:rsid w:val="000E59D1"/>
    <w:rsid w:val="000F100D"/>
    <w:rsid w:val="000F532D"/>
    <w:rsid w:val="000F5A93"/>
    <w:rsid w:val="000F688F"/>
    <w:rsid w:val="000F7FDB"/>
    <w:rsid w:val="001006FD"/>
    <w:rsid w:val="00101952"/>
    <w:rsid w:val="00102977"/>
    <w:rsid w:val="001155C3"/>
    <w:rsid w:val="00117E8E"/>
    <w:rsid w:val="00124990"/>
    <w:rsid w:val="001274AB"/>
    <w:rsid w:val="001301B7"/>
    <w:rsid w:val="0013383B"/>
    <w:rsid w:val="001355BB"/>
    <w:rsid w:val="00137F2F"/>
    <w:rsid w:val="00140D2B"/>
    <w:rsid w:val="00141F4A"/>
    <w:rsid w:val="00146F19"/>
    <w:rsid w:val="00152E80"/>
    <w:rsid w:val="00153459"/>
    <w:rsid w:val="001603FA"/>
    <w:rsid w:val="001624D4"/>
    <w:rsid w:val="00164001"/>
    <w:rsid w:val="00164A03"/>
    <w:rsid w:val="0016522B"/>
    <w:rsid w:val="00173CB2"/>
    <w:rsid w:val="001742D9"/>
    <w:rsid w:val="00181E8D"/>
    <w:rsid w:val="0018276A"/>
    <w:rsid w:val="001828C9"/>
    <w:rsid w:val="00182B88"/>
    <w:rsid w:val="00182E0C"/>
    <w:rsid w:val="00185D55"/>
    <w:rsid w:val="00185D71"/>
    <w:rsid w:val="001918C5"/>
    <w:rsid w:val="00195177"/>
    <w:rsid w:val="00197863"/>
    <w:rsid w:val="001A377F"/>
    <w:rsid w:val="001A646A"/>
    <w:rsid w:val="001B1039"/>
    <w:rsid w:val="001B7EAC"/>
    <w:rsid w:val="001C1727"/>
    <w:rsid w:val="001C324D"/>
    <w:rsid w:val="001C5039"/>
    <w:rsid w:val="001C5656"/>
    <w:rsid w:val="001C71F7"/>
    <w:rsid w:val="001C7D39"/>
    <w:rsid w:val="001D1514"/>
    <w:rsid w:val="001D4400"/>
    <w:rsid w:val="001D784F"/>
    <w:rsid w:val="001F0337"/>
    <w:rsid w:val="002020BC"/>
    <w:rsid w:val="00202961"/>
    <w:rsid w:val="00204EB5"/>
    <w:rsid w:val="00205E41"/>
    <w:rsid w:val="00207BF6"/>
    <w:rsid w:val="00214236"/>
    <w:rsid w:val="002225A1"/>
    <w:rsid w:val="00222DB1"/>
    <w:rsid w:val="00225DD6"/>
    <w:rsid w:val="0022764D"/>
    <w:rsid w:val="00235A14"/>
    <w:rsid w:val="00236839"/>
    <w:rsid w:val="0025539B"/>
    <w:rsid w:val="00256A66"/>
    <w:rsid w:val="002607D8"/>
    <w:rsid w:val="002635D6"/>
    <w:rsid w:val="00264039"/>
    <w:rsid w:val="00264F7C"/>
    <w:rsid w:val="0027107A"/>
    <w:rsid w:val="0027274C"/>
    <w:rsid w:val="002746F9"/>
    <w:rsid w:val="0027632C"/>
    <w:rsid w:val="00276611"/>
    <w:rsid w:val="0028072B"/>
    <w:rsid w:val="002919C7"/>
    <w:rsid w:val="00291B5E"/>
    <w:rsid w:val="00292E3A"/>
    <w:rsid w:val="00293972"/>
    <w:rsid w:val="002943C5"/>
    <w:rsid w:val="002A4C6C"/>
    <w:rsid w:val="002C63DC"/>
    <w:rsid w:val="002D0AD2"/>
    <w:rsid w:val="002D786D"/>
    <w:rsid w:val="002F50D3"/>
    <w:rsid w:val="002F737E"/>
    <w:rsid w:val="00310270"/>
    <w:rsid w:val="0031408F"/>
    <w:rsid w:val="00316E0A"/>
    <w:rsid w:val="00321D81"/>
    <w:rsid w:val="00325E03"/>
    <w:rsid w:val="00327E2F"/>
    <w:rsid w:val="00333953"/>
    <w:rsid w:val="00347091"/>
    <w:rsid w:val="003521F2"/>
    <w:rsid w:val="00354592"/>
    <w:rsid w:val="00360612"/>
    <w:rsid w:val="003656D6"/>
    <w:rsid w:val="00365838"/>
    <w:rsid w:val="00372269"/>
    <w:rsid w:val="00373821"/>
    <w:rsid w:val="00385659"/>
    <w:rsid w:val="0038668D"/>
    <w:rsid w:val="00392A2A"/>
    <w:rsid w:val="00395A87"/>
    <w:rsid w:val="00397A54"/>
    <w:rsid w:val="003A78DA"/>
    <w:rsid w:val="003B3A3B"/>
    <w:rsid w:val="003B4473"/>
    <w:rsid w:val="003C1092"/>
    <w:rsid w:val="003C41C4"/>
    <w:rsid w:val="003C5F51"/>
    <w:rsid w:val="003D01DC"/>
    <w:rsid w:val="003D0BAF"/>
    <w:rsid w:val="003D1FBD"/>
    <w:rsid w:val="003D3EC0"/>
    <w:rsid w:val="003E2054"/>
    <w:rsid w:val="003E211F"/>
    <w:rsid w:val="003E6B6B"/>
    <w:rsid w:val="003E6E32"/>
    <w:rsid w:val="00404027"/>
    <w:rsid w:val="00404F38"/>
    <w:rsid w:val="00413FD6"/>
    <w:rsid w:val="00417F95"/>
    <w:rsid w:val="0042212B"/>
    <w:rsid w:val="004267DD"/>
    <w:rsid w:val="00427CD9"/>
    <w:rsid w:val="00432CC6"/>
    <w:rsid w:val="00433437"/>
    <w:rsid w:val="00433EED"/>
    <w:rsid w:val="004348A2"/>
    <w:rsid w:val="00436457"/>
    <w:rsid w:val="00444426"/>
    <w:rsid w:val="0045084D"/>
    <w:rsid w:val="004509C1"/>
    <w:rsid w:val="004621FA"/>
    <w:rsid w:val="004664E0"/>
    <w:rsid w:val="004669F9"/>
    <w:rsid w:val="004721C2"/>
    <w:rsid w:val="004738DD"/>
    <w:rsid w:val="00476213"/>
    <w:rsid w:val="00481B64"/>
    <w:rsid w:val="004908A2"/>
    <w:rsid w:val="00495294"/>
    <w:rsid w:val="004A080C"/>
    <w:rsid w:val="004A12CC"/>
    <w:rsid w:val="004A5D9E"/>
    <w:rsid w:val="004A71BD"/>
    <w:rsid w:val="004A7BA6"/>
    <w:rsid w:val="004B10C1"/>
    <w:rsid w:val="004B6915"/>
    <w:rsid w:val="004B7C2C"/>
    <w:rsid w:val="004C3BD6"/>
    <w:rsid w:val="004C5FE6"/>
    <w:rsid w:val="004D013E"/>
    <w:rsid w:val="004D457E"/>
    <w:rsid w:val="004E3049"/>
    <w:rsid w:val="004E56A7"/>
    <w:rsid w:val="004E7CF6"/>
    <w:rsid w:val="004F2EFD"/>
    <w:rsid w:val="00501871"/>
    <w:rsid w:val="00503712"/>
    <w:rsid w:val="0050484E"/>
    <w:rsid w:val="00512020"/>
    <w:rsid w:val="00522CAF"/>
    <w:rsid w:val="0052353D"/>
    <w:rsid w:val="005302E5"/>
    <w:rsid w:val="005363B3"/>
    <w:rsid w:val="005400E8"/>
    <w:rsid w:val="0054266F"/>
    <w:rsid w:val="00546E86"/>
    <w:rsid w:val="0054705F"/>
    <w:rsid w:val="005479B9"/>
    <w:rsid w:val="00551A4E"/>
    <w:rsid w:val="00552A8A"/>
    <w:rsid w:val="00555735"/>
    <w:rsid w:val="00570CF0"/>
    <w:rsid w:val="005712AC"/>
    <w:rsid w:val="00585246"/>
    <w:rsid w:val="00593B92"/>
    <w:rsid w:val="00596F3E"/>
    <w:rsid w:val="005A15EC"/>
    <w:rsid w:val="005A2670"/>
    <w:rsid w:val="005A38B9"/>
    <w:rsid w:val="005A5112"/>
    <w:rsid w:val="005A512C"/>
    <w:rsid w:val="005A7981"/>
    <w:rsid w:val="005B1BF2"/>
    <w:rsid w:val="005B477F"/>
    <w:rsid w:val="005B5253"/>
    <w:rsid w:val="005C1234"/>
    <w:rsid w:val="005C4450"/>
    <w:rsid w:val="005D26E3"/>
    <w:rsid w:val="005D656E"/>
    <w:rsid w:val="005E12AC"/>
    <w:rsid w:val="005E17BA"/>
    <w:rsid w:val="005E48D4"/>
    <w:rsid w:val="005F30C7"/>
    <w:rsid w:val="005F5A23"/>
    <w:rsid w:val="006140B9"/>
    <w:rsid w:val="00616DA0"/>
    <w:rsid w:val="00623329"/>
    <w:rsid w:val="0063097F"/>
    <w:rsid w:val="00632FD5"/>
    <w:rsid w:val="00634A9B"/>
    <w:rsid w:val="00634E2A"/>
    <w:rsid w:val="00634FDF"/>
    <w:rsid w:val="00643520"/>
    <w:rsid w:val="00645713"/>
    <w:rsid w:val="00645AE9"/>
    <w:rsid w:val="00650CE5"/>
    <w:rsid w:val="0065566C"/>
    <w:rsid w:val="0066096D"/>
    <w:rsid w:val="00662AB7"/>
    <w:rsid w:val="00662EF6"/>
    <w:rsid w:val="0067022B"/>
    <w:rsid w:val="0067746E"/>
    <w:rsid w:val="006825F9"/>
    <w:rsid w:val="00685446"/>
    <w:rsid w:val="0068634B"/>
    <w:rsid w:val="00691296"/>
    <w:rsid w:val="00692C32"/>
    <w:rsid w:val="006B0788"/>
    <w:rsid w:val="006B310E"/>
    <w:rsid w:val="006B3D7A"/>
    <w:rsid w:val="006C66B5"/>
    <w:rsid w:val="006D343B"/>
    <w:rsid w:val="006D6DE3"/>
    <w:rsid w:val="006E262F"/>
    <w:rsid w:val="006E4122"/>
    <w:rsid w:val="006E6E92"/>
    <w:rsid w:val="006E7C53"/>
    <w:rsid w:val="006F0954"/>
    <w:rsid w:val="006F5131"/>
    <w:rsid w:val="00707A31"/>
    <w:rsid w:val="00711DE0"/>
    <w:rsid w:val="007256EA"/>
    <w:rsid w:val="00730856"/>
    <w:rsid w:val="00732188"/>
    <w:rsid w:val="00733802"/>
    <w:rsid w:val="00735016"/>
    <w:rsid w:val="007370EB"/>
    <w:rsid w:val="007371AC"/>
    <w:rsid w:val="0073732C"/>
    <w:rsid w:val="0073746F"/>
    <w:rsid w:val="00741896"/>
    <w:rsid w:val="00746140"/>
    <w:rsid w:val="0074721A"/>
    <w:rsid w:val="007503E1"/>
    <w:rsid w:val="00762566"/>
    <w:rsid w:val="00766416"/>
    <w:rsid w:val="007770BB"/>
    <w:rsid w:val="00780D47"/>
    <w:rsid w:val="00785701"/>
    <w:rsid w:val="00794F1A"/>
    <w:rsid w:val="00797953"/>
    <w:rsid w:val="007B50A0"/>
    <w:rsid w:val="007B6D07"/>
    <w:rsid w:val="007C1096"/>
    <w:rsid w:val="007C4145"/>
    <w:rsid w:val="007C422C"/>
    <w:rsid w:val="007C4FE5"/>
    <w:rsid w:val="007D1B4C"/>
    <w:rsid w:val="007D2B13"/>
    <w:rsid w:val="007D6BE6"/>
    <w:rsid w:val="007E00A1"/>
    <w:rsid w:val="007E1FC8"/>
    <w:rsid w:val="007E4100"/>
    <w:rsid w:val="007F43FA"/>
    <w:rsid w:val="007F6CD9"/>
    <w:rsid w:val="008037B4"/>
    <w:rsid w:val="0080396F"/>
    <w:rsid w:val="00805A68"/>
    <w:rsid w:val="00805EFF"/>
    <w:rsid w:val="00807EC6"/>
    <w:rsid w:val="00815CE2"/>
    <w:rsid w:val="008206A1"/>
    <w:rsid w:val="00821DC2"/>
    <w:rsid w:val="008245E6"/>
    <w:rsid w:val="00830CC6"/>
    <w:rsid w:val="00831E04"/>
    <w:rsid w:val="00831F04"/>
    <w:rsid w:val="008467DA"/>
    <w:rsid w:val="00855094"/>
    <w:rsid w:val="0085776A"/>
    <w:rsid w:val="0086071D"/>
    <w:rsid w:val="00861999"/>
    <w:rsid w:val="008650DD"/>
    <w:rsid w:val="00865D38"/>
    <w:rsid w:val="008663E7"/>
    <w:rsid w:val="008676BD"/>
    <w:rsid w:val="008725B2"/>
    <w:rsid w:val="008770AE"/>
    <w:rsid w:val="00884395"/>
    <w:rsid w:val="008A14F6"/>
    <w:rsid w:val="008B725B"/>
    <w:rsid w:val="008C128C"/>
    <w:rsid w:val="008C2CBF"/>
    <w:rsid w:val="008C67C3"/>
    <w:rsid w:val="008D142A"/>
    <w:rsid w:val="008D2DA6"/>
    <w:rsid w:val="008E6741"/>
    <w:rsid w:val="008E6C31"/>
    <w:rsid w:val="008E7768"/>
    <w:rsid w:val="008E7E0E"/>
    <w:rsid w:val="008E7FE4"/>
    <w:rsid w:val="00931727"/>
    <w:rsid w:val="00935A7D"/>
    <w:rsid w:val="00943F01"/>
    <w:rsid w:val="0094695B"/>
    <w:rsid w:val="00951309"/>
    <w:rsid w:val="00952B8A"/>
    <w:rsid w:val="00954099"/>
    <w:rsid w:val="00957AE5"/>
    <w:rsid w:val="0096268E"/>
    <w:rsid w:val="00971D5F"/>
    <w:rsid w:val="009728B7"/>
    <w:rsid w:val="00974248"/>
    <w:rsid w:val="00977639"/>
    <w:rsid w:val="00987E80"/>
    <w:rsid w:val="0099092A"/>
    <w:rsid w:val="00991B23"/>
    <w:rsid w:val="009942C9"/>
    <w:rsid w:val="00997288"/>
    <w:rsid w:val="00997456"/>
    <w:rsid w:val="009A2A6A"/>
    <w:rsid w:val="009A4125"/>
    <w:rsid w:val="009B1CDE"/>
    <w:rsid w:val="009C18DE"/>
    <w:rsid w:val="009C1E1A"/>
    <w:rsid w:val="009C626B"/>
    <w:rsid w:val="009C6C0F"/>
    <w:rsid w:val="009D05F2"/>
    <w:rsid w:val="009D253C"/>
    <w:rsid w:val="009D4BAD"/>
    <w:rsid w:val="009D572E"/>
    <w:rsid w:val="009D57D5"/>
    <w:rsid w:val="009E0427"/>
    <w:rsid w:val="009E5C6C"/>
    <w:rsid w:val="009F360C"/>
    <w:rsid w:val="009F4992"/>
    <w:rsid w:val="00A02B27"/>
    <w:rsid w:val="00A03031"/>
    <w:rsid w:val="00A108D0"/>
    <w:rsid w:val="00A1211D"/>
    <w:rsid w:val="00A14193"/>
    <w:rsid w:val="00A169AA"/>
    <w:rsid w:val="00A16C5B"/>
    <w:rsid w:val="00A20546"/>
    <w:rsid w:val="00A2441D"/>
    <w:rsid w:val="00A2657D"/>
    <w:rsid w:val="00A27336"/>
    <w:rsid w:val="00A278CE"/>
    <w:rsid w:val="00A30003"/>
    <w:rsid w:val="00A36B36"/>
    <w:rsid w:val="00A40B3A"/>
    <w:rsid w:val="00A413B6"/>
    <w:rsid w:val="00A5615A"/>
    <w:rsid w:val="00A615C5"/>
    <w:rsid w:val="00A628DD"/>
    <w:rsid w:val="00A63FB5"/>
    <w:rsid w:val="00A71B7A"/>
    <w:rsid w:val="00A742E3"/>
    <w:rsid w:val="00A77EF7"/>
    <w:rsid w:val="00A80B15"/>
    <w:rsid w:val="00A908A7"/>
    <w:rsid w:val="00AA1DFA"/>
    <w:rsid w:val="00AA2547"/>
    <w:rsid w:val="00AA2634"/>
    <w:rsid w:val="00AB3528"/>
    <w:rsid w:val="00AC0297"/>
    <w:rsid w:val="00AC1460"/>
    <w:rsid w:val="00AC213E"/>
    <w:rsid w:val="00AC4ED9"/>
    <w:rsid w:val="00AC57D1"/>
    <w:rsid w:val="00AD384A"/>
    <w:rsid w:val="00AD44C9"/>
    <w:rsid w:val="00AD7423"/>
    <w:rsid w:val="00AE5A68"/>
    <w:rsid w:val="00AF6823"/>
    <w:rsid w:val="00AF7A06"/>
    <w:rsid w:val="00B06F3D"/>
    <w:rsid w:val="00B1538A"/>
    <w:rsid w:val="00B15C42"/>
    <w:rsid w:val="00B17730"/>
    <w:rsid w:val="00B21F3D"/>
    <w:rsid w:val="00B230E0"/>
    <w:rsid w:val="00B24A61"/>
    <w:rsid w:val="00B24BB5"/>
    <w:rsid w:val="00B27546"/>
    <w:rsid w:val="00B407DE"/>
    <w:rsid w:val="00B71902"/>
    <w:rsid w:val="00B75C51"/>
    <w:rsid w:val="00B76060"/>
    <w:rsid w:val="00B841A4"/>
    <w:rsid w:val="00B8681D"/>
    <w:rsid w:val="00B8687F"/>
    <w:rsid w:val="00B90576"/>
    <w:rsid w:val="00B90E01"/>
    <w:rsid w:val="00B91ED4"/>
    <w:rsid w:val="00B95611"/>
    <w:rsid w:val="00BA5E73"/>
    <w:rsid w:val="00BA6DA1"/>
    <w:rsid w:val="00BC71D7"/>
    <w:rsid w:val="00BD25A1"/>
    <w:rsid w:val="00BF41EC"/>
    <w:rsid w:val="00BF67C5"/>
    <w:rsid w:val="00BF7410"/>
    <w:rsid w:val="00C01BE9"/>
    <w:rsid w:val="00C070EA"/>
    <w:rsid w:val="00C11A60"/>
    <w:rsid w:val="00C13E75"/>
    <w:rsid w:val="00C21778"/>
    <w:rsid w:val="00C21B6A"/>
    <w:rsid w:val="00C25667"/>
    <w:rsid w:val="00C25E5F"/>
    <w:rsid w:val="00C30053"/>
    <w:rsid w:val="00C34668"/>
    <w:rsid w:val="00C40CFE"/>
    <w:rsid w:val="00C424E5"/>
    <w:rsid w:val="00C427F0"/>
    <w:rsid w:val="00C42B09"/>
    <w:rsid w:val="00C52C8D"/>
    <w:rsid w:val="00C53E56"/>
    <w:rsid w:val="00C5605D"/>
    <w:rsid w:val="00C56DAD"/>
    <w:rsid w:val="00C57F3E"/>
    <w:rsid w:val="00C6488F"/>
    <w:rsid w:val="00C754BC"/>
    <w:rsid w:val="00C7709A"/>
    <w:rsid w:val="00C77B39"/>
    <w:rsid w:val="00C80438"/>
    <w:rsid w:val="00C81333"/>
    <w:rsid w:val="00C9501C"/>
    <w:rsid w:val="00CA0C1D"/>
    <w:rsid w:val="00CA4841"/>
    <w:rsid w:val="00CA4924"/>
    <w:rsid w:val="00CA7892"/>
    <w:rsid w:val="00CB141B"/>
    <w:rsid w:val="00CB2128"/>
    <w:rsid w:val="00CB4B37"/>
    <w:rsid w:val="00CB699B"/>
    <w:rsid w:val="00CD206A"/>
    <w:rsid w:val="00CD293B"/>
    <w:rsid w:val="00CD2DEB"/>
    <w:rsid w:val="00CD47C6"/>
    <w:rsid w:val="00CD4F4F"/>
    <w:rsid w:val="00CD76C7"/>
    <w:rsid w:val="00CE4BC1"/>
    <w:rsid w:val="00CE5415"/>
    <w:rsid w:val="00CF2537"/>
    <w:rsid w:val="00CF2B3E"/>
    <w:rsid w:val="00CF2F1F"/>
    <w:rsid w:val="00CF7666"/>
    <w:rsid w:val="00D05559"/>
    <w:rsid w:val="00D10D62"/>
    <w:rsid w:val="00D12F1A"/>
    <w:rsid w:val="00D15C5A"/>
    <w:rsid w:val="00D23B74"/>
    <w:rsid w:val="00D301B3"/>
    <w:rsid w:val="00D3039E"/>
    <w:rsid w:val="00D36A3B"/>
    <w:rsid w:val="00D404CF"/>
    <w:rsid w:val="00D47680"/>
    <w:rsid w:val="00D47792"/>
    <w:rsid w:val="00D51166"/>
    <w:rsid w:val="00D512E4"/>
    <w:rsid w:val="00D51337"/>
    <w:rsid w:val="00D62B2B"/>
    <w:rsid w:val="00D70570"/>
    <w:rsid w:val="00D72347"/>
    <w:rsid w:val="00D73011"/>
    <w:rsid w:val="00D73130"/>
    <w:rsid w:val="00D767E0"/>
    <w:rsid w:val="00D927C7"/>
    <w:rsid w:val="00D9375D"/>
    <w:rsid w:val="00D9410C"/>
    <w:rsid w:val="00D96F57"/>
    <w:rsid w:val="00DA2F27"/>
    <w:rsid w:val="00DA5A5C"/>
    <w:rsid w:val="00DA7968"/>
    <w:rsid w:val="00DB224A"/>
    <w:rsid w:val="00DC13C8"/>
    <w:rsid w:val="00DD0C20"/>
    <w:rsid w:val="00DD28C4"/>
    <w:rsid w:val="00DD4FDD"/>
    <w:rsid w:val="00DE06C7"/>
    <w:rsid w:val="00DE385C"/>
    <w:rsid w:val="00DE4127"/>
    <w:rsid w:val="00DE71E4"/>
    <w:rsid w:val="00DF2CE5"/>
    <w:rsid w:val="00DF6667"/>
    <w:rsid w:val="00E004E3"/>
    <w:rsid w:val="00E005A6"/>
    <w:rsid w:val="00E16493"/>
    <w:rsid w:val="00E17C6D"/>
    <w:rsid w:val="00E25613"/>
    <w:rsid w:val="00E27801"/>
    <w:rsid w:val="00E30BD2"/>
    <w:rsid w:val="00E32546"/>
    <w:rsid w:val="00E3761C"/>
    <w:rsid w:val="00E40CF2"/>
    <w:rsid w:val="00E43DE2"/>
    <w:rsid w:val="00E45DAB"/>
    <w:rsid w:val="00E5043D"/>
    <w:rsid w:val="00E53439"/>
    <w:rsid w:val="00E61F3E"/>
    <w:rsid w:val="00E647C9"/>
    <w:rsid w:val="00E66460"/>
    <w:rsid w:val="00E72D04"/>
    <w:rsid w:val="00E747FD"/>
    <w:rsid w:val="00E876A6"/>
    <w:rsid w:val="00E91436"/>
    <w:rsid w:val="00E919C8"/>
    <w:rsid w:val="00E92DFD"/>
    <w:rsid w:val="00E94239"/>
    <w:rsid w:val="00E9485C"/>
    <w:rsid w:val="00E951F1"/>
    <w:rsid w:val="00E97BB9"/>
    <w:rsid w:val="00EA0187"/>
    <w:rsid w:val="00EA21B8"/>
    <w:rsid w:val="00EA36C0"/>
    <w:rsid w:val="00EA50A7"/>
    <w:rsid w:val="00EB6769"/>
    <w:rsid w:val="00EB6C45"/>
    <w:rsid w:val="00EC26FE"/>
    <w:rsid w:val="00EC5140"/>
    <w:rsid w:val="00ED2001"/>
    <w:rsid w:val="00ED6A61"/>
    <w:rsid w:val="00EE09E7"/>
    <w:rsid w:val="00EE1AD0"/>
    <w:rsid w:val="00EE1B97"/>
    <w:rsid w:val="00EE2499"/>
    <w:rsid w:val="00EE30D7"/>
    <w:rsid w:val="00EE45D2"/>
    <w:rsid w:val="00EE4BCC"/>
    <w:rsid w:val="00EE6AFF"/>
    <w:rsid w:val="00EF4EA1"/>
    <w:rsid w:val="00EF5525"/>
    <w:rsid w:val="00F01181"/>
    <w:rsid w:val="00F04D9A"/>
    <w:rsid w:val="00F0573B"/>
    <w:rsid w:val="00F06C69"/>
    <w:rsid w:val="00F07F4D"/>
    <w:rsid w:val="00F102E3"/>
    <w:rsid w:val="00F10D92"/>
    <w:rsid w:val="00F13CCD"/>
    <w:rsid w:val="00F15F32"/>
    <w:rsid w:val="00F25880"/>
    <w:rsid w:val="00F258D0"/>
    <w:rsid w:val="00F341A5"/>
    <w:rsid w:val="00F35278"/>
    <w:rsid w:val="00F356C4"/>
    <w:rsid w:val="00F37318"/>
    <w:rsid w:val="00F400EC"/>
    <w:rsid w:val="00F41724"/>
    <w:rsid w:val="00F421C3"/>
    <w:rsid w:val="00F4633E"/>
    <w:rsid w:val="00F467F7"/>
    <w:rsid w:val="00F470E8"/>
    <w:rsid w:val="00F52C27"/>
    <w:rsid w:val="00F5330E"/>
    <w:rsid w:val="00F54268"/>
    <w:rsid w:val="00F547CE"/>
    <w:rsid w:val="00F60171"/>
    <w:rsid w:val="00F6066C"/>
    <w:rsid w:val="00F65915"/>
    <w:rsid w:val="00F72EA5"/>
    <w:rsid w:val="00F75AA4"/>
    <w:rsid w:val="00F8254B"/>
    <w:rsid w:val="00F87A4B"/>
    <w:rsid w:val="00F90298"/>
    <w:rsid w:val="00F93A91"/>
    <w:rsid w:val="00F95B3B"/>
    <w:rsid w:val="00FB0EF2"/>
    <w:rsid w:val="00FB6B8E"/>
    <w:rsid w:val="00FC03B8"/>
    <w:rsid w:val="00FC76C1"/>
    <w:rsid w:val="00FD448B"/>
    <w:rsid w:val="00FD571A"/>
    <w:rsid w:val="00FE02C0"/>
    <w:rsid w:val="00FE4812"/>
    <w:rsid w:val="00FE7606"/>
    <w:rsid w:val="00FE762D"/>
    <w:rsid w:val="00FF6EC3"/>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32AF3"/>
  <w15:docId w15:val="{EAD8A63F-3359-4BBE-9351-7D829A88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1F3073"/>
    <w:pPr>
      <w:jc w:val="both"/>
    </w:pPr>
    <w:rPr>
      <w:rFonts w:ascii="Times New Roman" w:hAnsi="Times New Roman"/>
      <w:sz w:val="24"/>
      <w:szCs w:val="22"/>
      <w:lang w:val="en-GB" w:eastAsia="en-US"/>
    </w:rPr>
  </w:style>
  <w:style w:type="paragraph" w:styleId="Nadpis1">
    <w:name w:val="heading 1"/>
    <w:basedOn w:val="Normln"/>
    <w:next w:val="Normln"/>
    <w:link w:val="Nadpis1Char"/>
    <w:uiPriority w:val="9"/>
    <w:qFormat/>
    <w:rsid w:val="001F3073"/>
    <w:pPr>
      <w:keepNext/>
      <w:spacing w:before="240" w:after="60"/>
      <w:outlineLvl w:val="0"/>
    </w:pPr>
    <w:rPr>
      <w:rFonts w:eastAsia="Times New Roman"/>
      <w:b/>
      <w:bCs/>
      <w:kern w:val="32"/>
      <w:szCs w:val="32"/>
    </w:rPr>
  </w:style>
  <w:style w:type="paragraph" w:styleId="Nadpis2">
    <w:name w:val="heading 2"/>
    <w:basedOn w:val="Normln"/>
    <w:next w:val="Normln"/>
    <w:link w:val="Nadpis2Char"/>
    <w:uiPriority w:val="9"/>
    <w:qFormat/>
    <w:rsid w:val="00EA10C3"/>
    <w:pPr>
      <w:keepNext/>
      <w:spacing w:before="240" w:after="60"/>
      <w:outlineLvl w:val="1"/>
    </w:pPr>
    <w:rPr>
      <w:rFonts w:eastAsia="Times New Roman"/>
      <w:bCs/>
      <w:i/>
      <w:iCs/>
      <w:szCs w:val="28"/>
    </w:rPr>
  </w:style>
  <w:style w:type="paragraph" w:styleId="Nadpis3">
    <w:name w:val="heading 3"/>
    <w:basedOn w:val="Normln"/>
    <w:next w:val="Normln"/>
    <w:link w:val="Nadpis3Char"/>
    <w:semiHidden/>
    <w:unhideWhenUsed/>
    <w:qFormat/>
    <w:rsid w:val="00F06C69"/>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semiHidden/>
    <w:unhideWhenUsed/>
    <w:qFormat/>
    <w:rsid w:val="00F5426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001-Title">
    <w:name w:val="001-Title"/>
    <w:basedOn w:val="Normln"/>
    <w:next w:val="002-Authors"/>
    <w:qFormat/>
    <w:rsid w:val="00112E67"/>
    <w:pPr>
      <w:jc w:val="center"/>
    </w:pPr>
    <w:rPr>
      <w:sz w:val="32"/>
      <w:lang w:val="da-DK"/>
    </w:rPr>
  </w:style>
  <w:style w:type="paragraph" w:customStyle="1" w:styleId="002-Authors">
    <w:name w:val="002-Authors"/>
    <w:basedOn w:val="Normln"/>
    <w:next w:val="003-Email"/>
    <w:qFormat/>
    <w:rsid w:val="009D7DA5"/>
    <w:pPr>
      <w:spacing w:before="360"/>
      <w:jc w:val="center"/>
    </w:pPr>
  </w:style>
  <w:style w:type="paragraph" w:customStyle="1" w:styleId="003-Email">
    <w:name w:val="003-Email"/>
    <w:basedOn w:val="Normln"/>
    <w:next w:val="004-Affiliation"/>
    <w:qFormat/>
    <w:rsid w:val="009D7DA5"/>
    <w:pPr>
      <w:spacing w:before="240"/>
      <w:jc w:val="center"/>
    </w:pPr>
    <w:rPr>
      <w:i/>
      <w:sz w:val="20"/>
    </w:rPr>
  </w:style>
  <w:style w:type="character" w:styleId="Hypertextovodkaz">
    <w:name w:val="Hyperlink"/>
    <w:basedOn w:val="Standardnpsmoodstavce"/>
    <w:uiPriority w:val="99"/>
    <w:unhideWhenUsed/>
    <w:rsid w:val="00112E67"/>
    <w:rPr>
      <w:color w:val="0000FF"/>
      <w:u w:val="single"/>
    </w:rPr>
  </w:style>
  <w:style w:type="paragraph" w:customStyle="1" w:styleId="004-Affiliation">
    <w:name w:val="004-Affiliation"/>
    <w:basedOn w:val="Normln"/>
    <w:next w:val="Normln"/>
    <w:qFormat/>
    <w:rsid w:val="00112E67"/>
    <w:pPr>
      <w:jc w:val="center"/>
    </w:pPr>
    <w:rPr>
      <w:sz w:val="20"/>
    </w:rPr>
  </w:style>
  <w:style w:type="paragraph" w:customStyle="1" w:styleId="005-AbstractHeader">
    <w:name w:val="005-AbstractHeader"/>
    <w:basedOn w:val="Normln"/>
    <w:qFormat/>
    <w:rsid w:val="00EA10C3"/>
    <w:pPr>
      <w:spacing w:before="360"/>
    </w:pPr>
    <w:rPr>
      <w:b/>
    </w:rPr>
  </w:style>
  <w:style w:type="paragraph" w:customStyle="1" w:styleId="006-AbstractBodytext">
    <w:name w:val="006-AbstractBodytext"/>
    <w:basedOn w:val="005-AbstractHeader"/>
    <w:qFormat/>
    <w:rsid w:val="00EA10C3"/>
    <w:pPr>
      <w:spacing w:before="0"/>
    </w:pPr>
    <w:rPr>
      <w:b w:val="0"/>
      <w:sz w:val="20"/>
    </w:rPr>
  </w:style>
  <w:style w:type="character" w:customStyle="1" w:styleId="Nadpis1Char">
    <w:name w:val="Nadpis 1 Char"/>
    <w:basedOn w:val="Standardnpsmoodstavce"/>
    <w:link w:val="Nadpis1"/>
    <w:uiPriority w:val="9"/>
    <w:rsid w:val="001F3073"/>
    <w:rPr>
      <w:rFonts w:ascii="Times New Roman" w:eastAsia="Times New Roman" w:hAnsi="Times New Roman" w:cs="Times New Roman"/>
      <w:b/>
      <w:bCs/>
      <w:kern w:val="32"/>
      <w:sz w:val="24"/>
      <w:szCs w:val="32"/>
      <w:lang w:val="en-GB"/>
    </w:rPr>
  </w:style>
  <w:style w:type="character" w:customStyle="1" w:styleId="Nadpis2Char">
    <w:name w:val="Nadpis 2 Char"/>
    <w:basedOn w:val="Standardnpsmoodstavce"/>
    <w:link w:val="Nadpis2"/>
    <w:uiPriority w:val="9"/>
    <w:rsid w:val="00EA10C3"/>
    <w:rPr>
      <w:rFonts w:ascii="Times New Roman" w:eastAsia="Times New Roman" w:hAnsi="Times New Roman" w:cs="Times New Roman"/>
      <w:bCs/>
      <w:i/>
      <w:iCs/>
      <w:sz w:val="24"/>
      <w:szCs w:val="28"/>
    </w:rPr>
  </w:style>
  <w:style w:type="paragraph" w:customStyle="1" w:styleId="007-Caption">
    <w:name w:val="007-Caption"/>
    <w:basedOn w:val="Normln"/>
    <w:next w:val="Normln"/>
    <w:qFormat/>
    <w:rsid w:val="00EA10C3"/>
    <w:pPr>
      <w:spacing w:before="120" w:after="120"/>
      <w:jc w:val="center"/>
    </w:pPr>
    <w:rPr>
      <w:b/>
      <w:sz w:val="22"/>
    </w:rPr>
  </w:style>
  <w:style w:type="paragraph" w:customStyle="1" w:styleId="008-References">
    <w:name w:val="008-References"/>
    <w:basedOn w:val="Normln"/>
    <w:qFormat/>
    <w:rsid w:val="00596A76"/>
    <w:pPr>
      <w:ind w:left="284" w:hanging="284"/>
      <w:jc w:val="left"/>
    </w:pPr>
    <w:rPr>
      <w:sz w:val="22"/>
    </w:rPr>
  </w:style>
  <w:style w:type="paragraph" w:styleId="Zkladntext">
    <w:name w:val="Body Text"/>
    <w:basedOn w:val="Normln"/>
    <w:link w:val="ZkladntextChar"/>
    <w:uiPriority w:val="99"/>
    <w:rsid w:val="001F3073"/>
    <w:pPr>
      <w:jc w:val="left"/>
    </w:pPr>
    <w:rPr>
      <w:rFonts w:eastAsia="Times New Roman"/>
      <w:color w:val="0000FF"/>
      <w:szCs w:val="24"/>
      <w:lang w:eastAsia="sv-SE"/>
    </w:rPr>
  </w:style>
  <w:style w:type="character" w:customStyle="1" w:styleId="ZkladntextChar">
    <w:name w:val="Základní text Char"/>
    <w:basedOn w:val="Standardnpsmoodstavce"/>
    <w:link w:val="Zkladntext"/>
    <w:uiPriority w:val="99"/>
    <w:rsid w:val="001F3073"/>
    <w:rPr>
      <w:rFonts w:ascii="Times New Roman" w:eastAsia="Times New Roman" w:hAnsi="Times New Roman"/>
      <w:color w:val="0000FF"/>
      <w:sz w:val="24"/>
      <w:szCs w:val="24"/>
      <w:lang w:val="en-GB" w:eastAsia="sv-SE"/>
    </w:rPr>
  </w:style>
  <w:style w:type="paragraph" w:styleId="Zkladntext2">
    <w:name w:val="Body Text 2"/>
    <w:basedOn w:val="Normln"/>
    <w:link w:val="Zkladntext2Char"/>
    <w:uiPriority w:val="99"/>
    <w:semiHidden/>
    <w:unhideWhenUsed/>
    <w:rsid w:val="000B1B6C"/>
    <w:pPr>
      <w:spacing w:after="120" w:line="480" w:lineRule="auto"/>
    </w:pPr>
  </w:style>
  <w:style w:type="character" w:customStyle="1" w:styleId="Zkladntext2Char">
    <w:name w:val="Základní text 2 Char"/>
    <w:basedOn w:val="Standardnpsmoodstavce"/>
    <w:link w:val="Zkladntext2"/>
    <w:uiPriority w:val="99"/>
    <w:semiHidden/>
    <w:rsid w:val="000B1B6C"/>
    <w:rPr>
      <w:rFonts w:ascii="Times New Roman" w:hAnsi="Times New Roman"/>
      <w:sz w:val="24"/>
      <w:szCs w:val="22"/>
      <w:lang w:val="en-GB"/>
    </w:rPr>
  </w:style>
  <w:style w:type="paragraph" w:styleId="Textbubliny">
    <w:name w:val="Balloon Text"/>
    <w:basedOn w:val="Normln"/>
    <w:link w:val="TextbublinyChar"/>
    <w:rsid w:val="00202961"/>
    <w:rPr>
      <w:rFonts w:ascii="Tahoma" w:hAnsi="Tahoma" w:cs="Tahoma"/>
      <w:sz w:val="16"/>
      <w:szCs w:val="16"/>
    </w:rPr>
  </w:style>
  <w:style w:type="character" w:customStyle="1" w:styleId="TextbublinyChar">
    <w:name w:val="Text bubliny Char"/>
    <w:basedOn w:val="Standardnpsmoodstavce"/>
    <w:link w:val="Textbubliny"/>
    <w:rsid w:val="00202961"/>
    <w:rPr>
      <w:rFonts w:ascii="Tahoma" w:hAnsi="Tahoma" w:cs="Tahoma"/>
      <w:sz w:val="16"/>
      <w:szCs w:val="16"/>
      <w:lang w:val="en-GB" w:eastAsia="en-US"/>
    </w:rPr>
  </w:style>
  <w:style w:type="character" w:customStyle="1" w:styleId="Nevyeenzmnka1">
    <w:name w:val="Nevyřešená zmínka1"/>
    <w:basedOn w:val="Standardnpsmoodstavce"/>
    <w:uiPriority w:val="99"/>
    <w:semiHidden/>
    <w:unhideWhenUsed/>
    <w:rsid w:val="002746F9"/>
    <w:rPr>
      <w:color w:val="808080"/>
      <w:shd w:val="clear" w:color="auto" w:fill="E6E6E6"/>
    </w:rPr>
  </w:style>
  <w:style w:type="paragraph" w:styleId="Zhlav">
    <w:name w:val="header"/>
    <w:basedOn w:val="Normln"/>
    <w:link w:val="ZhlavChar"/>
    <w:unhideWhenUsed/>
    <w:rsid w:val="00C070EA"/>
    <w:pPr>
      <w:tabs>
        <w:tab w:val="center" w:pos="4536"/>
        <w:tab w:val="right" w:pos="9072"/>
      </w:tabs>
    </w:pPr>
  </w:style>
  <w:style w:type="character" w:customStyle="1" w:styleId="ZhlavChar">
    <w:name w:val="Záhlaví Char"/>
    <w:basedOn w:val="Standardnpsmoodstavce"/>
    <w:link w:val="Zhlav"/>
    <w:rsid w:val="00C070EA"/>
    <w:rPr>
      <w:rFonts w:ascii="Times New Roman" w:hAnsi="Times New Roman"/>
      <w:sz w:val="24"/>
      <w:szCs w:val="22"/>
      <w:lang w:val="en-GB" w:eastAsia="en-US"/>
    </w:rPr>
  </w:style>
  <w:style w:type="paragraph" w:styleId="Zpat">
    <w:name w:val="footer"/>
    <w:basedOn w:val="Normln"/>
    <w:link w:val="ZpatChar"/>
    <w:unhideWhenUsed/>
    <w:rsid w:val="00C070EA"/>
    <w:pPr>
      <w:tabs>
        <w:tab w:val="center" w:pos="4536"/>
        <w:tab w:val="right" w:pos="9072"/>
      </w:tabs>
    </w:pPr>
  </w:style>
  <w:style w:type="character" w:customStyle="1" w:styleId="ZpatChar">
    <w:name w:val="Zápatí Char"/>
    <w:basedOn w:val="Standardnpsmoodstavce"/>
    <w:link w:val="Zpat"/>
    <w:rsid w:val="00C070EA"/>
    <w:rPr>
      <w:rFonts w:ascii="Times New Roman" w:hAnsi="Times New Roman"/>
      <w:sz w:val="24"/>
      <w:szCs w:val="22"/>
      <w:lang w:val="en-GB" w:eastAsia="en-US"/>
    </w:rPr>
  </w:style>
  <w:style w:type="paragraph" w:styleId="Odstavecseseznamem">
    <w:name w:val="List Paragraph"/>
    <w:basedOn w:val="Normln"/>
    <w:qFormat/>
    <w:rsid w:val="00034955"/>
    <w:pPr>
      <w:ind w:left="720"/>
      <w:contextualSpacing/>
    </w:pPr>
  </w:style>
  <w:style w:type="character" w:styleId="Zstupntext">
    <w:name w:val="Placeholder Text"/>
    <w:basedOn w:val="Standardnpsmoodstavce"/>
    <w:semiHidden/>
    <w:rsid w:val="002A4C6C"/>
    <w:rPr>
      <w:color w:val="808080"/>
    </w:rPr>
  </w:style>
  <w:style w:type="table" w:styleId="Mkatabulky">
    <w:name w:val="Table Grid"/>
    <w:basedOn w:val="Normlntabulka"/>
    <w:rsid w:val="00952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semiHidden/>
    <w:unhideWhenUsed/>
    <w:rsid w:val="00F93A91"/>
    <w:rPr>
      <w:sz w:val="16"/>
      <w:szCs w:val="16"/>
    </w:rPr>
  </w:style>
  <w:style w:type="paragraph" w:styleId="Textkomente">
    <w:name w:val="annotation text"/>
    <w:basedOn w:val="Normln"/>
    <w:link w:val="TextkomenteChar"/>
    <w:semiHidden/>
    <w:unhideWhenUsed/>
    <w:rsid w:val="00F93A91"/>
    <w:rPr>
      <w:sz w:val="20"/>
      <w:szCs w:val="20"/>
    </w:rPr>
  </w:style>
  <w:style w:type="character" w:customStyle="1" w:styleId="TextkomenteChar">
    <w:name w:val="Text komentáře Char"/>
    <w:basedOn w:val="Standardnpsmoodstavce"/>
    <w:link w:val="Textkomente"/>
    <w:semiHidden/>
    <w:rsid w:val="00F93A91"/>
    <w:rPr>
      <w:rFonts w:ascii="Times New Roman" w:hAnsi="Times New Roman"/>
      <w:lang w:val="en-GB" w:eastAsia="en-US"/>
    </w:rPr>
  </w:style>
  <w:style w:type="paragraph" w:styleId="Pedmtkomente">
    <w:name w:val="annotation subject"/>
    <w:basedOn w:val="Textkomente"/>
    <w:next w:val="Textkomente"/>
    <w:link w:val="PedmtkomenteChar"/>
    <w:semiHidden/>
    <w:unhideWhenUsed/>
    <w:rsid w:val="00F93A91"/>
    <w:rPr>
      <w:b/>
      <w:bCs/>
    </w:rPr>
  </w:style>
  <w:style w:type="character" w:customStyle="1" w:styleId="PedmtkomenteChar">
    <w:name w:val="Předmět komentáře Char"/>
    <w:basedOn w:val="TextkomenteChar"/>
    <w:link w:val="Pedmtkomente"/>
    <w:semiHidden/>
    <w:rsid w:val="00F93A91"/>
    <w:rPr>
      <w:rFonts w:ascii="Times New Roman" w:hAnsi="Times New Roman"/>
      <w:b/>
      <w:bCs/>
      <w:lang w:val="en-GB" w:eastAsia="en-US"/>
    </w:rPr>
  </w:style>
  <w:style w:type="character" w:customStyle="1" w:styleId="Nadpis3Char">
    <w:name w:val="Nadpis 3 Char"/>
    <w:basedOn w:val="Standardnpsmoodstavce"/>
    <w:link w:val="Nadpis3"/>
    <w:semiHidden/>
    <w:rsid w:val="00F06C69"/>
    <w:rPr>
      <w:rFonts w:asciiTheme="majorHAnsi" w:eastAsiaTheme="majorEastAsia" w:hAnsiTheme="majorHAnsi" w:cstheme="majorBidi"/>
      <w:color w:val="243F60" w:themeColor="accent1" w:themeShade="7F"/>
      <w:sz w:val="24"/>
      <w:szCs w:val="24"/>
      <w:lang w:val="en-GB" w:eastAsia="en-US"/>
    </w:rPr>
  </w:style>
  <w:style w:type="character" w:customStyle="1" w:styleId="title-text">
    <w:name w:val="title-text"/>
    <w:basedOn w:val="Standardnpsmoodstavce"/>
    <w:rsid w:val="00F25880"/>
  </w:style>
  <w:style w:type="paragraph" w:styleId="Textpoznpodarou">
    <w:name w:val="footnote text"/>
    <w:basedOn w:val="Normln"/>
    <w:link w:val="TextpoznpodarouChar"/>
    <w:unhideWhenUsed/>
    <w:qFormat/>
    <w:rsid w:val="00645713"/>
    <w:rPr>
      <w:sz w:val="20"/>
      <w:szCs w:val="20"/>
    </w:rPr>
  </w:style>
  <w:style w:type="character" w:customStyle="1" w:styleId="TextpoznpodarouChar">
    <w:name w:val="Text pozn. pod čarou Char"/>
    <w:basedOn w:val="Standardnpsmoodstavce"/>
    <w:link w:val="Textpoznpodarou"/>
    <w:qFormat/>
    <w:rsid w:val="00645713"/>
    <w:rPr>
      <w:rFonts w:ascii="Times New Roman" w:hAnsi="Times New Roman"/>
      <w:lang w:val="en-GB" w:eastAsia="en-US"/>
    </w:rPr>
  </w:style>
  <w:style w:type="character" w:styleId="Znakapoznpodarou">
    <w:name w:val="footnote reference"/>
    <w:basedOn w:val="Standardnpsmoodstavce"/>
    <w:unhideWhenUsed/>
    <w:qFormat/>
    <w:rsid w:val="00645713"/>
    <w:rPr>
      <w:vertAlign w:val="superscript"/>
    </w:rPr>
  </w:style>
  <w:style w:type="character" w:styleId="Sledovanodkaz">
    <w:name w:val="FollowedHyperlink"/>
    <w:basedOn w:val="Standardnpsmoodstavce"/>
    <w:rsid w:val="00780D47"/>
    <w:rPr>
      <w:color w:val="800080" w:themeColor="followedHyperlink"/>
      <w:u w:val="single"/>
    </w:rPr>
  </w:style>
  <w:style w:type="character" w:customStyle="1" w:styleId="Nadpis4Char">
    <w:name w:val="Nadpis 4 Char"/>
    <w:basedOn w:val="Standardnpsmoodstavce"/>
    <w:link w:val="Nadpis4"/>
    <w:semiHidden/>
    <w:rsid w:val="00F54268"/>
    <w:rPr>
      <w:rFonts w:asciiTheme="majorHAnsi" w:eastAsiaTheme="majorEastAsia" w:hAnsiTheme="majorHAnsi" w:cstheme="majorBidi"/>
      <w:i/>
      <w:iCs/>
      <w:color w:val="365F91" w:themeColor="accent1" w:themeShade="BF"/>
      <w:sz w:val="24"/>
      <w:szCs w:val="22"/>
      <w:lang w:val="en-GB" w:eastAsia="en-US"/>
    </w:rPr>
  </w:style>
  <w:style w:type="paragraph" w:styleId="Normlnweb">
    <w:name w:val="Normal (Web)"/>
    <w:basedOn w:val="Normln"/>
    <w:uiPriority w:val="99"/>
    <w:unhideWhenUsed/>
    <w:rsid w:val="00A40B3A"/>
    <w:pPr>
      <w:spacing w:before="100" w:beforeAutospacing="1" w:after="100" w:afterAutospacing="1"/>
      <w:jc w:val="left"/>
    </w:pPr>
    <w:rPr>
      <w:rFonts w:eastAsia="Times New Roman"/>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7924">
      <w:bodyDiv w:val="1"/>
      <w:marLeft w:val="0"/>
      <w:marRight w:val="0"/>
      <w:marTop w:val="0"/>
      <w:marBottom w:val="0"/>
      <w:divBdr>
        <w:top w:val="none" w:sz="0" w:space="0" w:color="auto"/>
        <w:left w:val="none" w:sz="0" w:space="0" w:color="auto"/>
        <w:bottom w:val="none" w:sz="0" w:space="0" w:color="auto"/>
        <w:right w:val="none" w:sz="0" w:space="0" w:color="auto"/>
      </w:divBdr>
    </w:div>
    <w:div w:id="34936678">
      <w:bodyDiv w:val="1"/>
      <w:marLeft w:val="0"/>
      <w:marRight w:val="0"/>
      <w:marTop w:val="0"/>
      <w:marBottom w:val="0"/>
      <w:divBdr>
        <w:top w:val="none" w:sz="0" w:space="0" w:color="auto"/>
        <w:left w:val="none" w:sz="0" w:space="0" w:color="auto"/>
        <w:bottom w:val="none" w:sz="0" w:space="0" w:color="auto"/>
        <w:right w:val="none" w:sz="0" w:space="0" w:color="auto"/>
      </w:divBdr>
    </w:div>
    <w:div w:id="138806426">
      <w:bodyDiv w:val="1"/>
      <w:marLeft w:val="0"/>
      <w:marRight w:val="0"/>
      <w:marTop w:val="0"/>
      <w:marBottom w:val="0"/>
      <w:divBdr>
        <w:top w:val="none" w:sz="0" w:space="0" w:color="auto"/>
        <w:left w:val="none" w:sz="0" w:space="0" w:color="auto"/>
        <w:bottom w:val="none" w:sz="0" w:space="0" w:color="auto"/>
        <w:right w:val="none" w:sz="0" w:space="0" w:color="auto"/>
      </w:divBdr>
    </w:div>
    <w:div w:id="156044107">
      <w:bodyDiv w:val="1"/>
      <w:marLeft w:val="0"/>
      <w:marRight w:val="0"/>
      <w:marTop w:val="0"/>
      <w:marBottom w:val="0"/>
      <w:divBdr>
        <w:top w:val="none" w:sz="0" w:space="0" w:color="auto"/>
        <w:left w:val="none" w:sz="0" w:space="0" w:color="auto"/>
        <w:bottom w:val="none" w:sz="0" w:space="0" w:color="auto"/>
        <w:right w:val="none" w:sz="0" w:space="0" w:color="auto"/>
      </w:divBdr>
    </w:div>
    <w:div w:id="161242902">
      <w:bodyDiv w:val="1"/>
      <w:marLeft w:val="0"/>
      <w:marRight w:val="0"/>
      <w:marTop w:val="0"/>
      <w:marBottom w:val="0"/>
      <w:divBdr>
        <w:top w:val="none" w:sz="0" w:space="0" w:color="auto"/>
        <w:left w:val="none" w:sz="0" w:space="0" w:color="auto"/>
        <w:bottom w:val="none" w:sz="0" w:space="0" w:color="auto"/>
        <w:right w:val="none" w:sz="0" w:space="0" w:color="auto"/>
      </w:divBdr>
    </w:div>
    <w:div w:id="186336224">
      <w:bodyDiv w:val="1"/>
      <w:marLeft w:val="0"/>
      <w:marRight w:val="0"/>
      <w:marTop w:val="0"/>
      <w:marBottom w:val="0"/>
      <w:divBdr>
        <w:top w:val="none" w:sz="0" w:space="0" w:color="auto"/>
        <w:left w:val="none" w:sz="0" w:space="0" w:color="auto"/>
        <w:bottom w:val="none" w:sz="0" w:space="0" w:color="auto"/>
        <w:right w:val="none" w:sz="0" w:space="0" w:color="auto"/>
      </w:divBdr>
    </w:div>
    <w:div w:id="208497578">
      <w:bodyDiv w:val="1"/>
      <w:marLeft w:val="0"/>
      <w:marRight w:val="0"/>
      <w:marTop w:val="0"/>
      <w:marBottom w:val="0"/>
      <w:divBdr>
        <w:top w:val="none" w:sz="0" w:space="0" w:color="auto"/>
        <w:left w:val="none" w:sz="0" w:space="0" w:color="auto"/>
        <w:bottom w:val="none" w:sz="0" w:space="0" w:color="auto"/>
        <w:right w:val="none" w:sz="0" w:space="0" w:color="auto"/>
      </w:divBdr>
    </w:div>
    <w:div w:id="302394793">
      <w:bodyDiv w:val="1"/>
      <w:marLeft w:val="0"/>
      <w:marRight w:val="0"/>
      <w:marTop w:val="0"/>
      <w:marBottom w:val="0"/>
      <w:divBdr>
        <w:top w:val="none" w:sz="0" w:space="0" w:color="auto"/>
        <w:left w:val="none" w:sz="0" w:space="0" w:color="auto"/>
        <w:bottom w:val="none" w:sz="0" w:space="0" w:color="auto"/>
        <w:right w:val="none" w:sz="0" w:space="0" w:color="auto"/>
      </w:divBdr>
    </w:div>
    <w:div w:id="325597681">
      <w:bodyDiv w:val="1"/>
      <w:marLeft w:val="0"/>
      <w:marRight w:val="0"/>
      <w:marTop w:val="0"/>
      <w:marBottom w:val="0"/>
      <w:divBdr>
        <w:top w:val="none" w:sz="0" w:space="0" w:color="auto"/>
        <w:left w:val="none" w:sz="0" w:space="0" w:color="auto"/>
        <w:bottom w:val="none" w:sz="0" w:space="0" w:color="auto"/>
        <w:right w:val="none" w:sz="0" w:space="0" w:color="auto"/>
      </w:divBdr>
    </w:div>
    <w:div w:id="339476662">
      <w:bodyDiv w:val="1"/>
      <w:marLeft w:val="0"/>
      <w:marRight w:val="0"/>
      <w:marTop w:val="0"/>
      <w:marBottom w:val="0"/>
      <w:divBdr>
        <w:top w:val="none" w:sz="0" w:space="0" w:color="auto"/>
        <w:left w:val="none" w:sz="0" w:space="0" w:color="auto"/>
        <w:bottom w:val="none" w:sz="0" w:space="0" w:color="auto"/>
        <w:right w:val="none" w:sz="0" w:space="0" w:color="auto"/>
      </w:divBdr>
    </w:div>
    <w:div w:id="361055855">
      <w:bodyDiv w:val="1"/>
      <w:marLeft w:val="0"/>
      <w:marRight w:val="0"/>
      <w:marTop w:val="0"/>
      <w:marBottom w:val="0"/>
      <w:divBdr>
        <w:top w:val="none" w:sz="0" w:space="0" w:color="auto"/>
        <w:left w:val="none" w:sz="0" w:space="0" w:color="auto"/>
        <w:bottom w:val="none" w:sz="0" w:space="0" w:color="auto"/>
        <w:right w:val="none" w:sz="0" w:space="0" w:color="auto"/>
      </w:divBdr>
      <w:divsChild>
        <w:div w:id="18286413">
          <w:marLeft w:val="0"/>
          <w:marRight w:val="0"/>
          <w:marTop w:val="0"/>
          <w:marBottom w:val="0"/>
          <w:divBdr>
            <w:top w:val="none" w:sz="0" w:space="0" w:color="auto"/>
            <w:left w:val="none" w:sz="0" w:space="0" w:color="auto"/>
            <w:bottom w:val="none" w:sz="0" w:space="0" w:color="auto"/>
            <w:right w:val="none" w:sz="0" w:space="0" w:color="auto"/>
          </w:divBdr>
          <w:divsChild>
            <w:div w:id="1180319291">
              <w:marLeft w:val="0"/>
              <w:marRight w:val="0"/>
              <w:marTop w:val="75"/>
              <w:marBottom w:val="0"/>
              <w:divBdr>
                <w:top w:val="none" w:sz="0" w:space="0" w:color="auto"/>
                <w:left w:val="none" w:sz="0" w:space="0" w:color="auto"/>
                <w:bottom w:val="none" w:sz="0" w:space="0" w:color="auto"/>
                <w:right w:val="none" w:sz="0" w:space="0" w:color="auto"/>
              </w:divBdr>
              <w:divsChild>
                <w:div w:id="1079640419">
                  <w:marLeft w:val="0"/>
                  <w:marRight w:val="0"/>
                  <w:marTop w:val="0"/>
                  <w:marBottom w:val="0"/>
                  <w:divBdr>
                    <w:top w:val="none" w:sz="0" w:space="0" w:color="auto"/>
                    <w:left w:val="none" w:sz="0" w:space="0" w:color="auto"/>
                    <w:bottom w:val="none" w:sz="0" w:space="0" w:color="auto"/>
                    <w:right w:val="none" w:sz="0" w:space="0" w:color="auto"/>
                  </w:divBdr>
                  <w:divsChild>
                    <w:div w:id="227496967">
                      <w:marLeft w:val="0"/>
                      <w:marRight w:val="0"/>
                      <w:marTop w:val="0"/>
                      <w:marBottom w:val="0"/>
                      <w:divBdr>
                        <w:top w:val="none" w:sz="0" w:space="0" w:color="auto"/>
                        <w:left w:val="none" w:sz="0" w:space="0" w:color="auto"/>
                        <w:bottom w:val="none" w:sz="0" w:space="0" w:color="auto"/>
                        <w:right w:val="none" w:sz="0" w:space="0" w:color="auto"/>
                      </w:divBdr>
                      <w:divsChild>
                        <w:div w:id="227083641">
                          <w:marLeft w:val="0"/>
                          <w:marRight w:val="0"/>
                          <w:marTop w:val="0"/>
                          <w:marBottom w:val="0"/>
                          <w:divBdr>
                            <w:top w:val="none" w:sz="0" w:space="0" w:color="auto"/>
                            <w:left w:val="none" w:sz="0" w:space="0" w:color="auto"/>
                            <w:bottom w:val="none" w:sz="0" w:space="0" w:color="auto"/>
                            <w:right w:val="none" w:sz="0" w:space="0" w:color="auto"/>
                          </w:divBdr>
                          <w:divsChild>
                            <w:div w:id="1413861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431293">
      <w:bodyDiv w:val="1"/>
      <w:marLeft w:val="0"/>
      <w:marRight w:val="0"/>
      <w:marTop w:val="0"/>
      <w:marBottom w:val="0"/>
      <w:divBdr>
        <w:top w:val="none" w:sz="0" w:space="0" w:color="auto"/>
        <w:left w:val="none" w:sz="0" w:space="0" w:color="auto"/>
        <w:bottom w:val="none" w:sz="0" w:space="0" w:color="auto"/>
        <w:right w:val="none" w:sz="0" w:space="0" w:color="auto"/>
      </w:divBdr>
      <w:divsChild>
        <w:div w:id="1121800673">
          <w:marLeft w:val="0"/>
          <w:marRight w:val="0"/>
          <w:marTop w:val="0"/>
          <w:marBottom w:val="0"/>
          <w:divBdr>
            <w:top w:val="none" w:sz="0" w:space="0" w:color="auto"/>
            <w:left w:val="none" w:sz="0" w:space="0" w:color="auto"/>
            <w:bottom w:val="none" w:sz="0" w:space="0" w:color="auto"/>
            <w:right w:val="none" w:sz="0" w:space="0" w:color="auto"/>
          </w:divBdr>
        </w:div>
      </w:divsChild>
    </w:div>
    <w:div w:id="398552747">
      <w:bodyDiv w:val="1"/>
      <w:marLeft w:val="0"/>
      <w:marRight w:val="0"/>
      <w:marTop w:val="0"/>
      <w:marBottom w:val="0"/>
      <w:divBdr>
        <w:top w:val="none" w:sz="0" w:space="0" w:color="auto"/>
        <w:left w:val="none" w:sz="0" w:space="0" w:color="auto"/>
        <w:bottom w:val="none" w:sz="0" w:space="0" w:color="auto"/>
        <w:right w:val="none" w:sz="0" w:space="0" w:color="auto"/>
      </w:divBdr>
    </w:div>
    <w:div w:id="417988849">
      <w:bodyDiv w:val="1"/>
      <w:marLeft w:val="0"/>
      <w:marRight w:val="0"/>
      <w:marTop w:val="0"/>
      <w:marBottom w:val="0"/>
      <w:divBdr>
        <w:top w:val="none" w:sz="0" w:space="0" w:color="auto"/>
        <w:left w:val="none" w:sz="0" w:space="0" w:color="auto"/>
        <w:bottom w:val="none" w:sz="0" w:space="0" w:color="auto"/>
        <w:right w:val="none" w:sz="0" w:space="0" w:color="auto"/>
      </w:divBdr>
    </w:div>
    <w:div w:id="456947683">
      <w:bodyDiv w:val="1"/>
      <w:marLeft w:val="0"/>
      <w:marRight w:val="0"/>
      <w:marTop w:val="0"/>
      <w:marBottom w:val="0"/>
      <w:divBdr>
        <w:top w:val="none" w:sz="0" w:space="0" w:color="auto"/>
        <w:left w:val="none" w:sz="0" w:space="0" w:color="auto"/>
        <w:bottom w:val="none" w:sz="0" w:space="0" w:color="auto"/>
        <w:right w:val="none" w:sz="0" w:space="0" w:color="auto"/>
      </w:divBdr>
    </w:div>
    <w:div w:id="513954306">
      <w:bodyDiv w:val="1"/>
      <w:marLeft w:val="0"/>
      <w:marRight w:val="0"/>
      <w:marTop w:val="0"/>
      <w:marBottom w:val="0"/>
      <w:divBdr>
        <w:top w:val="none" w:sz="0" w:space="0" w:color="auto"/>
        <w:left w:val="none" w:sz="0" w:space="0" w:color="auto"/>
        <w:bottom w:val="none" w:sz="0" w:space="0" w:color="auto"/>
        <w:right w:val="none" w:sz="0" w:space="0" w:color="auto"/>
      </w:divBdr>
    </w:div>
    <w:div w:id="515925381">
      <w:bodyDiv w:val="1"/>
      <w:marLeft w:val="0"/>
      <w:marRight w:val="0"/>
      <w:marTop w:val="0"/>
      <w:marBottom w:val="0"/>
      <w:divBdr>
        <w:top w:val="none" w:sz="0" w:space="0" w:color="auto"/>
        <w:left w:val="none" w:sz="0" w:space="0" w:color="auto"/>
        <w:bottom w:val="none" w:sz="0" w:space="0" w:color="auto"/>
        <w:right w:val="none" w:sz="0" w:space="0" w:color="auto"/>
      </w:divBdr>
    </w:div>
    <w:div w:id="539392835">
      <w:bodyDiv w:val="1"/>
      <w:marLeft w:val="0"/>
      <w:marRight w:val="0"/>
      <w:marTop w:val="0"/>
      <w:marBottom w:val="0"/>
      <w:divBdr>
        <w:top w:val="none" w:sz="0" w:space="0" w:color="auto"/>
        <w:left w:val="none" w:sz="0" w:space="0" w:color="auto"/>
        <w:bottom w:val="none" w:sz="0" w:space="0" w:color="auto"/>
        <w:right w:val="none" w:sz="0" w:space="0" w:color="auto"/>
      </w:divBdr>
    </w:div>
    <w:div w:id="567542156">
      <w:bodyDiv w:val="1"/>
      <w:marLeft w:val="0"/>
      <w:marRight w:val="0"/>
      <w:marTop w:val="0"/>
      <w:marBottom w:val="0"/>
      <w:divBdr>
        <w:top w:val="none" w:sz="0" w:space="0" w:color="auto"/>
        <w:left w:val="none" w:sz="0" w:space="0" w:color="auto"/>
        <w:bottom w:val="none" w:sz="0" w:space="0" w:color="auto"/>
        <w:right w:val="none" w:sz="0" w:space="0" w:color="auto"/>
      </w:divBdr>
      <w:divsChild>
        <w:div w:id="399062954">
          <w:marLeft w:val="0"/>
          <w:marRight w:val="0"/>
          <w:marTop w:val="0"/>
          <w:marBottom w:val="0"/>
          <w:divBdr>
            <w:top w:val="none" w:sz="0" w:space="0" w:color="auto"/>
            <w:left w:val="none" w:sz="0" w:space="0" w:color="auto"/>
            <w:bottom w:val="single" w:sz="12" w:space="0" w:color="898E79"/>
            <w:right w:val="none" w:sz="0" w:space="0" w:color="auto"/>
          </w:divBdr>
        </w:div>
      </w:divsChild>
    </w:div>
    <w:div w:id="595133331">
      <w:bodyDiv w:val="1"/>
      <w:marLeft w:val="0"/>
      <w:marRight w:val="0"/>
      <w:marTop w:val="0"/>
      <w:marBottom w:val="0"/>
      <w:divBdr>
        <w:top w:val="none" w:sz="0" w:space="0" w:color="auto"/>
        <w:left w:val="none" w:sz="0" w:space="0" w:color="auto"/>
        <w:bottom w:val="none" w:sz="0" w:space="0" w:color="auto"/>
        <w:right w:val="none" w:sz="0" w:space="0" w:color="auto"/>
      </w:divBdr>
    </w:div>
    <w:div w:id="597055559">
      <w:bodyDiv w:val="1"/>
      <w:marLeft w:val="0"/>
      <w:marRight w:val="0"/>
      <w:marTop w:val="0"/>
      <w:marBottom w:val="0"/>
      <w:divBdr>
        <w:top w:val="none" w:sz="0" w:space="0" w:color="auto"/>
        <w:left w:val="none" w:sz="0" w:space="0" w:color="auto"/>
        <w:bottom w:val="none" w:sz="0" w:space="0" w:color="auto"/>
        <w:right w:val="none" w:sz="0" w:space="0" w:color="auto"/>
      </w:divBdr>
    </w:div>
    <w:div w:id="600649947">
      <w:bodyDiv w:val="1"/>
      <w:marLeft w:val="0"/>
      <w:marRight w:val="0"/>
      <w:marTop w:val="0"/>
      <w:marBottom w:val="0"/>
      <w:divBdr>
        <w:top w:val="none" w:sz="0" w:space="0" w:color="auto"/>
        <w:left w:val="none" w:sz="0" w:space="0" w:color="auto"/>
        <w:bottom w:val="none" w:sz="0" w:space="0" w:color="auto"/>
        <w:right w:val="none" w:sz="0" w:space="0" w:color="auto"/>
      </w:divBdr>
    </w:div>
    <w:div w:id="641078580">
      <w:bodyDiv w:val="1"/>
      <w:marLeft w:val="0"/>
      <w:marRight w:val="0"/>
      <w:marTop w:val="0"/>
      <w:marBottom w:val="0"/>
      <w:divBdr>
        <w:top w:val="none" w:sz="0" w:space="0" w:color="auto"/>
        <w:left w:val="none" w:sz="0" w:space="0" w:color="auto"/>
        <w:bottom w:val="none" w:sz="0" w:space="0" w:color="auto"/>
        <w:right w:val="none" w:sz="0" w:space="0" w:color="auto"/>
      </w:divBdr>
      <w:divsChild>
        <w:div w:id="333458776">
          <w:blockQuote w:val="1"/>
          <w:marLeft w:val="720"/>
          <w:marRight w:val="720"/>
          <w:marTop w:val="100"/>
          <w:marBottom w:val="100"/>
          <w:divBdr>
            <w:top w:val="single" w:sz="6" w:space="8" w:color="444444"/>
            <w:left w:val="single" w:sz="6" w:space="8" w:color="444444"/>
            <w:bottom w:val="single" w:sz="6" w:space="8" w:color="444444"/>
            <w:right w:val="single" w:sz="6" w:space="8" w:color="444444"/>
          </w:divBdr>
        </w:div>
      </w:divsChild>
    </w:div>
    <w:div w:id="781148300">
      <w:bodyDiv w:val="1"/>
      <w:marLeft w:val="0"/>
      <w:marRight w:val="0"/>
      <w:marTop w:val="0"/>
      <w:marBottom w:val="0"/>
      <w:divBdr>
        <w:top w:val="none" w:sz="0" w:space="0" w:color="auto"/>
        <w:left w:val="none" w:sz="0" w:space="0" w:color="auto"/>
        <w:bottom w:val="none" w:sz="0" w:space="0" w:color="auto"/>
        <w:right w:val="none" w:sz="0" w:space="0" w:color="auto"/>
      </w:divBdr>
    </w:div>
    <w:div w:id="840509975">
      <w:bodyDiv w:val="1"/>
      <w:marLeft w:val="0"/>
      <w:marRight w:val="0"/>
      <w:marTop w:val="0"/>
      <w:marBottom w:val="0"/>
      <w:divBdr>
        <w:top w:val="none" w:sz="0" w:space="0" w:color="auto"/>
        <w:left w:val="none" w:sz="0" w:space="0" w:color="auto"/>
        <w:bottom w:val="none" w:sz="0" w:space="0" w:color="auto"/>
        <w:right w:val="none" w:sz="0" w:space="0" w:color="auto"/>
      </w:divBdr>
      <w:divsChild>
        <w:div w:id="1482501638">
          <w:marLeft w:val="0"/>
          <w:marRight w:val="0"/>
          <w:marTop w:val="100"/>
          <w:marBottom w:val="100"/>
          <w:divBdr>
            <w:top w:val="none" w:sz="0" w:space="0" w:color="auto"/>
            <w:left w:val="none" w:sz="0" w:space="0" w:color="auto"/>
            <w:bottom w:val="none" w:sz="0" w:space="0" w:color="auto"/>
            <w:right w:val="none" w:sz="0" w:space="0" w:color="auto"/>
          </w:divBdr>
          <w:divsChild>
            <w:div w:id="2507043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51070173">
      <w:bodyDiv w:val="1"/>
      <w:marLeft w:val="0"/>
      <w:marRight w:val="0"/>
      <w:marTop w:val="0"/>
      <w:marBottom w:val="0"/>
      <w:divBdr>
        <w:top w:val="none" w:sz="0" w:space="0" w:color="auto"/>
        <w:left w:val="none" w:sz="0" w:space="0" w:color="auto"/>
        <w:bottom w:val="none" w:sz="0" w:space="0" w:color="auto"/>
        <w:right w:val="none" w:sz="0" w:space="0" w:color="auto"/>
      </w:divBdr>
      <w:divsChild>
        <w:div w:id="2078553753">
          <w:marLeft w:val="0"/>
          <w:marRight w:val="0"/>
          <w:marTop w:val="0"/>
          <w:marBottom w:val="0"/>
          <w:divBdr>
            <w:top w:val="none" w:sz="0" w:space="0" w:color="auto"/>
            <w:left w:val="none" w:sz="0" w:space="0" w:color="auto"/>
            <w:bottom w:val="none" w:sz="0" w:space="0" w:color="auto"/>
            <w:right w:val="none" w:sz="0" w:space="0" w:color="auto"/>
          </w:divBdr>
          <w:divsChild>
            <w:div w:id="136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496">
      <w:bodyDiv w:val="1"/>
      <w:marLeft w:val="0"/>
      <w:marRight w:val="0"/>
      <w:marTop w:val="0"/>
      <w:marBottom w:val="0"/>
      <w:divBdr>
        <w:top w:val="none" w:sz="0" w:space="0" w:color="auto"/>
        <w:left w:val="none" w:sz="0" w:space="0" w:color="auto"/>
        <w:bottom w:val="none" w:sz="0" w:space="0" w:color="auto"/>
        <w:right w:val="none" w:sz="0" w:space="0" w:color="auto"/>
      </w:divBdr>
    </w:div>
    <w:div w:id="871571013">
      <w:bodyDiv w:val="1"/>
      <w:marLeft w:val="0"/>
      <w:marRight w:val="0"/>
      <w:marTop w:val="0"/>
      <w:marBottom w:val="0"/>
      <w:divBdr>
        <w:top w:val="none" w:sz="0" w:space="0" w:color="auto"/>
        <w:left w:val="none" w:sz="0" w:space="0" w:color="auto"/>
        <w:bottom w:val="none" w:sz="0" w:space="0" w:color="auto"/>
        <w:right w:val="none" w:sz="0" w:space="0" w:color="auto"/>
      </w:divBdr>
    </w:div>
    <w:div w:id="930696568">
      <w:bodyDiv w:val="1"/>
      <w:marLeft w:val="0"/>
      <w:marRight w:val="0"/>
      <w:marTop w:val="0"/>
      <w:marBottom w:val="0"/>
      <w:divBdr>
        <w:top w:val="none" w:sz="0" w:space="0" w:color="auto"/>
        <w:left w:val="none" w:sz="0" w:space="0" w:color="auto"/>
        <w:bottom w:val="none" w:sz="0" w:space="0" w:color="auto"/>
        <w:right w:val="none" w:sz="0" w:space="0" w:color="auto"/>
      </w:divBdr>
    </w:div>
    <w:div w:id="953943874">
      <w:bodyDiv w:val="1"/>
      <w:marLeft w:val="0"/>
      <w:marRight w:val="0"/>
      <w:marTop w:val="0"/>
      <w:marBottom w:val="0"/>
      <w:divBdr>
        <w:top w:val="none" w:sz="0" w:space="0" w:color="auto"/>
        <w:left w:val="none" w:sz="0" w:space="0" w:color="auto"/>
        <w:bottom w:val="none" w:sz="0" w:space="0" w:color="auto"/>
        <w:right w:val="none" w:sz="0" w:space="0" w:color="auto"/>
      </w:divBdr>
    </w:div>
    <w:div w:id="987782498">
      <w:bodyDiv w:val="1"/>
      <w:marLeft w:val="0"/>
      <w:marRight w:val="0"/>
      <w:marTop w:val="0"/>
      <w:marBottom w:val="0"/>
      <w:divBdr>
        <w:top w:val="none" w:sz="0" w:space="0" w:color="auto"/>
        <w:left w:val="none" w:sz="0" w:space="0" w:color="auto"/>
        <w:bottom w:val="none" w:sz="0" w:space="0" w:color="auto"/>
        <w:right w:val="none" w:sz="0" w:space="0" w:color="auto"/>
      </w:divBdr>
    </w:div>
    <w:div w:id="999039754">
      <w:bodyDiv w:val="1"/>
      <w:marLeft w:val="0"/>
      <w:marRight w:val="0"/>
      <w:marTop w:val="0"/>
      <w:marBottom w:val="0"/>
      <w:divBdr>
        <w:top w:val="none" w:sz="0" w:space="0" w:color="auto"/>
        <w:left w:val="none" w:sz="0" w:space="0" w:color="auto"/>
        <w:bottom w:val="none" w:sz="0" w:space="0" w:color="auto"/>
        <w:right w:val="none" w:sz="0" w:space="0" w:color="auto"/>
      </w:divBdr>
    </w:div>
    <w:div w:id="1186794282">
      <w:bodyDiv w:val="1"/>
      <w:marLeft w:val="0"/>
      <w:marRight w:val="0"/>
      <w:marTop w:val="0"/>
      <w:marBottom w:val="0"/>
      <w:divBdr>
        <w:top w:val="none" w:sz="0" w:space="0" w:color="auto"/>
        <w:left w:val="none" w:sz="0" w:space="0" w:color="auto"/>
        <w:bottom w:val="none" w:sz="0" w:space="0" w:color="auto"/>
        <w:right w:val="none" w:sz="0" w:space="0" w:color="auto"/>
      </w:divBdr>
    </w:div>
    <w:div w:id="1202282505">
      <w:bodyDiv w:val="1"/>
      <w:marLeft w:val="0"/>
      <w:marRight w:val="0"/>
      <w:marTop w:val="0"/>
      <w:marBottom w:val="0"/>
      <w:divBdr>
        <w:top w:val="none" w:sz="0" w:space="0" w:color="auto"/>
        <w:left w:val="none" w:sz="0" w:space="0" w:color="auto"/>
        <w:bottom w:val="none" w:sz="0" w:space="0" w:color="auto"/>
        <w:right w:val="none" w:sz="0" w:space="0" w:color="auto"/>
      </w:divBdr>
    </w:div>
    <w:div w:id="1205215113">
      <w:bodyDiv w:val="1"/>
      <w:marLeft w:val="0"/>
      <w:marRight w:val="0"/>
      <w:marTop w:val="0"/>
      <w:marBottom w:val="0"/>
      <w:divBdr>
        <w:top w:val="none" w:sz="0" w:space="0" w:color="auto"/>
        <w:left w:val="none" w:sz="0" w:space="0" w:color="auto"/>
        <w:bottom w:val="none" w:sz="0" w:space="0" w:color="auto"/>
        <w:right w:val="none" w:sz="0" w:space="0" w:color="auto"/>
      </w:divBdr>
    </w:div>
    <w:div w:id="1284851810">
      <w:bodyDiv w:val="1"/>
      <w:marLeft w:val="0"/>
      <w:marRight w:val="0"/>
      <w:marTop w:val="0"/>
      <w:marBottom w:val="0"/>
      <w:divBdr>
        <w:top w:val="none" w:sz="0" w:space="0" w:color="auto"/>
        <w:left w:val="none" w:sz="0" w:space="0" w:color="auto"/>
        <w:bottom w:val="none" w:sz="0" w:space="0" w:color="auto"/>
        <w:right w:val="none" w:sz="0" w:space="0" w:color="auto"/>
      </w:divBdr>
    </w:div>
    <w:div w:id="1299147679">
      <w:bodyDiv w:val="1"/>
      <w:marLeft w:val="0"/>
      <w:marRight w:val="0"/>
      <w:marTop w:val="0"/>
      <w:marBottom w:val="0"/>
      <w:divBdr>
        <w:top w:val="none" w:sz="0" w:space="0" w:color="auto"/>
        <w:left w:val="none" w:sz="0" w:space="0" w:color="auto"/>
        <w:bottom w:val="none" w:sz="0" w:space="0" w:color="auto"/>
        <w:right w:val="none" w:sz="0" w:space="0" w:color="auto"/>
      </w:divBdr>
    </w:div>
    <w:div w:id="1306206087">
      <w:bodyDiv w:val="1"/>
      <w:marLeft w:val="0"/>
      <w:marRight w:val="0"/>
      <w:marTop w:val="0"/>
      <w:marBottom w:val="0"/>
      <w:divBdr>
        <w:top w:val="none" w:sz="0" w:space="0" w:color="auto"/>
        <w:left w:val="none" w:sz="0" w:space="0" w:color="auto"/>
        <w:bottom w:val="none" w:sz="0" w:space="0" w:color="auto"/>
        <w:right w:val="none" w:sz="0" w:space="0" w:color="auto"/>
      </w:divBdr>
    </w:div>
    <w:div w:id="1328633907">
      <w:bodyDiv w:val="1"/>
      <w:marLeft w:val="0"/>
      <w:marRight w:val="0"/>
      <w:marTop w:val="0"/>
      <w:marBottom w:val="0"/>
      <w:divBdr>
        <w:top w:val="none" w:sz="0" w:space="0" w:color="auto"/>
        <w:left w:val="none" w:sz="0" w:space="0" w:color="auto"/>
        <w:bottom w:val="none" w:sz="0" w:space="0" w:color="auto"/>
        <w:right w:val="none" w:sz="0" w:space="0" w:color="auto"/>
      </w:divBdr>
    </w:div>
    <w:div w:id="1525748054">
      <w:bodyDiv w:val="1"/>
      <w:marLeft w:val="0"/>
      <w:marRight w:val="0"/>
      <w:marTop w:val="0"/>
      <w:marBottom w:val="0"/>
      <w:divBdr>
        <w:top w:val="none" w:sz="0" w:space="0" w:color="auto"/>
        <w:left w:val="none" w:sz="0" w:space="0" w:color="auto"/>
        <w:bottom w:val="none" w:sz="0" w:space="0" w:color="auto"/>
        <w:right w:val="none" w:sz="0" w:space="0" w:color="auto"/>
      </w:divBdr>
    </w:div>
    <w:div w:id="1589388643">
      <w:bodyDiv w:val="1"/>
      <w:marLeft w:val="0"/>
      <w:marRight w:val="0"/>
      <w:marTop w:val="0"/>
      <w:marBottom w:val="0"/>
      <w:divBdr>
        <w:top w:val="none" w:sz="0" w:space="0" w:color="auto"/>
        <w:left w:val="none" w:sz="0" w:space="0" w:color="auto"/>
        <w:bottom w:val="none" w:sz="0" w:space="0" w:color="auto"/>
        <w:right w:val="none" w:sz="0" w:space="0" w:color="auto"/>
      </w:divBdr>
    </w:div>
    <w:div w:id="1594506093">
      <w:bodyDiv w:val="1"/>
      <w:marLeft w:val="0"/>
      <w:marRight w:val="0"/>
      <w:marTop w:val="0"/>
      <w:marBottom w:val="0"/>
      <w:divBdr>
        <w:top w:val="none" w:sz="0" w:space="0" w:color="auto"/>
        <w:left w:val="none" w:sz="0" w:space="0" w:color="auto"/>
        <w:bottom w:val="none" w:sz="0" w:space="0" w:color="auto"/>
        <w:right w:val="none" w:sz="0" w:space="0" w:color="auto"/>
      </w:divBdr>
    </w:div>
    <w:div w:id="1646399185">
      <w:bodyDiv w:val="1"/>
      <w:marLeft w:val="0"/>
      <w:marRight w:val="0"/>
      <w:marTop w:val="0"/>
      <w:marBottom w:val="0"/>
      <w:divBdr>
        <w:top w:val="none" w:sz="0" w:space="0" w:color="auto"/>
        <w:left w:val="none" w:sz="0" w:space="0" w:color="auto"/>
        <w:bottom w:val="none" w:sz="0" w:space="0" w:color="auto"/>
        <w:right w:val="none" w:sz="0" w:space="0" w:color="auto"/>
      </w:divBdr>
      <w:divsChild>
        <w:div w:id="882205545">
          <w:marLeft w:val="0"/>
          <w:marRight w:val="0"/>
          <w:marTop w:val="450"/>
          <w:marBottom w:val="100"/>
          <w:divBdr>
            <w:top w:val="none" w:sz="0" w:space="0" w:color="auto"/>
            <w:left w:val="none" w:sz="0" w:space="0" w:color="auto"/>
            <w:bottom w:val="none" w:sz="0" w:space="0" w:color="auto"/>
            <w:right w:val="none" w:sz="0" w:space="0" w:color="auto"/>
          </w:divBdr>
          <w:divsChild>
            <w:div w:id="12992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6030">
      <w:bodyDiv w:val="1"/>
      <w:marLeft w:val="0"/>
      <w:marRight w:val="0"/>
      <w:marTop w:val="0"/>
      <w:marBottom w:val="0"/>
      <w:divBdr>
        <w:top w:val="none" w:sz="0" w:space="0" w:color="auto"/>
        <w:left w:val="none" w:sz="0" w:space="0" w:color="auto"/>
        <w:bottom w:val="none" w:sz="0" w:space="0" w:color="auto"/>
        <w:right w:val="none" w:sz="0" w:space="0" w:color="auto"/>
      </w:divBdr>
    </w:div>
    <w:div w:id="1700160437">
      <w:bodyDiv w:val="1"/>
      <w:marLeft w:val="0"/>
      <w:marRight w:val="0"/>
      <w:marTop w:val="0"/>
      <w:marBottom w:val="0"/>
      <w:divBdr>
        <w:top w:val="none" w:sz="0" w:space="0" w:color="auto"/>
        <w:left w:val="none" w:sz="0" w:space="0" w:color="auto"/>
        <w:bottom w:val="none" w:sz="0" w:space="0" w:color="auto"/>
        <w:right w:val="none" w:sz="0" w:space="0" w:color="auto"/>
      </w:divBdr>
    </w:div>
    <w:div w:id="1718434514">
      <w:bodyDiv w:val="1"/>
      <w:marLeft w:val="0"/>
      <w:marRight w:val="0"/>
      <w:marTop w:val="0"/>
      <w:marBottom w:val="0"/>
      <w:divBdr>
        <w:top w:val="none" w:sz="0" w:space="0" w:color="auto"/>
        <w:left w:val="none" w:sz="0" w:space="0" w:color="auto"/>
        <w:bottom w:val="none" w:sz="0" w:space="0" w:color="auto"/>
        <w:right w:val="none" w:sz="0" w:space="0" w:color="auto"/>
      </w:divBdr>
    </w:div>
    <w:div w:id="1719548132">
      <w:bodyDiv w:val="1"/>
      <w:marLeft w:val="0"/>
      <w:marRight w:val="0"/>
      <w:marTop w:val="0"/>
      <w:marBottom w:val="0"/>
      <w:divBdr>
        <w:top w:val="none" w:sz="0" w:space="0" w:color="auto"/>
        <w:left w:val="none" w:sz="0" w:space="0" w:color="auto"/>
        <w:bottom w:val="none" w:sz="0" w:space="0" w:color="auto"/>
        <w:right w:val="none" w:sz="0" w:space="0" w:color="auto"/>
      </w:divBdr>
      <w:divsChild>
        <w:div w:id="1514803510">
          <w:marLeft w:val="0"/>
          <w:marRight w:val="0"/>
          <w:marTop w:val="0"/>
          <w:marBottom w:val="0"/>
          <w:divBdr>
            <w:top w:val="none" w:sz="0" w:space="0" w:color="auto"/>
            <w:left w:val="none" w:sz="0" w:space="0" w:color="auto"/>
            <w:bottom w:val="none" w:sz="0" w:space="0" w:color="auto"/>
            <w:right w:val="none" w:sz="0" w:space="0" w:color="auto"/>
          </w:divBdr>
          <w:divsChild>
            <w:div w:id="190587364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26635980">
      <w:bodyDiv w:val="1"/>
      <w:marLeft w:val="0"/>
      <w:marRight w:val="0"/>
      <w:marTop w:val="0"/>
      <w:marBottom w:val="0"/>
      <w:divBdr>
        <w:top w:val="none" w:sz="0" w:space="0" w:color="auto"/>
        <w:left w:val="none" w:sz="0" w:space="0" w:color="auto"/>
        <w:bottom w:val="none" w:sz="0" w:space="0" w:color="auto"/>
        <w:right w:val="none" w:sz="0" w:space="0" w:color="auto"/>
      </w:divBdr>
    </w:div>
    <w:div w:id="1736968705">
      <w:bodyDiv w:val="1"/>
      <w:marLeft w:val="0"/>
      <w:marRight w:val="0"/>
      <w:marTop w:val="0"/>
      <w:marBottom w:val="0"/>
      <w:divBdr>
        <w:top w:val="none" w:sz="0" w:space="0" w:color="auto"/>
        <w:left w:val="none" w:sz="0" w:space="0" w:color="auto"/>
        <w:bottom w:val="none" w:sz="0" w:space="0" w:color="auto"/>
        <w:right w:val="none" w:sz="0" w:space="0" w:color="auto"/>
      </w:divBdr>
    </w:div>
    <w:div w:id="1816098857">
      <w:bodyDiv w:val="1"/>
      <w:marLeft w:val="0"/>
      <w:marRight w:val="0"/>
      <w:marTop w:val="0"/>
      <w:marBottom w:val="0"/>
      <w:divBdr>
        <w:top w:val="none" w:sz="0" w:space="0" w:color="auto"/>
        <w:left w:val="none" w:sz="0" w:space="0" w:color="auto"/>
        <w:bottom w:val="none" w:sz="0" w:space="0" w:color="auto"/>
        <w:right w:val="none" w:sz="0" w:space="0" w:color="auto"/>
      </w:divBdr>
    </w:div>
    <w:div w:id="1845051860">
      <w:bodyDiv w:val="1"/>
      <w:marLeft w:val="0"/>
      <w:marRight w:val="0"/>
      <w:marTop w:val="0"/>
      <w:marBottom w:val="0"/>
      <w:divBdr>
        <w:top w:val="none" w:sz="0" w:space="0" w:color="auto"/>
        <w:left w:val="none" w:sz="0" w:space="0" w:color="auto"/>
        <w:bottom w:val="none" w:sz="0" w:space="0" w:color="auto"/>
        <w:right w:val="none" w:sz="0" w:space="0" w:color="auto"/>
      </w:divBdr>
    </w:div>
    <w:div w:id="1874270185">
      <w:bodyDiv w:val="1"/>
      <w:marLeft w:val="0"/>
      <w:marRight w:val="0"/>
      <w:marTop w:val="0"/>
      <w:marBottom w:val="0"/>
      <w:divBdr>
        <w:top w:val="none" w:sz="0" w:space="0" w:color="auto"/>
        <w:left w:val="none" w:sz="0" w:space="0" w:color="auto"/>
        <w:bottom w:val="none" w:sz="0" w:space="0" w:color="auto"/>
        <w:right w:val="none" w:sz="0" w:space="0" w:color="auto"/>
      </w:divBdr>
    </w:div>
    <w:div w:id="1880317991">
      <w:bodyDiv w:val="1"/>
      <w:marLeft w:val="0"/>
      <w:marRight w:val="0"/>
      <w:marTop w:val="0"/>
      <w:marBottom w:val="0"/>
      <w:divBdr>
        <w:top w:val="none" w:sz="0" w:space="0" w:color="auto"/>
        <w:left w:val="none" w:sz="0" w:space="0" w:color="auto"/>
        <w:bottom w:val="none" w:sz="0" w:space="0" w:color="auto"/>
        <w:right w:val="none" w:sz="0" w:space="0" w:color="auto"/>
      </w:divBdr>
    </w:div>
    <w:div w:id="1890143605">
      <w:bodyDiv w:val="1"/>
      <w:marLeft w:val="0"/>
      <w:marRight w:val="0"/>
      <w:marTop w:val="0"/>
      <w:marBottom w:val="0"/>
      <w:divBdr>
        <w:top w:val="none" w:sz="0" w:space="0" w:color="auto"/>
        <w:left w:val="none" w:sz="0" w:space="0" w:color="auto"/>
        <w:bottom w:val="none" w:sz="0" w:space="0" w:color="auto"/>
        <w:right w:val="none" w:sz="0" w:space="0" w:color="auto"/>
      </w:divBdr>
    </w:div>
    <w:div w:id="1900897205">
      <w:bodyDiv w:val="1"/>
      <w:marLeft w:val="0"/>
      <w:marRight w:val="0"/>
      <w:marTop w:val="0"/>
      <w:marBottom w:val="0"/>
      <w:divBdr>
        <w:top w:val="none" w:sz="0" w:space="0" w:color="auto"/>
        <w:left w:val="none" w:sz="0" w:space="0" w:color="auto"/>
        <w:bottom w:val="none" w:sz="0" w:space="0" w:color="auto"/>
        <w:right w:val="none" w:sz="0" w:space="0" w:color="auto"/>
      </w:divBdr>
    </w:div>
    <w:div w:id="1939216623">
      <w:bodyDiv w:val="1"/>
      <w:marLeft w:val="0"/>
      <w:marRight w:val="0"/>
      <w:marTop w:val="0"/>
      <w:marBottom w:val="0"/>
      <w:divBdr>
        <w:top w:val="none" w:sz="0" w:space="0" w:color="auto"/>
        <w:left w:val="none" w:sz="0" w:space="0" w:color="auto"/>
        <w:bottom w:val="none" w:sz="0" w:space="0" w:color="auto"/>
        <w:right w:val="none" w:sz="0" w:space="0" w:color="auto"/>
      </w:divBdr>
      <w:divsChild>
        <w:div w:id="926034652">
          <w:marLeft w:val="0"/>
          <w:marRight w:val="0"/>
          <w:marTop w:val="0"/>
          <w:marBottom w:val="0"/>
          <w:divBdr>
            <w:top w:val="none" w:sz="0" w:space="0" w:color="auto"/>
            <w:left w:val="none" w:sz="0" w:space="0" w:color="auto"/>
            <w:bottom w:val="none" w:sz="0" w:space="0" w:color="auto"/>
            <w:right w:val="none" w:sz="0" w:space="0" w:color="auto"/>
          </w:divBdr>
          <w:divsChild>
            <w:div w:id="146094916">
              <w:marLeft w:val="0"/>
              <w:marRight w:val="0"/>
              <w:marTop w:val="0"/>
              <w:marBottom w:val="0"/>
              <w:divBdr>
                <w:top w:val="none" w:sz="0" w:space="0" w:color="auto"/>
                <w:left w:val="none" w:sz="0" w:space="0" w:color="auto"/>
                <w:bottom w:val="none" w:sz="0" w:space="0" w:color="auto"/>
                <w:right w:val="none" w:sz="0" w:space="0" w:color="auto"/>
              </w:divBdr>
              <w:divsChild>
                <w:div w:id="1401097764">
                  <w:marLeft w:val="0"/>
                  <w:marRight w:val="0"/>
                  <w:marTop w:val="0"/>
                  <w:marBottom w:val="0"/>
                  <w:divBdr>
                    <w:top w:val="none" w:sz="0" w:space="0" w:color="auto"/>
                    <w:left w:val="none" w:sz="0" w:space="0" w:color="auto"/>
                    <w:bottom w:val="none" w:sz="0" w:space="0" w:color="auto"/>
                    <w:right w:val="none" w:sz="0" w:space="0" w:color="auto"/>
                  </w:divBdr>
                  <w:divsChild>
                    <w:div w:id="886377812">
                      <w:marLeft w:val="0"/>
                      <w:marRight w:val="0"/>
                      <w:marTop w:val="0"/>
                      <w:marBottom w:val="0"/>
                      <w:divBdr>
                        <w:top w:val="none" w:sz="0" w:space="0" w:color="auto"/>
                        <w:left w:val="none" w:sz="0" w:space="0" w:color="auto"/>
                        <w:bottom w:val="none" w:sz="0" w:space="0" w:color="auto"/>
                        <w:right w:val="none" w:sz="0" w:space="0" w:color="auto"/>
                      </w:divBdr>
                      <w:divsChild>
                        <w:div w:id="14254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7853">
          <w:marLeft w:val="0"/>
          <w:marRight w:val="0"/>
          <w:marTop w:val="0"/>
          <w:marBottom w:val="0"/>
          <w:divBdr>
            <w:top w:val="none" w:sz="0" w:space="0" w:color="auto"/>
            <w:left w:val="none" w:sz="0" w:space="0" w:color="auto"/>
            <w:bottom w:val="none" w:sz="0" w:space="0" w:color="auto"/>
            <w:right w:val="none" w:sz="0" w:space="0" w:color="auto"/>
          </w:divBdr>
          <w:divsChild>
            <w:div w:id="900797576">
              <w:marLeft w:val="0"/>
              <w:marRight w:val="0"/>
              <w:marTop w:val="0"/>
              <w:marBottom w:val="0"/>
              <w:divBdr>
                <w:top w:val="none" w:sz="0" w:space="0" w:color="auto"/>
                <w:left w:val="none" w:sz="0" w:space="0" w:color="auto"/>
                <w:bottom w:val="none" w:sz="0" w:space="0" w:color="auto"/>
                <w:right w:val="none" w:sz="0" w:space="0" w:color="auto"/>
              </w:divBdr>
              <w:divsChild>
                <w:div w:id="70203921">
                  <w:marLeft w:val="0"/>
                  <w:marRight w:val="0"/>
                  <w:marTop w:val="0"/>
                  <w:marBottom w:val="0"/>
                  <w:divBdr>
                    <w:top w:val="none" w:sz="0" w:space="0" w:color="auto"/>
                    <w:left w:val="none" w:sz="0" w:space="0" w:color="auto"/>
                    <w:bottom w:val="none" w:sz="0" w:space="0" w:color="auto"/>
                    <w:right w:val="none" w:sz="0" w:space="0" w:color="auto"/>
                  </w:divBdr>
                  <w:divsChild>
                    <w:div w:id="1063261836">
                      <w:marLeft w:val="0"/>
                      <w:marRight w:val="0"/>
                      <w:marTop w:val="0"/>
                      <w:marBottom w:val="0"/>
                      <w:divBdr>
                        <w:top w:val="none" w:sz="0" w:space="0" w:color="auto"/>
                        <w:left w:val="none" w:sz="0" w:space="0" w:color="auto"/>
                        <w:bottom w:val="none" w:sz="0" w:space="0" w:color="auto"/>
                        <w:right w:val="none" w:sz="0" w:space="0" w:color="auto"/>
                      </w:divBdr>
                      <w:divsChild>
                        <w:div w:id="1168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07653">
      <w:bodyDiv w:val="1"/>
      <w:marLeft w:val="0"/>
      <w:marRight w:val="0"/>
      <w:marTop w:val="0"/>
      <w:marBottom w:val="0"/>
      <w:divBdr>
        <w:top w:val="none" w:sz="0" w:space="0" w:color="auto"/>
        <w:left w:val="none" w:sz="0" w:space="0" w:color="auto"/>
        <w:bottom w:val="none" w:sz="0" w:space="0" w:color="auto"/>
        <w:right w:val="none" w:sz="0" w:space="0" w:color="auto"/>
      </w:divBdr>
    </w:div>
    <w:div w:id="1952518490">
      <w:bodyDiv w:val="1"/>
      <w:marLeft w:val="0"/>
      <w:marRight w:val="0"/>
      <w:marTop w:val="0"/>
      <w:marBottom w:val="0"/>
      <w:divBdr>
        <w:top w:val="none" w:sz="0" w:space="0" w:color="auto"/>
        <w:left w:val="none" w:sz="0" w:space="0" w:color="auto"/>
        <w:bottom w:val="none" w:sz="0" w:space="0" w:color="auto"/>
        <w:right w:val="none" w:sz="0" w:space="0" w:color="auto"/>
      </w:divBdr>
      <w:divsChild>
        <w:div w:id="401023238">
          <w:marLeft w:val="0"/>
          <w:marRight w:val="0"/>
          <w:marTop w:val="0"/>
          <w:marBottom w:val="0"/>
          <w:divBdr>
            <w:top w:val="none" w:sz="0" w:space="0" w:color="auto"/>
            <w:left w:val="none" w:sz="0" w:space="0" w:color="auto"/>
            <w:bottom w:val="none" w:sz="0" w:space="0" w:color="auto"/>
            <w:right w:val="none" w:sz="0" w:space="0" w:color="auto"/>
          </w:divBdr>
          <w:divsChild>
            <w:div w:id="547374259">
              <w:marLeft w:val="0"/>
              <w:marRight w:val="0"/>
              <w:marTop w:val="100"/>
              <w:marBottom w:val="100"/>
              <w:divBdr>
                <w:top w:val="none" w:sz="0" w:space="0" w:color="auto"/>
                <w:left w:val="none" w:sz="0" w:space="0" w:color="auto"/>
                <w:bottom w:val="none" w:sz="0" w:space="0" w:color="auto"/>
                <w:right w:val="none" w:sz="0" w:space="0" w:color="auto"/>
              </w:divBdr>
              <w:divsChild>
                <w:div w:id="261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78906">
      <w:bodyDiv w:val="1"/>
      <w:marLeft w:val="0"/>
      <w:marRight w:val="0"/>
      <w:marTop w:val="0"/>
      <w:marBottom w:val="0"/>
      <w:divBdr>
        <w:top w:val="none" w:sz="0" w:space="0" w:color="auto"/>
        <w:left w:val="none" w:sz="0" w:space="0" w:color="auto"/>
        <w:bottom w:val="none" w:sz="0" w:space="0" w:color="auto"/>
        <w:right w:val="none" w:sz="0" w:space="0" w:color="auto"/>
      </w:divBdr>
    </w:div>
    <w:div w:id="1992982273">
      <w:bodyDiv w:val="1"/>
      <w:marLeft w:val="0"/>
      <w:marRight w:val="0"/>
      <w:marTop w:val="0"/>
      <w:marBottom w:val="0"/>
      <w:divBdr>
        <w:top w:val="none" w:sz="0" w:space="0" w:color="auto"/>
        <w:left w:val="none" w:sz="0" w:space="0" w:color="auto"/>
        <w:bottom w:val="none" w:sz="0" w:space="0" w:color="auto"/>
        <w:right w:val="none" w:sz="0" w:space="0" w:color="auto"/>
      </w:divBdr>
    </w:div>
    <w:div w:id="1993023890">
      <w:bodyDiv w:val="1"/>
      <w:marLeft w:val="0"/>
      <w:marRight w:val="0"/>
      <w:marTop w:val="0"/>
      <w:marBottom w:val="0"/>
      <w:divBdr>
        <w:top w:val="none" w:sz="0" w:space="0" w:color="auto"/>
        <w:left w:val="none" w:sz="0" w:space="0" w:color="auto"/>
        <w:bottom w:val="none" w:sz="0" w:space="0" w:color="auto"/>
        <w:right w:val="none" w:sz="0" w:space="0" w:color="auto"/>
      </w:divBdr>
    </w:div>
    <w:div w:id="1997032451">
      <w:bodyDiv w:val="1"/>
      <w:marLeft w:val="0"/>
      <w:marRight w:val="0"/>
      <w:marTop w:val="0"/>
      <w:marBottom w:val="0"/>
      <w:divBdr>
        <w:top w:val="none" w:sz="0" w:space="0" w:color="auto"/>
        <w:left w:val="none" w:sz="0" w:space="0" w:color="auto"/>
        <w:bottom w:val="none" w:sz="0" w:space="0" w:color="auto"/>
        <w:right w:val="none" w:sz="0" w:space="0" w:color="auto"/>
      </w:divBdr>
    </w:div>
    <w:div w:id="2047825326">
      <w:bodyDiv w:val="1"/>
      <w:marLeft w:val="0"/>
      <w:marRight w:val="0"/>
      <w:marTop w:val="0"/>
      <w:marBottom w:val="0"/>
      <w:divBdr>
        <w:top w:val="none" w:sz="0" w:space="0" w:color="auto"/>
        <w:left w:val="none" w:sz="0" w:space="0" w:color="auto"/>
        <w:bottom w:val="none" w:sz="0" w:space="0" w:color="auto"/>
        <w:right w:val="none" w:sz="0" w:space="0" w:color="auto"/>
      </w:divBdr>
    </w:div>
    <w:div w:id="2062051090">
      <w:bodyDiv w:val="1"/>
      <w:marLeft w:val="0"/>
      <w:marRight w:val="0"/>
      <w:marTop w:val="0"/>
      <w:marBottom w:val="0"/>
      <w:divBdr>
        <w:top w:val="none" w:sz="0" w:space="0" w:color="auto"/>
        <w:left w:val="none" w:sz="0" w:space="0" w:color="auto"/>
        <w:bottom w:val="none" w:sz="0" w:space="0" w:color="auto"/>
        <w:right w:val="none" w:sz="0" w:space="0" w:color="auto"/>
      </w:divBdr>
    </w:div>
    <w:div w:id="2089691838">
      <w:bodyDiv w:val="1"/>
      <w:marLeft w:val="0"/>
      <w:marRight w:val="0"/>
      <w:marTop w:val="0"/>
      <w:marBottom w:val="0"/>
      <w:divBdr>
        <w:top w:val="none" w:sz="0" w:space="0" w:color="auto"/>
        <w:left w:val="none" w:sz="0" w:space="0" w:color="auto"/>
        <w:bottom w:val="none" w:sz="0" w:space="0" w:color="auto"/>
        <w:right w:val="none" w:sz="0" w:space="0" w:color="auto"/>
      </w:divBdr>
    </w:div>
    <w:div w:id="21467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izationofscience.com" TargetMode="External"/><Relationship Id="rId13" Type="http://schemas.openxmlformats.org/officeDocument/2006/relationships/hyperlink" Target="http://www.globalizationofscienc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vitekzkytek/GlobalizationPaper/blob/master/appendix/data.csv" TargetMode="External"/><Relationship Id="rId2" Type="http://schemas.openxmlformats.org/officeDocument/2006/relationships/numbering" Target="numbering.xml"/><Relationship Id="rId16" Type="http://schemas.openxmlformats.org/officeDocument/2006/relationships/hyperlink" Target="https://www.scopus.com/sour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ervice.elsevier.com/app/answers/detail/a_id/15181/supporthub/scopus/related/1/"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globalizationofscience.com" TargetMode="External"/><Relationship Id="rId14" Type="http://schemas.openxmlformats.org/officeDocument/2006/relationships/hyperlink" Target="https://www.imf.org/external/pubs/ft/weo/2003/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queline%20leta\Meus%20documentos\Jacqueline%20-%20ISSI%202009\ISSI2009templat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E7BBC-1573-4002-B26C-135BEBE7A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ISSI2009template</Template>
  <TotalTime>5510</TotalTime>
  <Pages>13</Pages>
  <Words>5561</Words>
  <Characters>32812</Characters>
  <Application>Microsoft Office Word</Application>
  <DocSecurity>0</DocSecurity>
  <Lines>273</Lines>
  <Paragraphs>76</Paragraphs>
  <ScaleCrop>false</ScaleCrop>
  <HeadingPairs>
    <vt:vector size="8" baseType="variant">
      <vt:variant>
        <vt:lpstr>Název</vt:lpstr>
      </vt:variant>
      <vt:variant>
        <vt:i4>1</vt:i4>
      </vt:variant>
      <vt:variant>
        <vt:lpstr>Title</vt:lpstr>
      </vt:variant>
      <vt:variant>
        <vt:i4>1</vt:i4>
      </vt:variant>
      <vt:variant>
        <vt:lpstr>Titolo</vt:lpstr>
      </vt:variant>
      <vt:variant>
        <vt:i4>1</vt:i4>
      </vt:variant>
      <vt:variant>
        <vt:lpstr>Titel</vt:lpstr>
      </vt:variant>
      <vt:variant>
        <vt:i4>1</vt:i4>
      </vt:variant>
    </vt:vector>
  </HeadingPairs>
  <TitlesOfParts>
    <vt:vector size="4" baseType="lpstr">
      <vt:lpstr/>
      <vt:lpstr/>
      <vt:lpstr/>
      <vt:lpstr/>
    </vt:vector>
  </TitlesOfParts>
  <Company>Danmark Biblioteksskole</Company>
  <LinksUpToDate>false</LinksUpToDate>
  <CharactersWithSpaces>38297</CharactersWithSpaces>
  <SharedDoc>false</SharedDoc>
  <HLinks>
    <vt:vector size="18" baseType="variant">
      <vt:variant>
        <vt:i4>7012473</vt:i4>
      </vt:variant>
      <vt:variant>
        <vt:i4>6</vt:i4>
      </vt:variant>
      <vt:variant>
        <vt:i4>0</vt:i4>
      </vt:variant>
      <vt:variant>
        <vt:i4>5</vt:i4>
      </vt:variant>
      <vt:variant>
        <vt:lpwstr>http://www.csdl.tamu.edu/DL94/paper/kling.html</vt:lpwstr>
      </vt:variant>
      <vt:variant>
        <vt:lpwstr/>
      </vt:variant>
      <vt:variant>
        <vt:i4>1835094</vt:i4>
      </vt:variant>
      <vt:variant>
        <vt:i4>3</vt:i4>
      </vt:variant>
      <vt:variant>
        <vt:i4>0</vt:i4>
      </vt:variant>
      <vt:variant>
        <vt:i4>5</vt:i4>
      </vt:variant>
      <vt:variant>
        <vt:lpwstr>http://www.apastyle.org/elecref.html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Macháček</dc:creator>
  <cp:keywords/>
  <dc:description/>
  <cp:lastModifiedBy>Macháček Vít</cp:lastModifiedBy>
  <cp:revision>6</cp:revision>
  <cp:lastPrinted>2019-05-29T10:27:00Z</cp:lastPrinted>
  <dcterms:created xsi:type="dcterms:W3CDTF">2020-01-07T12:34:00Z</dcterms:created>
  <dcterms:modified xsi:type="dcterms:W3CDTF">2020-01-16T11:24:00Z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id="ufx1dwHI"/&gt;&lt;style id="http://www.zotero.org/styles/apa" locale="en-US" hasBibliography="1" bibliographyStyleHasBeenSet="0"/&gt;&lt;prefs&gt;&lt;pref name="fieldType" value="Field"/&gt;&lt;/prefs&gt;&lt;/data&gt;</vt:lpwstr>
  </property>
</Properties>
</file>