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DCBCC" w14:textId="77777777" w:rsidR="006E4E26" w:rsidRPr="0079244C" w:rsidRDefault="006E4E26" w:rsidP="006E4E26">
      <w:pPr>
        <w:pStyle w:val="001-Title"/>
        <w:rPr>
          <w:lang w:val="en-US"/>
        </w:rPr>
      </w:pPr>
      <w:r w:rsidRPr="0079244C">
        <w:rPr>
          <w:lang w:val="en-US"/>
        </w:rPr>
        <w:t>Globalization of Science: Evidence from authors in academic journals by country of origin</w:t>
      </w:r>
      <w:r w:rsidRPr="0079244C">
        <w:rPr>
          <w:rStyle w:val="Znakapoznpodarou"/>
          <w:lang w:val="en-US"/>
        </w:rPr>
        <w:footnoteReference w:customMarkFollows="1" w:id="1"/>
        <w:t>*</w:t>
      </w:r>
    </w:p>
    <w:p w14:paraId="3C2FFB5F" w14:textId="77777777" w:rsidR="006E4E26" w:rsidRPr="0079244C" w:rsidRDefault="006E4E26" w:rsidP="006E4E26">
      <w:pPr>
        <w:pStyle w:val="002-Authors"/>
        <w:rPr>
          <w:lang w:val="en-US"/>
        </w:rPr>
      </w:pPr>
      <w:bookmarkStart w:id="0" w:name="_Hlk535783805"/>
      <w:r w:rsidRPr="0079244C">
        <w:rPr>
          <w:lang w:val="en-US"/>
        </w:rPr>
        <w:t>Vít Macháček</w:t>
      </w:r>
      <w:r w:rsidRPr="0079244C">
        <w:rPr>
          <w:vertAlign w:val="superscript"/>
          <w:lang w:val="en-US"/>
        </w:rPr>
        <w:t>1,2</w:t>
      </w:r>
      <w:r w:rsidRPr="0079244C">
        <w:rPr>
          <w:lang w:val="en-US"/>
        </w:rPr>
        <w:t xml:space="preserve"> </w:t>
      </w:r>
    </w:p>
    <w:p w14:paraId="17CB3013" w14:textId="77777777" w:rsidR="006E4E26" w:rsidRPr="0079244C" w:rsidRDefault="006E4E26" w:rsidP="006E4E26">
      <w:pPr>
        <w:pStyle w:val="003-Email"/>
        <w:rPr>
          <w:lang w:val="en-US"/>
        </w:rPr>
      </w:pPr>
      <w:r w:rsidRPr="0079244C">
        <w:rPr>
          <w:vertAlign w:val="superscript"/>
          <w:lang w:val="en-US"/>
        </w:rPr>
        <w:t xml:space="preserve">1 </w:t>
      </w:r>
      <w:r w:rsidRPr="0079244C">
        <w:rPr>
          <w:lang w:val="en-US"/>
        </w:rPr>
        <w:t>vit.machacek@cerge-ei.cz</w:t>
      </w:r>
    </w:p>
    <w:p w14:paraId="69000418" w14:textId="77777777" w:rsidR="006E4E26" w:rsidRPr="0079244C" w:rsidRDefault="006E4E26" w:rsidP="006E4E26">
      <w:pPr>
        <w:pStyle w:val="004-Affiliation"/>
        <w:rPr>
          <w:lang w:val="en-US"/>
        </w:rPr>
      </w:pPr>
      <w:r w:rsidRPr="0079244C">
        <w:rPr>
          <w:lang w:val="en-US"/>
        </w:rPr>
        <w:t xml:space="preserve">CERGE-EI, </w:t>
      </w:r>
      <w:proofErr w:type="spellStart"/>
      <w:r w:rsidRPr="0079244C">
        <w:rPr>
          <w:lang w:val="en-US"/>
        </w:rPr>
        <w:t>Politických</w:t>
      </w:r>
      <w:proofErr w:type="spellEnd"/>
      <w:r w:rsidRPr="0079244C">
        <w:rPr>
          <w:lang w:val="en-US"/>
        </w:rPr>
        <w:t xml:space="preserve"> </w:t>
      </w:r>
      <w:proofErr w:type="spellStart"/>
      <w:r w:rsidRPr="0079244C">
        <w:rPr>
          <w:lang w:val="en-US"/>
        </w:rPr>
        <w:t>vězňů</w:t>
      </w:r>
      <w:proofErr w:type="spellEnd"/>
      <w:r w:rsidRPr="0079244C">
        <w:rPr>
          <w:lang w:val="en-US"/>
        </w:rPr>
        <w:t xml:space="preserve"> 7, 110 00 Prague (Czechia)</w:t>
      </w:r>
    </w:p>
    <w:p w14:paraId="40A9F997" w14:textId="77777777" w:rsidR="006E4E26" w:rsidRPr="0079244C" w:rsidRDefault="006E4E26" w:rsidP="006E4E26">
      <w:pPr>
        <w:pStyle w:val="003-Email"/>
        <w:rPr>
          <w:lang w:val="en-US"/>
        </w:rPr>
      </w:pPr>
      <w:r w:rsidRPr="0079244C">
        <w:rPr>
          <w:vertAlign w:val="superscript"/>
          <w:lang w:val="en-US"/>
        </w:rPr>
        <w:t xml:space="preserve">2 </w:t>
      </w:r>
      <w:r w:rsidRPr="0079244C">
        <w:rPr>
          <w:i w:val="0"/>
          <w:lang w:val="en-US"/>
        </w:rPr>
        <w:t xml:space="preserve">Institute of Economic Studies, Faculty of Social Sciences at the Charles University, </w:t>
      </w:r>
      <w:proofErr w:type="spellStart"/>
      <w:r w:rsidRPr="0079244C">
        <w:rPr>
          <w:i w:val="0"/>
          <w:lang w:val="en-US"/>
        </w:rPr>
        <w:t>Opletalova</w:t>
      </w:r>
      <w:proofErr w:type="spellEnd"/>
      <w:r w:rsidRPr="0079244C">
        <w:rPr>
          <w:i w:val="0"/>
          <w:lang w:val="en-US"/>
        </w:rPr>
        <w:t xml:space="preserve"> 26, 110 00</w:t>
      </w:r>
      <w:r>
        <w:rPr>
          <w:i w:val="0"/>
          <w:lang w:val="en-US"/>
        </w:rPr>
        <w:t xml:space="preserve"> </w:t>
      </w:r>
      <w:r w:rsidRPr="0079244C">
        <w:rPr>
          <w:i w:val="0"/>
          <w:lang w:val="en-US"/>
        </w:rPr>
        <w:t>Prague (Czechia)</w:t>
      </w:r>
    </w:p>
    <w:bookmarkEnd w:id="0"/>
    <w:p w14:paraId="53D8ECC5" w14:textId="77777777" w:rsidR="006E4E26" w:rsidRPr="0079244C" w:rsidRDefault="006E4E26" w:rsidP="006E4E26">
      <w:pPr>
        <w:pStyle w:val="Nadpis1"/>
        <w:rPr>
          <w:lang w:val="en-US"/>
        </w:rPr>
      </w:pPr>
      <w:r w:rsidRPr="0079244C">
        <w:rPr>
          <w:lang w:val="en-US"/>
        </w:rPr>
        <w:t>Abstract</w:t>
      </w:r>
    </w:p>
    <w:p w14:paraId="44003661" w14:textId="507B38E9" w:rsidR="006E4E26" w:rsidRPr="004A667E" w:rsidRDefault="006E4E26" w:rsidP="006E4E26">
      <w:pPr>
        <w:pStyle w:val="006-AbstractBodytext"/>
      </w:pPr>
      <w:r>
        <w:rPr>
          <w:lang w:val="en-US"/>
        </w:rPr>
        <w:t>The scientific community faces an everlasting pressure to publish internationally</w:t>
      </w:r>
      <w:r w:rsidRPr="004A667E">
        <w:t xml:space="preserve">. This study measures the tendency to publish in globalized journals on a large dataset of journals indexed in the Scopus database. Based on data on 34 964 journals indexed in the Scopus Source List (Scopus 2018), we derived </w:t>
      </w:r>
      <w:r>
        <w:t>seven</w:t>
      </w:r>
      <w:r w:rsidRPr="004A667E">
        <w:t xml:space="preserve"> globalization indicators. These were subsequently scaled-up to the level of 174 countries and 27 disciplines between 2005 and 2017. The methodology draws from the pioneering work of </w:t>
      </w:r>
      <w:proofErr w:type="spellStart"/>
      <w:r w:rsidRPr="004A667E">
        <w:t>Zitt</w:t>
      </w:r>
      <w:proofErr w:type="spellEnd"/>
      <w:r w:rsidRPr="004A667E">
        <w:t xml:space="preserve"> and </w:t>
      </w:r>
      <w:proofErr w:type="spellStart"/>
      <w:r w:rsidRPr="004A667E">
        <w:t>Bassecoulard</w:t>
      </w:r>
      <w:proofErr w:type="spellEnd"/>
      <w:r w:rsidRPr="004A667E">
        <w:t xml:space="preserve"> (1998; 1999). Advanced countries tend to have high globalization that is not varying across disciplines. Social sciences </w:t>
      </w:r>
      <w:r>
        <w:t xml:space="preserve">and health sciences </w:t>
      </w:r>
      <w:r w:rsidRPr="004A667E">
        <w:t xml:space="preserve">are </w:t>
      </w:r>
      <w:r>
        <w:t xml:space="preserve">less </w:t>
      </w:r>
      <w:r w:rsidRPr="004A667E">
        <w:t xml:space="preserve">globalized </w:t>
      </w:r>
      <w:r>
        <w:t xml:space="preserve">than physical and life </w:t>
      </w:r>
      <w:r w:rsidRPr="004A667E">
        <w:t>sciences. The globalization in the former Soviet bloc is lower, especially in social sciences or health sciences. China has profoundly globalized its science system; gradually moving from the lowest globalization rates to the world average. Contrary</w:t>
      </w:r>
      <w:ins w:id="1" w:author="Srholec Martin" w:date="2020-08-26T10:59:00Z">
        <w:r w:rsidR="00807A2D">
          <w:t>,</w:t>
        </w:r>
      </w:ins>
      <w:r w:rsidRPr="004A667E">
        <w:t xml:space="preserve"> Russia </w:t>
      </w:r>
      <w:r w:rsidR="00807A2D">
        <w:t>remains</w:t>
      </w:r>
      <w:r w:rsidR="00807A2D" w:rsidRPr="004A667E">
        <w:t xml:space="preserve"> </w:t>
      </w:r>
      <w:r w:rsidRPr="004A667E">
        <w:t>among the least globalized during the whole period, with no upward trend.</w:t>
      </w:r>
    </w:p>
    <w:p w14:paraId="573307E5" w14:textId="77777777" w:rsidR="006E4E26" w:rsidRPr="0079244C" w:rsidRDefault="006E4E26" w:rsidP="006E4E26">
      <w:pPr>
        <w:pStyle w:val="Nadpis1"/>
        <w:rPr>
          <w:lang w:val="en-US"/>
        </w:rPr>
      </w:pPr>
      <w:r w:rsidRPr="0079244C">
        <w:rPr>
          <w:lang w:val="en-US"/>
        </w:rPr>
        <w:t>Introduction</w:t>
      </w:r>
    </w:p>
    <w:p w14:paraId="599FCDA0" w14:textId="7E0F40CF" w:rsidR="006E4E26" w:rsidRDefault="006E4E26" w:rsidP="006E4E26">
      <w:pPr>
        <w:rPr>
          <w:lang w:val="en-US"/>
        </w:rPr>
      </w:pPr>
      <w:r>
        <w:rPr>
          <w:lang w:val="en-US"/>
        </w:rPr>
        <w:t xml:space="preserve">The scientific community faces an everlasting pressure to </w:t>
      </w:r>
      <w:r w:rsidR="00807A2D">
        <w:rPr>
          <w:lang w:val="en-US"/>
        </w:rPr>
        <w:t xml:space="preserve">present research results </w:t>
      </w:r>
      <w:r>
        <w:rPr>
          <w:lang w:val="en-US"/>
        </w:rPr>
        <w:t>internationally (</w:t>
      </w:r>
      <w:proofErr w:type="spellStart"/>
      <w:r>
        <w:rPr>
          <w:lang w:val="en-US"/>
        </w:rPr>
        <w:t>Buela-Casal</w:t>
      </w:r>
      <w:proofErr w:type="spellEnd"/>
      <w:r>
        <w:rPr>
          <w:lang w:val="en-US"/>
        </w:rPr>
        <w:t xml:space="preserve"> et al. 2006, </w:t>
      </w:r>
      <w:proofErr w:type="spellStart"/>
      <w:r>
        <w:rPr>
          <w:lang w:val="en-US"/>
        </w:rPr>
        <w:t>Chavarro</w:t>
      </w:r>
      <w:proofErr w:type="spellEnd"/>
      <w:r>
        <w:rPr>
          <w:lang w:val="en-US"/>
        </w:rPr>
        <w:t xml:space="preserve"> et al. 2017)</w:t>
      </w:r>
      <w:r w:rsidRPr="0079244C">
        <w:rPr>
          <w:lang w:val="en-US"/>
        </w:rPr>
        <w:t xml:space="preserve">. </w:t>
      </w:r>
      <w:r w:rsidR="00807A2D">
        <w:rPr>
          <w:lang w:val="en-US"/>
        </w:rPr>
        <w:t>A</w:t>
      </w:r>
      <w:r w:rsidRPr="0079244C">
        <w:rPr>
          <w:lang w:val="en-US"/>
        </w:rPr>
        <w:t xml:space="preserve">cademic researchers </w:t>
      </w:r>
      <w:r>
        <w:rPr>
          <w:lang w:val="en-US"/>
        </w:rPr>
        <w:t xml:space="preserve">are expected to </w:t>
      </w:r>
      <w:r w:rsidRPr="0079244C">
        <w:rPr>
          <w:lang w:val="en-US"/>
        </w:rPr>
        <w:t xml:space="preserve">publish in </w:t>
      </w:r>
      <w:r w:rsidR="00807A2D">
        <w:rPr>
          <w:lang w:val="en-US"/>
        </w:rPr>
        <w:t xml:space="preserve">globalized </w:t>
      </w:r>
      <w:r w:rsidRPr="0079244C">
        <w:rPr>
          <w:lang w:val="en-US"/>
        </w:rPr>
        <w:t>journals</w:t>
      </w:r>
      <w:r w:rsidR="00807A2D">
        <w:rPr>
          <w:lang w:val="en-US"/>
        </w:rPr>
        <w:t>, to which</w:t>
      </w:r>
      <w:r w:rsidRPr="0079244C">
        <w:rPr>
          <w:lang w:val="en-US"/>
        </w:rPr>
        <w:t xml:space="preserve"> contribute </w:t>
      </w:r>
      <w:r w:rsidR="00E61FAD">
        <w:rPr>
          <w:lang w:val="en-US"/>
        </w:rPr>
        <w:t>authors</w:t>
      </w:r>
      <w:r w:rsidR="00807A2D">
        <w:rPr>
          <w:lang w:val="en-US"/>
        </w:rPr>
        <w:t xml:space="preserve"> </w:t>
      </w:r>
      <w:r w:rsidR="00E61FAD">
        <w:rPr>
          <w:lang w:val="en-US"/>
        </w:rPr>
        <w:t xml:space="preserve">regardless of their place of origin. </w:t>
      </w:r>
      <w:r w:rsidR="00807A2D">
        <w:rPr>
          <w:lang w:val="en-US"/>
        </w:rPr>
        <w:t xml:space="preserve">Globalized journals </w:t>
      </w:r>
      <w:r w:rsidR="00E61FAD">
        <w:rPr>
          <w:lang w:val="en-US"/>
        </w:rPr>
        <w:t xml:space="preserve">promote competition, facilitate </w:t>
      </w:r>
      <w:r w:rsidR="00772DB7">
        <w:rPr>
          <w:lang w:val="en-US"/>
        </w:rPr>
        <w:t>cross-fertilization of ideas</w:t>
      </w:r>
      <w:r w:rsidR="00E61FAD">
        <w:rPr>
          <w:lang w:val="en-US"/>
        </w:rPr>
        <w:t xml:space="preserve"> and boost research collaboration</w:t>
      </w:r>
      <w:r w:rsidR="00772DB7">
        <w:rPr>
          <w:lang w:val="en-US"/>
        </w:rPr>
        <w:t xml:space="preserve"> across national borders</w:t>
      </w:r>
      <w:r w:rsidR="00E61FAD">
        <w:rPr>
          <w:lang w:val="en-US"/>
        </w:rPr>
        <w:t xml:space="preserve">. </w:t>
      </w:r>
      <w:r w:rsidR="00772DB7">
        <w:rPr>
          <w:lang w:val="en-US"/>
        </w:rPr>
        <w:t xml:space="preserve">In contrast, a </w:t>
      </w:r>
      <w:r w:rsidRPr="00AC7BBC">
        <w:rPr>
          <w:lang w:val="en-US"/>
        </w:rPr>
        <w:t xml:space="preserve">tendency to publish in non-globalized </w:t>
      </w:r>
      <w:r w:rsidR="00772DB7">
        <w:rPr>
          <w:lang w:val="en-US"/>
        </w:rPr>
        <w:t xml:space="preserve">(or local) </w:t>
      </w:r>
      <w:r w:rsidRPr="00AC7BBC">
        <w:rPr>
          <w:lang w:val="en-US"/>
        </w:rPr>
        <w:t>journals</w:t>
      </w:r>
      <w:r>
        <w:rPr>
          <w:lang w:val="en-US"/>
        </w:rPr>
        <w:t xml:space="preserve"> </w:t>
      </w:r>
      <w:r w:rsidRPr="00AC7BBC">
        <w:rPr>
          <w:lang w:val="en-US"/>
        </w:rPr>
        <w:t>indicate</w:t>
      </w:r>
      <w:r>
        <w:rPr>
          <w:lang w:val="en-US"/>
        </w:rPr>
        <w:t>s</w:t>
      </w:r>
      <w:r w:rsidRPr="00AC7BBC">
        <w:rPr>
          <w:lang w:val="en-US"/>
        </w:rPr>
        <w:t xml:space="preserve"> the lack </w:t>
      </w:r>
      <w:r>
        <w:rPr>
          <w:lang w:val="en-US"/>
        </w:rPr>
        <w:t>of</w:t>
      </w:r>
      <w:r w:rsidRPr="00AC7BBC">
        <w:rPr>
          <w:lang w:val="en-US"/>
        </w:rPr>
        <w:t xml:space="preserve"> researchers’ motivation to open to the global stream of knowledge</w:t>
      </w:r>
      <w:r>
        <w:rPr>
          <w:lang w:val="en-US"/>
        </w:rPr>
        <w:t xml:space="preserve">. </w:t>
      </w:r>
    </w:p>
    <w:p w14:paraId="4301019B" w14:textId="77777777" w:rsidR="006E4E26" w:rsidRPr="0079244C" w:rsidRDefault="006E4E26" w:rsidP="006E4E26">
      <w:pPr>
        <w:rPr>
          <w:lang w:val="en-US"/>
        </w:rPr>
      </w:pPr>
    </w:p>
    <w:p w14:paraId="0AF90EA0" w14:textId="0FB2C33B" w:rsidR="009D4C9E" w:rsidRDefault="009D4C9E" w:rsidP="009D4C9E">
      <w:pPr>
        <w:rPr>
          <w:lang w:val="en-US"/>
        </w:rPr>
      </w:pPr>
      <w:r w:rsidRPr="0079244C">
        <w:rPr>
          <w:lang w:val="en-US"/>
        </w:rPr>
        <w:t xml:space="preserve">Since the </w:t>
      </w:r>
      <w:r>
        <w:rPr>
          <w:lang w:val="en-US"/>
        </w:rPr>
        <w:t>1980s</w:t>
      </w:r>
      <w:r w:rsidRPr="0079244C">
        <w:rPr>
          <w:lang w:val="en-US"/>
        </w:rPr>
        <w:t xml:space="preserve"> the global research landscape changed dramatically. It grows both in terms of size and interconnectedness (</w:t>
      </w:r>
      <w:proofErr w:type="spellStart"/>
      <w:r w:rsidRPr="0079244C">
        <w:rPr>
          <w:lang w:val="en-US"/>
        </w:rPr>
        <w:t>Wilsdon</w:t>
      </w:r>
      <w:proofErr w:type="spellEnd"/>
      <w:r w:rsidRPr="0079244C">
        <w:rPr>
          <w:lang w:val="en-US"/>
        </w:rPr>
        <w:t xml:space="preserve"> 2011). New countries incorporate their research into </w:t>
      </w:r>
      <w:r>
        <w:rPr>
          <w:lang w:val="en-US"/>
        </w:rPr>
        <w:t xml:space="preserve">the </w:t>
      </w:r>
      <w:r w:rsidRPr="0079244C">
        <w:rPr>
          <w:lang w:val="en-US"/>
        </w:rPr>
        <w:t>global knowledge flows (</w:t>
      </w:r>
      <w:proofErr w:type="spellStart"/>
      <w:r w:rsidRPr="0079244C">
        <w:rPr>
          <w:lang w:val="en-US"/>
        </w:rPr>
        <w:t>Gazni</w:t>
      </w:r>
      <w:proofErr w:type="spellEnd"/>
      <w:r>
        <w:rPr>
          <w:lang w:val="en-US"/>
        </w:rPr>
        <w:t xml:space="preserve"> et al. </w:t>
      </w:r>
      <w:r w:rsidRPr="0079244C">
        <w:rPr>
          <w:lang w:val="en-US"/>
        </w:rPr>
        <w:t xml:space="preserve">2012; Wagner et al. 2015) and collaboration distances </w:t>
      </w:r>
      <w:r>
        <w:rPr>
          <w:lang w:val="en-US"/>
        </w:rPr>
        <w:t>in</w:t>
      </w:r>
      <w:r w:rsidRPr="0079244C">
        <w:rPr>
          <w:lang w:val="en-US"/>
        </w:rPr>
        <w:t>crease (</w:t>
      </w:r>
      <w:r w:rsidRPr="00B26349">
        <w:rPr>
          <w:lang w:val="en-US"/>
        </w:rPr>
        <w:t>Waltman et al. 2011</w:t>
      </w:r>
      <w:r w:rsidRPr="0079244C">
        <w:rPr>
          <w:lang w:val="en-US"/>
        </w:rPr>
        <w:t>). The international collaboration drives the growth of the research output (Adams 2013). Developing countries invest heavily to improve its research infrastructure (</w:t>
      </w:r>
      <w:proofErr w:type="spellStart"/>
      <w:r w:rsidRPr="0079244C">
        <w:rPr>
          <w:lang w:val="en-US"/>
        </w:rPr>
        <w:t>Wilsdon</w:t>
      </w:r>
      <w:proofErr w:type="spellEnd"/>
      <w:r w:rsidRPr="0079244C">
        <w:rPr>
          <w:lang w:val="en-US"/>
        </w:rPr>
        <w:t xml:space="preserve"> 2011) and international visibility (Zhou and </w:t>
      </w:r>
      <w:proofErr w:type="spellStart"/>
      <w:r w:rsidRPr="0079244C">
        <w:rPr>
          <w:lang w:val="en-US"/>
        </w:rPr>
        <w:t>Glanzel</w:t>
      </w:r>
      <w:proofErr w:type="spellEnd"/>
      <w:r w:rsidRPr="0079244C">
        <w:rPr>
          <w:lang w:val="en-US"/>
        </w:rPr>
        <w:t xml:space="preserve"> 2010). </w:t>
      </w:r>
    </w:p>
    <w:p w14:paraId="57F85D43" w14:textId="77777777" w:rsidR="009D4C9E" w:rsidRDefault="009D4C9E" w:rsidP="009D4C9E">
      <w:pPr>
        <w:rPr>
          <w:lang w:val="en-US"/>
        </w:rPr>
      </w:pPr>
    </w:p>
    <w:p w14:paraId="18A76AB5" w14:textId="0BC46F90" w:rsidR="006E4E26" w:rsidRDefault="006E4E26" w:rsidP="006E4E26">
      <w:pPr>
        <w:rPr>
          <w:lang w:val="en-US"/>
        </w:rPr>
      </w:pPr>
      <w:r w:rsidRPr="0079244C">
        <w:rPr>
          <w:lang w:val="en-US"/>
        </w:rPr>
        <w:t>In Western Europe and North America, research has undergone a transition from the national to the transnational model of</w:t>
      </w:r>
      <w:r>
        <w:rPr>
          <w:lang w:val="en-US"/>
        </w:rPr>
        <w:t xml:space="preserve"> journal</w:t>
      </w:r>
      <w:r w:rsidRPr="0079244C">
        <w:rPr>
          <w:lang w:val="en-US"/>
        </w:rPr>
        <w:t xml:space="preserve"> publications already in the 1980s and the beginning of the 1990s (</w:t>
      </w:r>
      <w:proofErr w:type="spellStart"/>
      <w:r w:rsidRPr="0079244C">
        <w:rPr>
          <w:lang w:val="en-US"/>
        </w:rPr>
        <w:t>Zitt</w:t>
      </w:r>
      <w:proofErr w:type="spellEnd"/>
      <w:r w:rsidRPr="0079244C">
        <w:rPr>
          <w:lang w:val="en-US"/>
        </w:rPr>
        <w:t xml:space="preserve"> et al. 1998). Thirty years later, </w:t>
      </w:r>
      <w:r w:rsidR="009D4C9E">
        <w:rPr>
          <w:lang w:val="en-US"/>
        </w:rPr>
        <w:t xml:space="preserve">however, </w:t>
      </w:r>
      <w:r w:rsidRPr="0079244C">
        <w:rPr>
          <w:lang w:val="en-US"/>
        </w:rPr>
        <w:t xml:space="preserve">the non-globalized journals still play a substantial role in the countries from the former Soviet bloc (see </w:t>
      </w:r>
      <w:proofErr w:type="spellStart"/>
      <w:r w:rsidRPr="0079244C">
        <w:rPr>
          <w:lang w:val="en-US"/>
        </w:rPr>
        <w:t>Moed</w:t>
      </w:r>
      <w:proofErr w:type="spellEnd"/>
      <w:r>
        <w:rPr>
          <w:lang w:val="en-US"/>
        </w:rPr>
        <w:t xml:space="preserve"> et al.</w:t>
      </w:r>
      <w:r w:rsidRPr="0079244C">
        <w:rPr>
          <w:lang w:val="en-US"/>
        </w:rPr>
        <w:t xml:space="preserve"> 2018, </w:t>
      </w:r>
      <w:proofErr w:type="spellStart"/>
      <w:r w:rsidRPr="0079244C">
        <w:rPr>
          <w:lang w:val="en-US"/>
        </w:rPr>
        <w:t>Kirchik</w:t>
      </w:r>
      <w:proofErr w:type="spellEnd"/>
      <w:r w:rsidRPr="0079244C">
        <w:rPr>
          <w:lang w:val="en-US"/>
        </w:rPr>
        <w:t xml:space="preserve"> </w:t>
      </w:r>
      <w:r>
        <w:rPr>
          <w:lang w:val="en-US"/>
        </w:rPr>
        <w:t xml:space="preserve">et al. </w:t>
      </w:r>
      <w:r w:rsidRPr="0079244C">
        <w:rPr>
          <w:lang w:val="en-US"/>
        </w:rPr>
        <w:t>2012). For example</w:t>
      </w:r>
      <w:r>
        <w:rPr>
          <w:lang w:val="en-US"/>
        </w:rPr>
        <w:t>,</w:t>
      </w:r>
      <w:r w:rsidRPr="0079244C">
        <w:rPr>
          <w:lang w:val="en-US"/>
        </w:rPr>
        <w:t xml:space="preserve"> in Russia, Romania or Croatia more than 25 % of the </w:t>
      </w:r>
      <w:r>
        <w:rPr>
          <w:lang w:val="en-US"/>
        </w:rPr>
        <w:t xml:space="preserve">national </w:t>
      </w:r>
      <w:r w:rsidRPr="0079244C">
        <w:rPr>
          <w:lang w:val="en-US"/>
        </w:rPr>
        <w:t>resea</w:t>
      </w:r>
      <w:r>
        <w:rPr>
          <w:lang w:val="en-US"/>
        </w:rPr>
        <w:t>r</w:t>
      </w:r>
      <w:r w:rsidRPr="0079244C">
        <w:rPr>
          <w:lang w:val="en-US"/>
        </w:rPr>
        <w:t>ch output is published in journals</w:t>
      </w:r>
      <w:r>
        <w:rPr>
          <w:lang w:val="en-US"/>
        </w:rPr>
        <w:t xml:space="preserve"> with at least a third of authors from the same country, where the </w:t>
      </w:r>
      <w:r>
        <w:rPr>
          <w:lang w:val="en-US"/>
        </w:rPr>
        <w:lastRenderedPageBreak/>
        <w:t>journal publisher is based (see Figure 1). Clearly, local publishing is still common in Eastern Europe.</w:t>
      </w:r>
    </w:p>
    <w:p w14:paraId="10872FE8" w14:textId="77777777" w:rsidR="006E4E26" w:rsidRDefault="006E4E26" w:rsidP="006E4E26">
      <w:pPr>
        <w:rPr>
          <w:lang w:val="cs-CZ"/>
        </w:rPr>
      </w:pPr>
    </w:p>
    <w:p w14:paraId="46A1BCAC" w14:textId="77777777" w:rsidR="009D4C9E" w:rsidRPr="004A667E" w:rsidRDefault="006E4E26" w:rsidP="009D4C9E">
      <w:pPr>
        <w:rPr>
          <w:lang w:val="en-US"/>
        </w:rPr>
      </w:pPr>
      <w:proofErr w:type="spellStart"/>
      <w:r w:rsidRPr="004A667E">
        <w:rPr>
          <w:lang w:val="en-US"/>
        </w:rPr>
        <w:t>Zitt</w:t>
      </w:r>
      <w:proofErr w:type="spellEnd"/>
      <w:r w:rsidRPr="004A667E">
        <w:rPr>
          <w:lang w:val="en-US"/>
        </w:rPr>
        <w:t xml:space="preserve"> and </w:t>
      </w:r>
      <w:proofErr w:type="spellStart"/>
      <w:r w:rsidRPr="004A667E">
        <w:rPr>
          <w:lang w:val="en-US"/>
        </w:rPr>
        <w:t>Bassecoulard</w:t>
      </w:r>
      <w:proofErr w:type="spellEnd"/>
      <w:r w:rsidRPr="004A667E">
        <w:rPr>
          <w:lang w:val="en-US"/>
        </w:rPr>
        <w:t xml:space="preserve"> (1998</w:t>
      </w:r>
      <w:r w:rsidRPr="0079244C">
        <w:rPr>
          <w:lang w:val="en-US"/>
        </w:rPr>
        <w:t xml:space="preserve"> and 1999</w:t>
      </w:r>
      <w:r w:rsidRPr="004A667E">
        <w:rPr>
          <w:lang w:val="en-US"/>
        </w:rPr>
        <w:t xml:space="preserve">) suggested a methodology for determining journal </w:t>
      </w:r>
      <w:r>
        <w:rPr>
          <w:lang w:val="en-US"/>
        </w:rPr>
        <w:t>globalization</w:t>
      </w:r>
      <w:r w:rsidRPr="004A667E">
        <w:rPr>
          <w:lang w:val="en-US"/>
        </w:rPr>
        <w:t xml:space="preserve">. </w:t>
      </w:r>
      <w:r w:rsidRPr="0079244C">
        <w:rPr>
          <w:lang w:val="en-US"/>
        </w:rPr>
        <w:t>It also allows to scale up from journal level to the national level.</w:t>
      </w:r>
      <w:r w:rsidRPr="004A667E">
        <w:rPr>
          <w:lang w:val="en-US"/>
        </w:rPr>
        <w:t xml:space="preserve"> However, since then any systematic evidence is missing. </w:t>
      </w:r>
      <w:r w:rsidRPr="0079244C">
        <w:rPr>
          <w:lang w:val="en-US"/>
        </w:rPr>
        <w:t>This paper applies similar methodology to study the changes in the globalization landscape in the new millenn</w:t>
      </w:r>
      <w:r>
        <w:rPr>
          <w:lang w:val="en-US"/>
        </w:rPr>
        <w:t>ium and apply it to much larger dataset</w:t>
      </w:r>
      <w:r w:rsidRPr="004A667E">
        <w:rPr>
          <w:lang w:val="en-US"/>
        </w:rPr>
        <w:t>.</w:t>
      </w:r>
      <w:r w:rsidRPr="0079244C">
        <w:rPr>
          <w:lang w:val="en-US"/>
        </w:rPr>
        <w:t xml:space="preserve"> </w:t>
      </w:r>
      <w:r w:rsidR="009D4C9E" w:rsidRPr="004A667E">
        <w:rPr>
          <w:lang w:val="en-US"/>
        </w:rPr>
        <w:t xml:space="preserve">Based on data on 34 964 journals indexed in the Scopus Source List (Scopus 2018), we derived </w:t>
      </w:r>
      <w:r w:rsidR="009D4C9E">
        <w:rPr>
          <w:lang w:val="en-US"/>
        </w:rPr>
        <w:t>7</w:t>
      </w:r>
      <w:r w:rsidR="009D4C9E" w:rsidRPr="004A667E">
        <w:rPr>
          <w:lang w:val="en-US"/>
        </w:rPr>
        <w:t xml:space="preserve"> indicators of journal globalization. These were subsequently scaled-up to the level</w:t>
      </w:r>
      <w:r w:rsidR="009D4C9E">
        <w:rPr>
          <w:lang w:val="en-US"/>
        </w:rPr>
        <w:t xml:space="preserve"> of </w:t>
      </w:r>
      <w:r w:rsidR="009D4C9E" w:rsidRPr="004A667E">
        <w:rPr>
          <w:lang w:val="en-US"/>
        </w:rPr>
        <w:t xml:space="preserve">countries, disciplines and </w:t>
      </w:r>
      <w:r w:rsidR="009D4C9E">
        <w:rPr>
          <w:lang w:val="en-US"/>
        </w:rPr>
        <w:t xml:space="preserve">in </w:t>
      </w:r>
      <w:r w:rsidR="009D4C9E" w:rsidRPr="004A667E">
        <w:rPr>
          <w:lang w:val="en-US"/>
        </w:rPr>
        <w:t xml:space="preserve">time. The final dataset consists of </w:t>
      </w:r>
      <w:r w:rsidR="009D4C9E">
        <w:rPr>
          <w:lang w:val="en-US"/>
        </w:rPr>
        <w:t xml:space="preserve">average </w:t>
      </w:r>
      <w:r w:rsidR="009D4C9E" w:rsidRPr="004A667E">
        <w:rPr>
          <w:lang w:val="en-US"/>
        </w:rPr>
        <w:t>globalization scores</w:t>
      </w:r>
      <w:r w:rsidR="009D4C9E">
        <w:rPr>
          <w:lang w:val="en-US"/>
        </w:rPr>
        <w:t xml:space="preserve"> and distribution of research output into journals by globalization quartiles</w:t>
      </w:r>
      <w:r w:rsidR="009D4C9E" w:rsidRPr="004A667E">
        <w:rPr>
          <w:lang w:val="en-US"/>
        </w:rPr>
        <w:t>.</w:t>
      </w:r>
    </w:p>
    <w:p w14:paraId="2D459F24" w14:textId="2A83B7F2" w:rsidR="006E4E26" w:rsidRDefault="006E4E26" w:rsidP="006E4E26">
      <w:pPr>
        <w:rPr>
          <w:lang w:val="en-US"/>
        </w:rPr>
      </w:pPr>
    </w:p>
    <w:p w14:paraId="62F6E2F8" w14:textId="5E230D8E" w:rsidR="006E4E26" w:rsidRPr="006277E6" w:rsidRDefault="009D4C9E" w:rsidP="006E4E26">
      <w:pPr>
        <w:rPr>
          <w:lang w:val="en-US"/>
        </w:rPr>
      </w:pPr>
      <w:r>
        <w:rPr>
          <w:lang w:val="en-US"/>
        </w:rPr>
        <w:t xml:space="preserve">This paper further contributes to the discussion on journal internationalization with data on differences in the propensity of researchers to publish in more or less globalized journals across countries, disciplines and over time. The major output of this research – The Globalization of Science dataset – provides this evidence for 174 countries, 27 narrow and 4 broad disciplines between 2005 – 2017. It is possible to compare globalization in a single discipline across countries, as well as to compare disciplines within a single country. Readers can take advantage of an interactive app </w:t>
      </w:r>
      <w:hyperlink r:id="rId8" w:history="1">
        <w:r w:rsidRPr="000B5366">
          <w:rPr>
            <w:rStyle w:val="Hypertextovodkaz"/>
            <w:lang w:val="en-US"/>
          </w:rPr>
          <w:t>globalizationofscience.com</w:t>
        </w:r>
      </w:hyperlink>
      <w:r>
        <w:rPr>
          <w:lang w:val="en-US"/>
        </w:rPr>
        <w:t xml:space="preserve"> that is specifically designed for these kinds of comparisons.</w:t>
      </w:r>
    </w:p>
    <w:p w14:paraId="05137974" w14:textId="478BED7F" w:rsidR="006E4E26" w:rsidRPr="002C6B73" w:rsidRDefault="006E4E26" w:rsidP="006E4E26">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E4E26" w:rsidRPr="0079244C" w14:paraId="0D315F35" w14:textId="77777777" w:rsidTr="0078097B">
        <w:tc>
          <w:tcPr>
            <w:tcW w:w="9071" w:type="dxa"/>
          </w:tcPr>
          <w:p w14:paraId="5726F928" w14:textId="77777777" w:rsidR="006E4E26" w:rsidRPr="0079244C" w:rsidRDefault="006E4E26" w:rsidP="0078097B">
            <w:pPr>
              <w:rPr>
                <w:b/>
                <w:lang w:val="en-US"/>
              </w:rPr>
            </w:pPr>
            <w:r w:rsidRPr="0079244C">
              <w:rPr>
                <w:b/>
                <w:lang w:val="en-US"/>
              </w:rPr>
              <w:t xml:space="preserve">Figure 1: Share of research output </w:t>
            </w:r>
            <w:r>
              <w:rPr>
                <w:b/>
                <w:lang w:val="en-US"/>
              </w:rPr>
              <w:t>in</w:t>
            </w:r>
            <w:r w:rsidRPr="0079244C">
              <w:rPr>
                <w:b/>
                <w:lang w:val="en-US"/>
              </w:rPr>
              <w:t xml:space="preserve"> domestic</w:t>
            </w:r>
            <w:r w:rsidRPr="004A667E">
              <w:rPr>
                <w:b/>
                <w:lang w:val="en-US"/>
              </w:rPr>
              <w:t>*</w:t>
            </w:r>
            <w:r w:rsidRPr="0079244C">
              <w:rPr>
                <w:b/>
                <w:lang w:val="en-US"/>
              </w:rPr>
              <w:t xml:space="preserve"> journals in Europe in 2015-2017</w:t>
            </w:r>
            <w:r>
              <w:rPr>
                <w:noProof/>
              </w:rPr>
              <w:t xml:space="preserve"> </w:t>
            </w:r>
            <w:r w:rsidRPr="009C377B">
              <w:rPr>
                <w:b/>
                <w:noProof/>
                <w:lang w:eastAsia="en-GB"/>
              </w:rPr>
              <w:drawing>
                <wp:inline distT="0" distB="0" distL="0" distR="0" wp14:anchorId="5A333103" wp14:editId="78EC3799">
                  <wp:extent cx="5760085" cy="3691890"/>
                  <wp:effectExtent l="0" t="0" r="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691890"/>
                          </a:xfrm>
                          <a:prstGeom prst="rect">
                            <a:avLst/>
                          </a:prstGeom>
                        </pic:spPr>
                      </pic:pic>
                    </a:graphicData>
                  </a:graphic>
                </wp:inline>
              </w:drawing>
            </w:r>
          </w:p>
        </w:tc>
      </w:tr>
      <w:tr w:rsidR="006E4E26" w:rsidRPr="0079244C" w14:paraId="3200E171" w14:textId="77777777" w:rsidTr="0078097B">
        <w:tc>
          <w:tcPr>
            <w:tcW w:w="9071" w:type="dxa"/>
          </w:tcPr>
          <w:p w14:paraId="3A1E2868" w14:textId="77777777" w:rsidR="006E4E26" w:rsidRPr="0079244C" w:rsidRDefault="006E4E26" w:rsidP="0078097B">
            <w:pPr>
              <w:rPr>
                <w:lang w:val="en-US"/>
              </w:rPr>
            </w:pPr>
          </w:p>
        </w:tc>
      </w:tr>
      <w:tr w:rsidR="006E4E26" w:rsidRPr="0079244C" w14:paraId="4D768DB0" w14:textId="77777777" w:rsidTr="0078097B">
        <w:tc>
          <w:tcPr>
            <w:tcW w:w="9071" w:type="dxa"/>
          </w:tcPr>
          <w:p w14:paraId="66D586B6" w14:textId="77777777" w:rsidR="006E4E26" w:rsidRPr="0079244C" w:rsidRDefault="006E4E26" w:rsidP="0078097B">
            <w:pPr>
              <w:pStyle w:val="Nadpis1"/>
              <w:spacing w:before="0"/>
              <w:outlineLvl w:val="0"/>
              <w:rPr>
                <w:b w:val="0"/>
                <w:i/>
                <w:lang w:val="en-US"/>
              </w:rPr>
            </w:pPr>
            <w:r w:rsidRPr="0079244C">
              <w:rPr>
                <w:b w:val="0"/>
                <w:i/>
                <w:lang w:val="en-US"/>
              </w:rPr>
              <w:t>*</w:t>
            </w:r>
            <w:r>
              <w:rPr>
                <w:b w:val="0"/>
                <w:i/>
                <w:lang w:val="en-US"/>
              </w:rPr>
              <w:t>D</w:t>
            </w:r>
            <w:r w:rsidRPr="0079244C">
              <w:rPr>
                <w:b w:val="0"/>
                <w:i/>
                <w:lang w:val="en-US"/>
              </w:rPr>
              <w:t xml:space="preserve">omestic journals are defined as journals with at least 33% authors from the same country as the publisher of the journal. Publisher country from Scopus Source List </w:t>
            </w:r>
            <w:r w:rsidRPr="006F122F">
              <w:rPr>
                <w:b w:val="0"/>
                <w:i/>
                <w:lang w:val="en-US"/>
              </w:rPr>
              <w:t>(</w:t>
            </w:r>
            <w:r w:rsidRPr="002C6B73">
              <w:rPr>
                <w:b w:val="0"/>
                <w:i/>
                <w:lang w:val="en-US"/>
              </w:rPr>
              <w:t xml:space="preserve">Scopus </w:t>
            </w:r>
            <w:r w:rsidRPr="006F122F">
              <w:rPr>
                <w:b w:val="0"/>
                <w:i/>
                <w:lang w:val="en-US"/>
              </w:rPr>
              <w:t>2018)</w:t>
            </w:r>
            <w:r>
              <w:rPr>
                <w:b w:val="0"/>
                <w:i/>
                <w:lang w:val="en-US"/>
              </w:rPr>
              <w:t xml:space="preserve"> </w:t>
            </w:r>
            <w:r w:rsidRPr="0079244C">
              <w:rPr>
                <w:b w:val="0"/>
                <w:i/>
                <w:lang w:val="en-US"/>
              </w:rPr>
              <w:t>is used to identify the domicile of the journal</w:t>
            </w:r>
            <w:r>
              <w:rPr>
                <w:b w:val="0"/>
                <w:i/>
                <w:lang w:val="en-US"/>
              </w:rPr>
              <w:t>. A</w:t>
            </w:r>
            <w:r w:rsidRPr="0079244C">
              <w:rPr>
                <w:b w:val="0"/>
                <w:i/>
                <w:lang w:val="en-US"/>
              </w:rPr>
              <w:t xml:space="preserve">rticles, reviews, and conference papers are included. </w:t>
            </w:r>
          </w:p>
          <w:p w14:paraId="289DEC14" w14:textId="77777777" w:rsidR="006E4E26" w:rsidRPr="0079244C" w:rsidRDefault="006E4E26" w:rsidP="0078097B">
            <w:pPr>
              <w:pStyle w:val="Nadpis1"/>
              <w:spacing w:before="0"/>
              <w:outlineLvl w:val="0"/>
              <w:rPr>
                <w:b w:val="0"/>
                <w:i/>
                <w:lang w:val="en-US"/>
              </w:rPr>
            </w:pPr>
            <w:r w:rsidRPr="0079244C">
              <w:rPr>
                <w:b w:val="0"/>
                <w:i/>
                <w:lang w:val="en-US"/>
              </w:rPr>
              <w:t xml:space="preserve">Source: </w:t>
            </w:r>
            <w:r>
              <w:rPr>
                <w:b w:val="0"/>
                <w:i/>
                <w:lang w:val="en-US"/>
              </w:rPr>
              <w:t>O</w:t>
            </w:r>
            <w:r w:rsidRPr="0079244C">
              <w:rPr>
                <w:b w:val="0"/>
                <w:i/>
                <w:lang w:val="en-US"/>
              </w:rPr>
              <w:t>wn calculat</w:t>
            </w:r>
            <w:r>
              <w:rPr>
                <w:b w:val="0"/>
                <w:i/>
                <w:lang w:val="en-US"/>
              </w:rPr>
              <w:t>i</w:t>
            </w:r>
            <w:r w:rsidRPr="0079244C">
              <w:rPr>
                <w:b w:val="0"/>
                <w:i/>
                <w:lang w:val="en-US"/>
              </w:rPr>
              <w:t>on</w:t>
            </w:r>
            <w:r>
              <w:rPr>
                <w:b w:val="0"/>
                <w:i/>
                <w:lang w:val="en-US"/>
              </w:rPr>
              <w:t xml:space="preserve"> based on </w:t>
            </w:r>
            <w:r w:rsidRPr="002C6B73">
              <w:rPr>
                <w:b w:val="0"/>
                <w:i/>
                <w:lang w:val="en-US"/>
              </w:rPr>
              <w:t>Scopus (</w:t>
            </w:r>
            <w:r w:rsidRPr="006F122F">
              <w:rPr>
                <w:b w:val="0"/>
                <w:i/>
                <w:lang w:val="en-US"/>
              </w:rPr>
              <w:t>2018)</w:t>
            </w:r>
            <w:r w:rsidRPr="00B32329">
              <w:rPr>
                <w:b w:val="0"/>
                <w:i/>
                <w:lang w:val="en-US"/>
              </w:rPr>
              <w:t>.</w:t>
            </w:r>
          </w:p>
        </w:tc>
      </w:tr>
    </w:tbl>
    <w:p w14:paraId="58266B48" w14:textId="77777777" w:rsidR="006E4E26" w:rsidRDefault="006E4E26" w:rsidP="006E4E26">
      <w:pPr>
        <w:rPr>
          <w:lang w:val="en-US"/>
        </w:rPr>
      </w:pPr>
    </w:p>
    <w:p w14:paraId="54EE9AE5" w14:textId="77777777" w:rsidR="006E4E26" w:rsidRPr="0079244C" w:rsidRDefault="006E4E26" w:rsidP="006E4E26">
      <w:pPr>
        <w:pStyle w:val="Nadpis1"/>
        <w:rPr>
          <w:lang w:val="en-US"/>
        </w:rPr>
      </w:pPr>
      <w:r w:rsidRPr="0079244C">
        <w:rPr>
          <w:lang w:val="en-US"/>
        </w:rPr>
        <w:lastRenderedPageBreak/>
        <w:t>Globalization Indicators</w:t>
      </w:r>
    </w:p>
    <w:p w14:paraId="60B9390D" w14:textId="77777777" w:rsidR="006E4E26" w:rsidRDefault="006E4E26" w:rsidP="006E4E26">
      <w:pPr>
        <w:rPr>
          <w:lang w:val="en-US"/>
        </w:rPr>
      </w:pPr>
      <w:r>
        <w:rPr>
          <w:lang w:val="en-US"/>
        </w:rPr>
        <w:t>This paper perceives the globalization from the perspective of academic journals.</w:t>
      </w:r>
      <w:r w:rsidRPr="0079244C">
        <w:rPr>
          <w:lang w:val="en-US"/>
        </w:rPr>
        <w:t xml:space="preserve"> The more researchers</w:t>
      </w:r>
      <w:r>
        <w:rPr>
          <w:lang w:val="en-US"/>
        </w:rPr>
        <w:t xml:space="preserve"> </w:t>
      </w:r>
      <w:r w:rsidRPr="0079244C">
        <w:rPr>
          <w:lang w:val="en-US"/>
        </w:rPr>
        <w:t>publish in the same journals as their peers abroad, the more globalized their research is. The global dimension is emphasized (hence globalization), but also alternative specifications based on language and institutional concentration are added to increase robustness of findings.</w:t>
      </w:r>
      <w:r>
        <w:rPr>
          <w:lang w:val="en-US"/>
        </w:rPr>
        <w:t xml:space="preserve"> </w:t>
      </w:r>
    </w:p>
    <w:p w14:paraId="3CCE9D36" w14:textId="77777777" w:rsidR="006E4E26" w:rsidRPr="0079244C" w:rsidRDefault="006E4E26" w:rsidP="006E4E26">
      <w:pPr>
        <w:rPr>
          <w:lang w:val="en-US"/>
        </w:rPr>
      </w:pPr>
    </w:p>
    <w:p w14:paraId="5D71F343" w14:textId="77777777" w:rsidR="006E4E26" w:rsidRDefault="006E4E26" w:rsidP="006E4E26">
      <w:pPr>
        <w:rPr>
          <w:lang w:val="en-US"/>
        </w:rPr>
      </w:pPr>
      <w:r w:rsidRPr="0079244C">
        <w:rPr>
          <w:lang w:val="en-US"/>
        </w:rPr>
        <w:t xml:space="preserve">There is no consensus on the definition of “internationality”. Journal can be considered international based on </w:t>
      </w:r>
      <w:r>
        <w:rPr>
          <w:lang w:val="en-US"/>
        </w:rPr>
        <w:t xml:space="preserve">the </w:t>
      </w:r>
      <w:r w:rsidRPr="0079244C">
        <w:rPr>
          <w:lang w:val="en-US"/>
        </w:rPr>
        <w:t xml:space="preserve">country of origin of authors, country of origin of editors, language of publication or even having “international” in its name. </w:t>
      </w:r>
      <w:r>
        <w:rPr>
          <w:lang w:val="en-US"/>
        </w:rPr>
        <w:t>The journals publishing only Czech and Slovak authors, for instance, are de facto international. Naturally, e</w:t>
      </w:r>
      <w:r w:rsidRPr="0079244C">
        <w:rPr>
          <w:lang w:val="en-US"/>
        </w:rPr>
        <w:t xml:space="preserve">ach definition of internationality can lead to different </w:t>
      </w:r>
      <w:r>
        <w:rPr>
          <w:lang w:val="en-US"/>
        </w:rPr>
        <w:t>results</w:t>
      </w:r>
      <w:r w:rsidRPr="0079244C">
        <w:rPr>
          <w:lang w:val="en-US"/>
        </w:rPr>
        <w:t xml:space="preserve"> (</w:t>
      </w:r>
      <w:proofErr w:type="spellStart"/>
      <w:r w:rsidRPr="0079244C">
        <w:rPr>
          <w:lang w:val="en-US"/>
        </w:rPr>
        <w:t>Buela-Casal</w:t>
      </w:r>
      <w:proofErr w:type="spellEnd"/>
      <w:r w:rsidRPr="0079244C">
        <w:rPr>
          <w:lang w:val="en-US"/>
        </w:rPr>
        <w:t xml:space="preserve"> et al. 2006). </w:t>
      </w:r>
    </w:p>
    <w:p w14:paraId="778E3897" w14:textId="77777777" w:rsidR="006E4E26" w:rsidRPr="0079244C" w:rsidRDefault="006E4E26" w:rsidP="006E4E26">
      <w:pPr>
        <w:rPr>
          <w:lang w:val="en-US"/>
        </w:rPr>
      </w:pPr>
    </w:p>
    <w:p w14:paraId="261DDE3C" w14:textId="77777777" w:rsidR="006E4E26" w:rsidRPr="0079244C" w:rsidRDefault="006E4E26" w:rsidP="006E4E26">
      <w:pPr>
        <w:rPr>
          <w:lang w:val="en-US"/>
        </w:rPr>
      </w:pPr>
      <w:r w:rsidRPr="0079244C">
        <w:rPr>
          <w:lang w:val="en-US"/>
        </w:rPr>
        <w:t xml:space="preserve">To ensure robustness the paper uses </w:t>
      </w:r>
      <w:r>
        <w:rPr>
          <w:lang w:val="en-US"/>
        </w:rPr>
        <w:t>7</w:t>
      </w:r>
      <w:r w:rsidRPr="0079244C">
        <w:rPr>
          <w:lang w:val="en-US"/>
        </w:rPr>
        <w:t xml:space="preserve"> </w:t>
      </w:r>
      <w:r w:rsidRPr="0079244C">
        <w:rPr>
          <w:i/>
          <w:lang w:val="en-US"/>
        </w:rPr>
        <w:t>globalization indicators</w:t>
      </w:r>
      <w:r w:rsidRPr="0079244C">
        <w:rPr>
          <w:lang w:val="en-US"/>
        </w:rPr>
        <w:t xml:space="preserve"> assessing each </w:t>
      </w:r>
      <w:r>
        <w:rPr>
          <w:lang w:val="en-US"/>
        </w:rPr>
        <w:t xml:space="preserve">journals </w:t>
      </w:r>
      <w:r w:rsidRPr="0079244C">
        <w:rPr>
          <w:lang w:val="en-US"/>
        </w:rPr>
        <w:t>globalization for each year.</w:t>
      </w:r>
      <w:r>
        <w:rPr>
          <w:lang w:val="en-US"/>
        </w:rPr>
        <w:t xml:space="preserve"> Most indicators are based on the geographical diversity of authors, but we include also one indicator based on language and one on institutional concentration.</w:t>
      </w:r>
      <w:r w:rsidRPr="0079244C">
        <w:rPr>
          <w:lang w:val="en-US"/>
        </w:rPr>
        <w:t xml:space="preserve"> The two-step methodology builds on the work of </w:t>
      </w:r>
      <w:proofErr w:type="spellStart"/>
      <w:r w:rsidRPr="0079244C">
        <w:rPr>
          <w:lang w:val="en-US"/>
        </w:rPr>
        <w:t>Zitt</w:t>
      </w:r>
      <w:proofErr w:type="spellEnd"/>
      <w:r w:rsidRPr="0079244C">
        <w:rPr>
          <w:lang w:val="en-US"/>
        </w:rPr>
        <w:t xml:space="preserve"> and </w:t>
      </w:r>
      <w:proofErr w:type="spellStart"/>
      <w:r w:rsidRPr="0079244C">
        <w:rPr>
          <w:lang w:val="en-US"/>
        </w:rPr>
        <w:t>Bassecoulard</w:t>
      </w:r>
      <w:proofErr w:type="spellEnd"/>
      <w:r w:rsidRPr="0079244C">
        <w:rPr>
          <w:lang w:val="en-US"/>
        </w:rPr>
        <w:t xml:space="preserve"> (1998) and (1999). First, we calculate the globalization indicators for each journal </w:t>
      </w:r>
      <w:r>
        <w:rPr>
          <w:lang w:val="en-US"/>
        </w:rPr>
        <w:t>in our dataset</w:t>
      </w:r>
      <w:r w:rsidRPr="0079244C">
        <w:rPr>
          <w:lang w:val="en-US"/>
        </w:rPr>
        <w:t xml:space="preserve"> in each year. Subsequently, the journal-level indicators are aggregated up to the level of countries and disciplines.</w:t>
      </w:r>
    </w:p>
    <w:p w14:paraId="62E3747E" w14:textId="77777777" w:rsidR="006E4E26" w:rsidRPr="004A667E" w:rsidRDefault="006E4E26" w:rsidP="006E4E26">
      <w:pPr>
        <w:pStyle w:val="Nadpis2"/>
        <w:tabs>
          <w:tab w:val="left" w:pos="4050"/>
        </w:tabs>
        <w:rPr>
          <w:lang w:val="en-US"/>
        </w:rPr>
      </w:pPr>
      <w:r w:rsidRPr="00F40BED">
        <w:rPr>
          <w:lang w:val="en-US"/>
        </w:rPr>
        <w:t>Journal-level Indicators</w:t>
      </w:r>
    </w:p>
    <w:p w14:paraId="4AF8F7AA" w14:textId="77777777" w:rsidR="006E4E26" w:rsidRDefault="006E4E26" w:rsidP="006E4E26">
      <w:pPr>
        <w:rPr>
          <w:lang w:val="en-US"/>
        </w:rPr>
      </w:pPr>
      <w:r w:rsidRPr="00107905">
        <w:rPr>
          <w:lang w:val="en-US"/>
        </w:rPr>
        <w:t xml:space="preserve">Table 1 </w:t>
      </w:r>
      <w:r>
        <w:rPr>
          <w:lang w:val="en-US"/>
        </w:rPr>
        <w:t xml:space="preserve">provides detailed overview of the indicators. For each journal </w:t>
      </w:r>
      <w:r w:rsidRPr="00CA52DF">
        <w:rPr>
          <w:i/>
          <w:iCs/>
          <w:lang w:val="en-US"/>
        </w:rPr>
        <w:t>j</w:t>
      </w:r>
      <w:r>
        <w:rPr>
          <w:lang w:val="en-US"/>
        </w:rPr>
        <w:t xml:space="preserve"> in the dataset, a set of globalization indicators </w:t>
      </w:r>
      <w:proofErr w:type="spellStart"/>
      <w:r w:rsidRPr="00CA52DF">
        <w:rPr>
          <w:i/>
          <w:iCs/>
          <w:lang w:val="en-US"/>
        </w:rPr>
        <w:t>i</w:t>
      </w:r>
      <w:proofErr w:type="spellEnd"/>
      <w:r>
        <w:rPr>
          <w:lang w:val="en-US"/>
        </w:rPr>
        <w:t xml:space="preserve"> was calculated for each year </w:t>
      </w:r>
      <w:r w:rsidRPr="00CA52DF">
        <w:rPr>
          <w:i/>
          <w:iCs/>
          <w:lang w:val="en-US"/>
        </w:rPr>
        <w:t>y</w:t>
      </w:r>
      <w:r>
        <w:rPr>
          <w:lang w:val="en-US"/>
        </w:rPr>
        <w:t xml:space="preserve">. Calculation is derived separately for each discipline </w:t>
      </w:r>
      <w:r w:rsidRPr="00CA52DF">
        <w:rPr>
          <w:i/>
          <w:iCs/>
          <w:lang w:val="en-US"/>
        </w:rPr>
        <w:t>d</w:t>
      </w:r>
      <w:r>
        <w:rPr>
          <w:lang w:val="en-US"/>
        </w:rPr>
        <w:t xml:space="preserve">. The journal globalization is denoted  </w:t>
      </w: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w:r>
        <w:rPr>
          <w:lang w:val="en-US"/>
        </w:rPr>
        <w:t xml:space="preserve">. </w:t>
      </w:r>
    </w:p>
    <w:p w14:paraId="4C421231" w14:textId="77777777" w:rsidR="006E4E26" w:rsidRDefault="006E4E26" w:rsidP="006E4E26">
      <w:pPr>
        <w:rPr>
          <w:lang w:val="en-US"/>
        </w:rPr>
      </w:pPr>
    </w:p>
    <w:p w14:paraId="1DC0CF0C" w14:textId="77777777" w:rsidR="006E4E26" w:rsidRPr="0079244C" w:rsidRDefault="003126EC" w:rsidP="006E4E26">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oMath>
      <w:r w:rsidR="006E4E2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oMath>
      <w:r w:rsidR="006E4E26" w:rsidRPr="0079244C">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o,j,y</m:t>
            </m:r>
          </m:sub>
        </m:sSub>
      </m:oMath>
      <w:r w:rsidR="006E4E26" w:rsidRPr="0079244C">
        <w:rPr>
          <w:lang w:val="en-US"/>
        </w:rPr>
        <w:t xml:space="preserve"> are the number of documents with authors affiliated to the country </w:t>
      </w:r>
      <w:r w:rsidR="006E4E26" w:rsidRPr="0079244C">
        <w:rPr>
          <w:i/>
          <w:lang w:val="en-US"/>
        </w:rPr>
        <w:t xml:space="preserve">c </w:t>
      </w:r>
      <w:r w:rsidR="006E4E26" w:rsidRPr="0079244C">
        <w:rPr>
          <w:lang w:val="en-US"/>
        </w:rPr>
        <w:t xml:space="preserve">or </w:t>
      </w:r>
      <w:r w:rsidR="006E4E26">
        <w:rPr>
          <w:lang w:val="en-US"/>
        </w:rPr>
        <w:t>organization</w:t>
      </w:r>
      <w:r w:rsidR="006E4E26" w:rsidRPr="0079244C">
        <w:rPr>
          <w:i/>
          <w:lang w:val="en-US"/>
        </w:rPr>
        <w:t xml:space="preserve"> </w:t>
      </w:r>
      <w:r w:rsidR="006E4E26">
        <w:rPr>
          <w:i/>
          <w:lang w:val="en-US"/>
        </w:rPr>
        <w:t>o</w:t>
      </w:r>
      <w:r w:rsidR="006E4E26" w:rsidRPr="0079244C">
        <w:rPr>
          <w:i/>
          <w:lang w:val="en-US"/>
        </w:rPr>
        <w:t>,</w:t>
      </w:r>
      <w:r w:rsidR="006E4E26" w:rsidRPr="0079244C">
        <w:rPr>
          <w:lang w:val="en-US"/>
        </w:rPr>
        <w:t xml:space="preserve"> in journal </w:t>
      </w:r>
      <w:r w:rsidR="006E4E26" w:rsidRPr="0079244C">
        <w:rPr>
          <w:i/>
          <w:lang w:val="en-US"/>
        </w:rPr>
        <w:t>j</w:t>
      </w:r>
      <w:r w:rsidR="006E4E26" w:rsidRPr="0079244C">
        <w:rPr>
          <w:lang w:val="en-US"/>
        </w:rPr>
        <w:t xml:space="preserve"> or discipline </w:t>
      </w:r>
      <w:r w:rsidR="006E4E26" w:rsidRPr="0079244C">
        <w:rPr>
          <w:i/>
          <w:lang w:val="en-US"/>
        </w:rPr>
        <w:t>d</w:t>
      </w:r>
      <w:r w:rsidR="006E4E26" w:rsidRPr="0079244C">
        <w:rPr>
          <w:lang w:val="en-US"/>
        </w:rPr>
        <w:t xml:space="preserve">, in year </w:t>
      </w:r>
      <w:r w:rsidR="006E4E26" w:rsidRPr="0079244C">
        <w:rPr>
          <w:i/>
          <w:lang w:val="en-US"/>
        </w:rPr>
        <w:t>y</w:t>
      </w:r>
      <w:r w:rsidR="006E4E2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LOCAL,j,y</m:t>
            </m:r>
          </m:sub>
        </m:sSub>
      </m:oMath>
      <w:r w:rsidR="006E4E26" w:rsidRPr="0079244C">
        <w:rPr>
          <w:lang w:val="en-US"/>
        </w:rPr>
        <w:t xml:space="preserve"> is the number of documents with authors from the same country as the publisher of journal </w:t>
      </w:r>
      <w:r w:rsidR="006E4E26" w:rsidRPr="0079244C">
        <w:rPr>
          <w:i/>
          <w:lang w:val="en-US"/>
        </w:rPr>
        <w:t>j</w:t>
      </w:r>
      <w:r w:rsidR="006E4E26" w:rsidRPr="0079244C">
        <w:rPr>
          <w:lang w:val="en-US"/>
        </w:rPr>
        <w:t xml:space="preserve"> in the year </w:t>
      </w:r>
      <w:r w:rsidR="006E4E26" w:rsidRPr="0079244C">
        <w:rPr>
          <w:i/>
          <w:lang w:val="en-US"/>
        </w:rPr>
        <w:t>y</w:t>
      </w:r>
      <w:r w:rsidR="006E4E2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ENG,j,y</m:t>
            </m:r>
          </m:sub>
        </m:sSub>
      </m:oMath>
      <w:r w:rsidR="006E4E26" w:rsidRPr="0079244C">
        <w:rPr>
          <w:lang w:val="en-US"/>
        </w:rPr>
        <w:t xml:space="preserve"> is the number of English-written documents in the journal </w:t>
      </w:r>
      <w:r w:rsidR="006E4E26" w:rsidRPr="0079244C">
        <w:rPr>
          <w:i/>
          <w:lang w:val="en-US"/>
        </w:rPr>
        <w:t>j</w:t>
      </w:r>
      <w:r w:rsidR="006E4E26" w:rsidRPr="0079244C">
        <w:rPr>
          <w:lang w:val="en-US"/>
        </w:rPr>
        <w:t xml:space="preserve"> in year </w:t>
      </w:r>
      <w:r w:rsidR="006E4E26" w:rsidRPr="0079244C">
        <w:rPr>
          <w:i/>
          <w:lang w:val="en-US"/>
        </w:rPr>
        <w:t>y</w:t>
      </w:r>
      <w:r w:rsidR="006E4E26" w:rsidRPr="0079244C">
        <w:rPr>
          <w:lang w:val="en-US"/>
        </w:rPr>
        <w:t>.</w:t>
      </w:r>
      <w:r w:rsidR="006E4E26">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oMath>
      <w:r w:rsidR="006E4E26" w:rsidRPr="0079244C">
        <w:rPr>
          <w:lang w:val="en-US"/>
        </w:rPr>
        <w:t xml:space="preserve"> denotes the total number of documents in the journal </w:t>
      </w:r>
      <w:r w:rsidR="006E4E26" w:rsidRPr="0079244C">
        <w:rPr>
          <w:i/>
          <w:lang w:val="en-US"/>
        </w:rPr>
        <w:t>j</w:t>
      </w:r>
      <w:r w:rsidR="006E4E26" w:rsidRPr="0079244C">
        <w:rPr>
          <w:lang w:val="en-US"/>
        </w:rPr>
        <w:t xml:space="preserve"> in year </w:t>
      </w:r>
      <w:r w:rsidR="006E4E26" w:rsidRPr="0079244C">
        <w:rPr>
          <w:i/>
          <w:lang w:val="en-US"/>
        </w:rPr>
        <w:t>y</w:t>
      </w:r>
      <w:r w:rsidR="006E4E26" w:rsidRPr="0079244C">
        <w:rPr>
          <w:lang w:val="en-US"/>
        </w:rPr>
        <w:t xml:space="preserve">. Note that documents by authors from multiple countries are fully attributed to each country, i.e.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 xml:space="preserve">j,y </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e>
        </m:nary>
        <m:r>
          <w:rPr>
            <w:rFonts w:ascii="Cambria Math" w:hAnsi="Cambria Math"/>
            <w:lang w:val="en-US"/>
          </w:rPr>
          <m:t xml:space="preserve"> </m:t>
        </m:r>
      </m:oMath>
      <w:r w:rsidR="006E4E26" w:rsidRPr="0079244C">
        <w:rPr>
          <w:lang w:val="en-US"/>
        </w:rPr>
        <w:t>.</w:t>
      </w:r>
    </w:p>
    <w:p w14:paraId="08D3D2C2" w14:textId="77777777" w:rsidR="006E4E26" w:rsidRDefault="006E4E26" w:rsidP="006E4E26">
      <w:pPr>
        <w:rPr>
          <w:lang w:val="en-US"/>
        </w:rPr>
      </w:pPr>
    </w:p>
    <w:p w14:paraId="41491652" w14:textId="77777777" w:rsidR="006E4E26" w:rsidRPr="0079244C" w:rsidRDefault="006E4E26" w:rsidP="006E4E26">
      <w:pPr>
        <w:rPr>
          <w:lang w:val="en-US"/>
        </w:rPr>
      </w:pPr>
      <w:r w:rsidRPr="0079244C">
        <w:rPr>
          <w:lang w:val="en-US"/>
        </w:rPr>
        <w:t xml:space="preserve">The vectors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oMath>
      <w:r w:rsidRPr="0079244C">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oMath>
      <w:r w:rsidRPr="0079244C">
        <w:rPr>
          <w:lang w:val="en-US"/>
        </w:rPr>
        <w:t xml:space="preserve"> represent the country distribution of authors of the journal </w:t>
      </w:r>
      <m:oMath>
        <m:r>
          <w:rPr>
            <w:rFonts w:ascii="Cambria Math" w:hAnsi="Cambria Math"/>
            <w:lang w:val="en-US"/>
          </w:rPr>
          <m:t>j</m:t>
        </m:r>
      </m:oMath>
      <w:r w:rsidRPr="0079244C">
        <w:rPr>
          <w:lang w:val="en-US"/>
        </w:rPr>
        <w:t xml:space="preserve"> and the discipline </w:t>
      </w:r>
      <m:oMath>
        <m:r>
          <w:rPr>
            <w:rFonts w:ascii="Cambria Math" w:hAnsi="Cambria Math"/>
            <w:lang w:val="en-US"/>
          </w:rPr>
          <m:t>d</m:t>
        </m:r>
      </m:oMath>
      <w:r w:rsidRPr="0079244C">
        <w:rPr>
          <w:lang w:val="en-US"/>
        </w:rPr>
        <w:t xml:space="preserve">, in which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den>
        </m:f>
      </m:oMath>
      <w:r w:rsidRPr="0079244C">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y</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num>
          <m:den>
            <m:nary>
              <m:naryPr>
                <m:chr m:val="∑"/>
                <m:limLoc m:val="subSup"/>
                <m:supHide m:val="1"/>
                <m:ctrlPr>
                  <w:rPr>
                    <w:rFonts w:ascii="Cambria Math" w:hAnsi="Cambria Math"/>
                    <w:i/>
                    <w:lang w:val="en-US"/>
                  </w:rPr>
                </m:ctrlPr>
              </m:naryPr>
              <m:sub>
                <m:r>
                  <w:rPr>
                    <w:rFonts w:ascii="Cambria Math" w:hAnsi="Cambria Math"/>
                    <w:lang w:val="en-US"/>
                  </w:rPr>
                  <m:t>y</m:t>
                </m:r>
              </m:sub>
              <m:sup/>
              <m:e>
                <m:nary>
                  <m:naryPr>
                    <m:chr m:val="∑"/>
                    <m:limLoc m:val="subSup"/>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e>
            </m:nary>
          </m:den>
        </m:f>
      </m:oMath>
      <w:r w:rsidRPr="0079244C">
        <w:rPr>
          <w:lang w:val="en-US"/>
        </w:rPr>
        <w:t xml:space="preserve">. While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oMath>
      <w:r w:rsidRPr="0079244C">
        <w:rPr>
          <w:lang w:val="en-US"/>
        </w:rPr>
        <w:t xml:space="preserve"> is calculated separately in each year </w:t>
      </w:r>
      <w:r w:rsidRPr="0079244C">
        <w:rPr>
          <w:i/>
          <w:lang w:val="en-US"/>
        </w:rPr>
        <w:t>y</w:t>
      </w:r>
      <w:r w:rsidRPr="0079244C">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oMath>
      <w:r w:rsidRPr="0079244C">
        <w:rPr>
          <w:lang w:val="en-US"/>
        </w:rPr>
        <w:t xml:space="preserve"> relates to the whole period. The benchmark distribution is always calculated from all available periods so that the development in time considers the world trend.</w:t>
      </w:r>
    </w:p>
    <w:p w14:paraId="2BEA2A52" w14:textId="77777777" w:rsidR="006E4E26" w:rsidRDefault="006E4E26" w:rsidP="006E4E26">
      <w:pPr>
        <w:rPr>
          <w:lang w:val="en-US"/>
        </w:rPr>
      </w:pPr>
    </w:p>
    <w:p w14:paraId="51666028" w14:textId="77777777" w:rsidR="006E4E26" w:rsidRDefault="006E4E26" w:rsidP="006E4E26">
      <w:pPr>
        <w:rPr>
          <w:lang w:val="en-US"/>
        </w:rPr>
      </w:pPr>
      <w:r>
        <w:rPr>
          <w:lang w:val="en-US"/>
        </w:rPr>
        <w:t xml:space="preserve">Three indicators – </w:t>
      </w:r>
      <w:proofErr w:type="spellStart"/>
      <w:r w:rsidRPr="004A667E">
        <w:rPr>
          <w:i/>
          <w:lang w:val="en-US"/>
        </w:rPr>
        <w:t>euclid</w:t>
      </w:r>
      <w:proofErr w:type="spellEnd"/>
      <w:r>
        <w:rPr>
          <w:lang w:val="en-US"/>
        </w:rPr>
        <w:t xml:space="preserve">, </w:t>
      </w:r>
      <w:r w:rsidRPr="004A667E">
        <w:rPr>
          <w:i/>
          <w:lang w:val="en-US"/>
        </w:rPr>
        <w:t>cosine</w:t>
      </w:r>
      <w:r>
        <w:rPr>
          <w:lang w:val="en-US"/>
        </w:rPr>
        <w:t xml:space="preserve"> and </w:t>
      </w:r>
      <w:r w:rsidRPr="004A667E">
        <w:rPr>
          <w:i/>
          <w:lang w:val="en-US"/>
        </w:rPr>
        <w:t>top3</w:t>
      </w:r>
      <w:r>
        <w:rPr>
          <w:lang w:val="en-US"/>
        </w:rPr>
        <w:t xml:space="preserve"> are based on the idea that </w:t>
      </w:r>
      <w:r w:rsidRPr="0079244C">
        <w:rPr>
          <w:lang w:val="en-US"/>
        </w:rPr>
        <w:t>globalized journals have a structure that closely resemble</w:t>
      </w:r>
      <w:r>
        <w:rPr>
          <w:lang w:val="en-US"/>
        </w:rPr>
        <w:t>s</w:t>
      </w:r>
      <w:r w:rsidRPr="0079244C">
        <w:rPr>
          <w:lang w:val="en-US"/>
        </w:rPr>
        <w:t xml:space="preserve"> the global structure of the whole discipline. Researchers from the whole world have equal probability to be published regardless of their affiliation country. </w:t>
      </w:r>
      <w:r>
        <w:rPr>
          <w:lang w:val="en-US"/>
        </w:rPr>
        <w:t>These indicators measure how t</w:t>
      </w:r>
      <w:r w:rsidRPr="0079244C">
        <w:rPr>
          <w:lang w:val="en-US"/>
        </w:rPr>
        <w:t>he distribution of authors corresponds to the</w:t>
      </w:r>
      <w:r>
        <w:rPr>
          <w:lang w:val="en-US"/>
        </w:rPr>
        <w:t xml:space="preserve"> benchmark</w:t>
      </w:r>
      <w:r w:rsidRPr="0079244C">
        <w:rPr>
          <w:lang w:val="en-US"/>
        </w:rPr>
        <w:t xml:space="preserve"> distribution of authors in the entire discipline</w:t>
      </w:r>
      <w:r>
        <w:rPr>
          <w:lang w:val="en-US"/>
        </w:rPr>
        <w:t xml:space="preserve"> </w:t>
      </w:r>
      <w:r w:rsidRPr="00FE1313">
        <w:rPr>
          <w:lang w:val="en-US"/>
        </w:rPr>
        <w:t xml:space="preserve">(column </w:t>
      </w:r>
      <w:r w:rsidRPr="00FE1313">
        <w:rPr>
          <w:i/>
          <w:lang w:val="en-US"/>
        </w:rPr>
        <w:t>Bench.</w:t>
      </w:r>
      <w:r w:rsidRPr="00FE1313">
        <w:rPr>
          <w:lang w:val="en-US"/>
        </w:rPr>
        <w:t xml:space="preserve"> in Table 1)</w:t>
      </w:r>
      <w:r w:rsidRPr="0079244C">
        <w:rPr>
          <w:lang w:val="en-US"/>
        </w:rPr>
        <w:t xml:space="preserve">. </w:t>
      </w:r>
    </w:p>
    <w:p w14:paraId="5F83CC99" w14:textId="77777777" w:rsidR="006E4E26" w:rsidRDefault="006E4E26" w:rsidP="006E4E26">
      <w:pPr>
        <w:rPr>
          <w:lang w:val="en-US"/>
        </w:rPr>
      </w:pPr>
    </w:p>
    <w:p w14:paraId="5E4D0344" w14:textId="77777777" w:rsidR="006E4E26" w:rsidRDefault="006E4E26" w:rsidP="006E4E26">
      <w:pPr>
        <w:rPr>
          <w:lang w:val="en-US"/>
        </w:rPr>
      </w:pPr>
      <w:r>
        <w:rPr>
          <w:lang w:val="en-US"/>
        </w:rPr>
        <w:t xml:space="preserve">Two indicators are simple shares of documents in the journal fulfilling a simple condition. The </w:t>
      </w:r>
      <w:proofErr w:type="spellStart"/>
      <w:r>
        <w:rPr>
          <w:i/>
          <w:lang w:val="en-US"/>
        </w:rPr>
        <w:t>englishShare</w:t>
      </w:r>
      <w:proofErr w:type="spellEnd"/>
      <w:r>
        <w:rPr>
          <w:lang w:val="en-US"/>
        </w:rPr>
        <w:t xml:space="preserve"> is a share of documents written in English and the indicator </w:t>
      </w:r>
      <w:proofErr w:type="spellStart"/>
      <w:r>
        <w:rPr>
          <w:i/>
          <w:lang w:val="en-US"/>
        </w:rPr>
        <w:t>localShare</w:t>
      </w:r>
      <w:proofErr w:type="spellEnd"/>
      <w:r>
        <w:rPr>
          <w:i/>
          <w:lang w:val="en-US"/>
        </w:rPr>
        <w:t xml:space="preserve"> </w:t>
      </w:r>
      <w:r>
        <w:rPr>
          <w:lang w:val="en-US"/>
        </w:rPr>
        <w:t xml:space="preserve">is the share of authors originating in the same country as the publisher of the journal. Last two indicators – </w:t>
      </w:r>
      <w:proofErr w:type="spellStart"/>
      <w:r>
        <w:rPr>
          <w:i/>
          <w:lang w:val="en-US"/>
        </w:rPr>
        <w:t>giniSimpson</w:t>
      </w:r>
      <w:proofErr w:type="spellEnd"/>
      <w:r>
        <w:rPr>
          <w:i/>
          <w:lang w:val="en-US"/>
        </w:rPr>
        <w:t xml:space="preserve">, instTOP3 </w:t>
      </w:r>
      <w:r>
        <w:rPr>
          <w:lang w:val="en-US"/>
        </w:rPr>
        <w:t>– are diversity measures. The first is Gini-Simpson Index applied on country data. The second is a simple ratio of three largest affiliations on the total number of documents.</w:t>
      </w:r>
    </w:p>
    <w:p w14:paraId="4B8320F1" w14:textId="77777777" w:rsidR="006E4E26" w:rsidRDefault="006E4E26" w:rsidP="006E4E26">
      <w:pPr>
        <w:rPr>
          <w:lang w:val="en-US"/>
        </w:rPr>
      </w:pPr>
    </w:p>
    <w:p w14:paraId="0093A435" w14:textId="77777777" w:rsidR="006E4E26" w:rsidRDefault="006E4E26" w:rsidP="006E4E26">
      <w:pPr>
        <w:rPr>
          <w:lang w:val="en-US"/>
        </w:rPr>
      </w:pPr>
      <w:r w:rsidRPr="0079244C">
        <w:rPr>
          <w:lang w:val="en-US"/>
        </w:rPr>
        <w:t xml:space="preserve">The indicators are based on three different data sources (column </w:t>
      </w:r>
      <w:r w:rsidRPr="004A667E">
        <w:rPr>
          <w:i/>
          <w:lang w:val="en-US"/>
        </w:rPr>
        <w:t>Data</w:t>
      </w:r>
      <w:r w:rsidRPr="0079244C">
        <w:rPr>
          <w:lang w:val="en-US"/>
        </w:rPr>
        <w:t xml:space="preserve"> in Table 1). </w:t>
      </w:r>
      <w:r>
        <w:rPr>
          <w:lang w:val="en-US"/>
        </w:rPr>
        <w:t>Five</w:t>
      </w:r>
      <w:r w:rsidRPr="0079244C">
        <w:rPr>
          <w:lang w:val="en-US"/>
        </w:rPr>
        <w:t xml:space="preserve"> indicators employ affiliation countries of authors</w:t>
      </w:r>
      <w:r>
        <w:rPr>
          <w:lang w:val="en-US"/>
        </w:rPr>
        <w:t xml:space="preserve">. These are </w:t>
      </w:r>
      <w:r w:rsidRPr="0079244C">
        <w:rPr>
          <w:lang w:val="en-US"/>
        </w:rPr>
        <w:t>complement</w:t>
      </w:r>
      <w:r>
        <w:rPr>
          <w:lang w:val="en-US"/>
        </w:rPr>
        <w:t>ed with</w:t>
      </w:r>
      <w:r w:rsidRPr="0079244C">
        <w:rPr>
          <w:lang w:val="en-US"/>
        </w:rPr>
        <w:t xml:space="preserve"> one indicator based on language and one based on affiliation names. </w:t>
      </w:r>
      <w:r>
        <w:rPr>
          <w:lang w:val="en-US"/>
        </w:rPr>
        <w:t xml:space="preserve">Three </w:t>
      </w:r>
      <w:r w:rsidRPr="0079244C">
        <w:rPr>
          <w:lang w:val="en-US"/>
        </w:rPr>
        <w:t xml:space="preserve">indicators </w:t>
      </w:r>
      <w:r>
        <w:rPr>
          <w:lang w:val="en-US"/>
        </w:rPr>
        <w:t xml:space="preserve">are </w:t>
      </w:r>
      <w:r w:rsidRPr="0079244C">
        <w:rPr>
          <w:lang w:val="en-US"/>
        </w:rPr>
        <w:t xml:space="preserve">constructed using the whole distribution of the underlying data, i.e. each </w:t>
      </w:r>
      <w:r>
        <w:rPr>
          <w:lang w:val="en-US"/>
        </w:rPr>
        <w:t>d</w:t>
      </w:r>
      <w:r w:rsidRPr="0079244C">
        <w:rPr>
          <w:lang w:val="en-US"/>
        </w:rPr>
        <w:t xml:space="preserve">ocument enters the calculation (column </w:t>
      </w:r>
      <w:r w:rsidRPr="004A667E">
        <w:rPr>
          <w:i/>
          <w:lang w:val="en-US"/>
        </w:rPr>
        <w:t>Dist.</w:t>
      </w:r>
      <w:r w:rsidRPr="0079244C">
        <w:rPr>
          <w:lang w:val="en-US"/>
        </w:rPr>
        <w:t xml:space="preserve">). Two indicators analyze only </w:t>
      </w:r>
      <w:r>
        <w:rPr>
          <w:lang w:val="en-US"/>
        </w:rPr>
        <w:t>documents by</w:t>
      </w:r>
      <w:r w:rsidRPr="0079244C">
        <w:rPr>
          <w:lang w:val="en-US"/>
        </w:rPr>
        <w:t xml:space="preserve"> most important contributors (countries and affiliation). </w:t>
      </w:r>
    </w:p>
    <w:p w14:paraId="3B0F32E3" w14:textId="77777777" w:rsidR="006E4E26" w:rsidRDefault="006E4E26" w:rsidP="006E4E26">
      <w:pPr>
        <w:rPr>
          <w:lang w:val="en-US"/>
        </w:rPr>
      </w:pPr>
    </w:p>
    <w:p w14:paraId="511FF9B1" w14:textId="77777777" w:rsidR="006E4E26" w:rsidRDefault="006E4E26" w:rsidP="006E4E26">
      <w:pPr>
        <w:rPr>
          <w:lang w:val="en-US"/>
        </w:rPr>
      </w:pPr>
      <w:r>
        <w:rPr>
          <w:lang w:val="en-US"/>
        </w:rPr>
        <w:t xml:space="preserve">The indicators are constructed to be diverse. They vary in terms of input data as well as the approach to globalization. The indicators are not perfect, but each is imperfect in a different way. When combined, they can yield a robust picture of development of globalization. </w:t>
      </w:r>
    </w:p>
    <w:p w14:paraId="2BAA5A73" w14:textId="77777777" w:rsidR="006E4E26" w:rsidRPr="0079244C" w:rsidRDefault="006E4E26" w:rsidP="006E4E26">
      <w:pPr>
        <w:rPr>
          <w:lang w:val="en-US"/>
        </w:rPr>
      </w:pPr>
    </w:p>
    <w:tbl>
      <w:tblPr>
        <w:tblW w:w="0" w:type="auto"/>
        <w:tblInd w:w="-284" w:type="dxa"/>
        <w:tblLayout w:type="fixed"/>
        <w:tblLook w:val="04A0" w:firstRow="1" w:lastRow="0" w:firstColumn="1" w:lastColumn="0" w:noHBand="0" w:noVBand="1"/>
      </w:tblPr>
      <w:tblGrid>
        <w:gridCol w:w="5774"/>
        <w:gridCol w:w="900"/>
        <w:gridCol w:w="924"/>
        <w:gridCol w:w="1757"/>
      </w:tblGrid>
      <w:tr w:rsidR="006E4E26" w:rsidRPr="0079244C" w14:paraId="02A34934" w14:textId="77777777" w:rsidTr="0078097B">
        <w:tc>
          <w:tcPr>
            <w:tcW w:w="5774" w:type="dxa"/>
            <w:vAlign w:val="center"/>
          </w:tcPr>
          <w:p w14:paraId="415CADEB" w14:textId="77777777" w:rsidR="006E4E26" w:rsidRPr="0079244C" w:rsidRDefault="006E4E26" w:rsidP="0078097B">
            <w:pPr>
              <w:jc w:val="left"/>
              <w:rPr>
                <w:b/>
                <w:lang w:val="en-US"/>
              </w:rPr>
            </w:pPr>
            <w:r w:rsidRPr="0079244C">
              <w:rPr>
                <w:b/>
                <w:lang w:val="en-US"/>
              </w:rPr>
              <w:t>Table 1: Globalization Indicators</w:t>
            </w:r>
          </w:p>
        </w:tc>
        <w:tc>
          <w:tcPr>
            <w:tcW w:w="900" w:type="dxa"/>
          </w:tcPr>
          <w:p w14:paraId="1B88D66E" w14:textId="77777777" w:rsidR="006E4E26" w:rsidRPr="0079244C" w:rsidRDefault="006E4E26" w:rsidP="0078097B">
            <w:pPr>
              <w:jc w:val="left"/>
              <w:rPr>
                <w:b/>
                <w:lang w:val="en-US"/>
              </w:rPr>
            </w:pPr>
          </w:p>
        </w:tc>
        <w:tc>
          <w:tcPr>
            <w:tcW w:w="924" w:type="dxa"/>
          </w:tcPr>
          <w:p w14:paraId="6B970D6E" w14:textId="77777777" w:rsidR="006E4E26" w:rsidRPr="0079244C" w:rsidRDefault="006E4E26" w:rsidP="0078097B">
            <w:pPr>
              <w:jc w:val="left"/>
              <w:rPr>
                <w:b/>
                <w:lang w:val="en-US"/>
              </w:rPr>
            </w:pPr>
          </w:p>
        </w:tc>
        <w:tc>
          <w:tcPr>
            <w:tcW w:w="1757" w:type="dxa"/>
          </w:tcPr>
          <w:p w14:paraId="1CEB1C24" w14:textId="77777777" w:rsidR="006E4E26" w:rsidRPr="0079244C" w:rsidRDefault="006E4E26" w:rsidP="0078097B">
            <w:pPr>
              <w:jc w:val="left"/>
              <w:rPr>
                <w:b/>
                <w:lang w:val="en-US"/>
              </w:rPr>
            </w:pPr>
          </w:p>
        </w:tc>
      </w:tr>
    </w:tbl>
    <w:tbl>
      <w:tblPr>
        <w:tblStyle w:val="Mkatabulky"/>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8"/>
        <w:gridCol w:w="2566"/>
        <w:gridCol w:w="1440"/>
        <w:gridCol w:w="900"/>
        <w:gridCol w:w="924"/>
        <w:gridCol w:w="1757"/>
      </w:tblGrid>
      <w:tr w:rsidR="006E4E26" w:rsidRPr="0079244C" w14:paraId="19109579" w14:textId="77777777" w:rsidTr="0078097B">
        <w:trPr>
          <w:trHeight w:val="265"/>
        </w:trPr>
        <w:tc>
          <w:tcPr>
            <w:tcW w:w="1768" w:type="dxa"/>
            <w:vMerge w:val="restart"/>
            <w:vAlign w:val="center"/>
          </w:tcPr>
          <w:p w14:paraId="4D3C053D" w14:textId="77777777" w:rsidR="006E4E26" w:rsidRDefault="006E4E26" w:rsidP="0078097B">
            <w:pPr>
              <w:jc w:val="left"/>
              <w:rPr>
                <w:i/>
                <w:lang w:val="en-US"/>
              </w:rPr>
            </w:pPr>
            <w:r w:rsidRPr="0079244C">
              <w:rPr>
                <w:i/>
                <w:lang w:val="en-US"/>
              </w:rPr>
              <w:t>Indicator</w:t>
            </w:r>
          </w:p>
          <w:p w14:paraId="12A1DB98" w14:textId="77777777" w:rsidR="006E4E26" w:rsidRPr="0079244C" w:rsidRDefault="006E4E26" w:rsidP="0078097B">
            <w:pPr>
              <w:jc w:val="left"/>
              <w:rPr>
                <w:i/>
                <w:lang w:val="en-US"/>
              </w:rPr>
            </w:pPr>
            <w:r>
              <w:rPr>
                <w:i/>
                <w:lang w:val="en-US"/>
              </w:rPr>
              <w:t>(shortcut)</w:t>
            </w:r>
          </w:p>
        </w:tc>
        <w:tc>
          <w:tcPr>
            <w:tcW w:w="2566" w:type="dxa"/>
            <w:vAlign w:val="center"/>
          </w:tcPr>
          <w:p w14:paraId="667205F2" w14:textId="77777777" w:rsidR="006E4E26" w:rsidRPr="0079244C" w:rsidRDefault="003126EC" w:rsidP="0078097B">
            <w:pPr>
              <w:jc w:val="left"/>
              <w:rPr>
                <w:i/>
                <w:lang w:val="en-US"/>
              </w:rPr>
            </w:p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w:r w:rsidR="006E4E26">
              <w:rPr>
                <w:i/>
                <w:lang w:val="en-US"/>
              </w:rPr>
              <w:t xml:space="preserve"> calculation</w:t>
            </w:r>
          </w:p>
        </w:tc>
        <w:tc>
          <w:tcPr>
            <w:tcW w:w="1440" w:type="dxa"/>
            <w:vAlign w:val="center"/>
          </w:tcPr>
          <w:p w14:paraId="3F5B09CD" w14:textId="77777777" w:rsidR="006E4E26" w:rsidRPr="0079244C" w:rsidRDefault="006E4E26" w:rsidP="0078097B">
            <w:pPr>
              <w:jc w:val="left"/>
              <w:rPr>
                <w:i/>
                <w:lang w:val="en-US"/>
              </w:rPr>
            </w:pPr>
            <w:r w:rsidRPr="0079244C">
              <w:rPr>
                <w:i/>
                <w:lang w:val="en-US"/>
              </w:rPr>
              <w:t>Data</w:t>
            </w:r>
          </w:p>
        </w:tc>
        <w:tc>
          <w:tcPr>
            <w:tcW w:w="900" w:type="dxa"/>
            <w:vAlign w:val="center"/>
          </w:tcPr>
          <w:p w14:paraId="2293E51A" w14:textId="77777777" w:rsidR="006E4E26" w:rsidRPr="0079244C" w:rsidRDefault="006E4E26" w:rsidP="0078097B">
            <w:pPr>
              <w:jc w:val="left"/>
              <w:rPr>
                <w:i/>
                <w:lang w:val="en-US"/>
              </w:rPr>
            </w:pPr>
            <w:r w:rsidRPr="0079244C">
              <w:rPr>
                <w:i/>
                <w:lang w:val="en-US"/>
              </w:rPr>
              <w:t>Bench</w:t>
            </w:r>
            <w:r>
              <w:rPr>
                <w:i/>
                <w:lang w:val="en-US"/>
              </w:rPr>
              <w:t>-mark</w:t>
            </w:r>
          </w:p>
        </w:tc>
        <w:tc>
          <w:tcPr>
            <w:tcW w:w="924" w:type="dxa"/>
            <w:vAlign w:val="center"/>
          </w:tcPr>
          <w:p w14:paraId="1EC8D1F1" w14:textId="77777777" w:rsidR="006E4E26" w:rsidRPr="0079244C" w:rsidRDefault="006E4E26" w:rsidP="0078097B">
            <w:pPr>
              <w:jc w:val="left"/>
              <w:rPr>
                <w:i/>
                <w:lang w:val="en-US"/>
              </w:rPr>
            </w:pPr>
            <w:r w:rsidRPr="0079244C">
              <w:rPr>
                <w:i/>
                <w:lang w:val="en-US"/>
              </w:rPr>
              <w:t>Dist.</w:t>
            </w:r>
          </w:p>
        </w:tc>
        <w:tc>
          <w:tcPr>
            <w:tcW w:w="1757" w:type="dxa"/>
            <w:vAlign w:val="center"/>
          </w:tcPr>
          <w:p w14:paraId="192AC692" w14:textId="77777777" w:rsidR="006E4E26" w:rsidRPr="0079244C" w:rsidRDefault="006E4E26" w:rsidP="0078097B">
            <w:pPr>
              <w:jc w:val="left"/>
              <w:rPr>
                <w:i/>
                <w:lang w:val="en-US"/>
              </w:rPr>
            </w:pPr>
            <w:r w:rsidRPr="0079244C">
              <w:rPr>
                <w:i/>
                <w:lang w:val="en-US"/>
              </w:rPr>
              <w:t>Source*</w:t>
            </w:r>
          </w:p>
        </w:tc>
      </w:tr>
    </w:tbl>
    <w:tbl>
      <w:tblPr>
        <w:tblW w:w="0" w:type="auto"/>
        <w:tblInd w:w="-284" w:type="dxa"/>
        <w:tblLayout w:type="fixed"/>
        <w:tblLook w:val="04A0" w:firstRow="1" w:lastRow="0" w:firstColumn="1" w:lastColumn="0" w:noHBand="0" w:noVBand="1"/>
      </w:tblPr>
      <w:tblGrid>
        <w:gridCol w:w="1768"/>
        <w:gridCol w:w="2566"/>
        <w:gridCol w:w="1440"/>
        <w:gridCol w:w="900"/>
        <w:gridCol w:w="924"/>
        <w:gridCol w:w="1757"/>
      </w:tblGrid>
      <w:tr w:rsidR="006E4E26" w:rsidRPr="0079244C" w14:paraId="3EAE2B7B" w14:textId="77777777" w:rsidTr="0078097B">
        <w:trPr>
          <w:trHeight w:val="265"/>
        </w:trPr>
        <w:tc>
          <w:tcPr>
            <w:tcW w:w="1768" w:type="dxa"/>
            <w:tcBorders>
              <w:bottom w:val="thickThinSmallGap" w:sz="12" w:space="0" w:color="auto"/>
            </w:tcBorders>
            <w:vAlign w:val="center"/>
          </w:tcPr>
          <w:p w14:paraId="2C4312E8" w14:textId="77777777" w:rsidR="006E4E26" w:rsidRPr="0079244C" w:rsidRDefault="006E4E26" w:rsidP="0078097B">
            <w:pPr>
              <w:jc w:val="left"/>
              <w:rPr>
                <w:i/>
                <w:lang w:val="en-US"/>
              </w:rPr>
            </w:pPr>
          </w:p>
        </w:tc>
        <w:tc>
          <w:tcPr>
            <w:tcW w:w="7587" w:type="dxa"/>
            <w:gridSpan w:val="5"/>
            <w:tcBorders>
              <w:bottom w:val="thickThinSmallGap" w:sz="12" w:space="0" w:color="auto"/>
            </w:tcBorders>
            <w:vAlign w:val="center"/>
          </w:tcPr>
          <w:p w14:paraId="243920DB" w14:textId="77777777" w:rsidR="006E4E26" w:rsidRPr="0079244C" w:rsidRDefault="006E4E26" w:rsidP="0078097B">
            <w:pPr>
              <w:jc w:val="center"/>
              <w:rPr>
                <w:i/>
                <w:lang w:val="en-US"/>
              </w:rPr>
            </w:pPr>
            <w:r w:rsidRPr="0079244C">
              <w:rPr>
                <w:i/>
                <w:lang w:val="en-US"/>
              </w:rPr>
              <w:t>Description</w:t>
            </w:r>
          </w:p>
        </w:tc>
      </w:tr>
      <w:tr w:rsidR="006E4E26" w:rsidRPr="0079244C" w14:paraId="6F03B5EF" w14:textId="77777777" w:rsidTr="0078097B">
        <w:tc>
          <w:tcPr>
            <w:tcW w:w="1768" w:type="dxa"/>
            <w:vMerge w:val="restart"/>
            <w:tcBorders>
              <w:top w:val="thickThinSmallGap" w:sz="12" w:space="0" w:color="auto"/>
            </w:tcBorders>
            <w:vAlign w:val="center"/>
          </w:tcPr>
          <w:p w14:paraId="3AC6D0D2" w14:textId="77777777" w:rsidR="006E4E26" w:rsidRPr="0079244C" w:rsidRDefault="006E4E26" w:rsidP="0078097B">
            <w:pPr>
              <w:jc w:val="left"/>
              <w:rPr>
                <w:i/>
                <w:lang w:val="en-US"/>
              </w:rPr>
            </w:pPr>
            <w:r w:rsidRPr="0079244C">
              <w:rPr>
                <w:lang w:val="en-US"/>
              </w:rPr>
              <w:t>Euclidian distance (</w:t>
            </w:r>
            <w:proofErr w:type="spellStart"/>
            <w:r w:rsidRPr="0079244C">
              <w:rPr>
                <w:i/>
                <w:lang w:val="en-US"/>
              </w:rPr>
              <w:t>euclid</w:t>
            </w:r>
            <w:proofErr w:type="spellEnd"/>
            <w:r w:rsidRPr="0079244C">
              <w:rPr>
                <w:i/>
                <w:lang w:val="en-US"/>
              </w:rPr>
              <w:t>)</w:t>
            </w:r>
          </w:p>
        </w:tc>
        <w:tc>
          <w:tcPr>
            <w:tcW w:w="2566" w:type="dxa"/>
            <w:tcBorders>
              <w:top w:val="thickThinSmallGap" w:sz="12" w:space="0" w:color="auto"/>
            </w:tcBorders>
            <w:vAlign w:val="center"/>
          </w:tcPr>
          <w:p w14:paraId="7845D889" w14:textId="77777777" w:rsidR="006E4E26" w:rsidRPr="0079244C" w:rsidRDefault="003126EC" w:rsidP="0078097B">
            <w:pPr>
              <w:jc w:val="left"/>
              <w:rPr>
                <w:lang w:val="en-US"/>
              </w:rPr>
            </w:pPr>
            <m:oMathPara>
              <m:oMath>
                <m:rad>
                  <m:radPr>
                    <m:degHide m:val="1"/>
                    <m:ctrlPr>
                      <w:rPr>
                        <w:rFonts w:ascii="Cambria Math" w:hAnsi="Cambria Math"/>
                        <w:lang w:val="en-US"/>
                      </w:rPr>
                    </m:ctrlPr>
                  </m:radPr>
                  <m:deg>
                    <m:ctrlPr>
                      <w:rPr>
                        <w:rFonts w:ascii="Cambria Math" w:hAnsi="Cambria Math"/>
                        <w:i/>
                        <w:lang w:val="en-US"/>
                      </w:rPr>
                    </m:ctrlPr>
                  </m:deg>
                  <m:e>
                    <m:nary>
                      <m:naryPr>
                        <m:chr m:val="∑"/>
                        <m:subHide m:val="1"/>
                        <m:supHide m:val="1"/>
                        <m:ctrlPr>
                          <w:rPr>
                            <w:rFonts w:ascii="Cambria Math" w:hAnsi="Cambria Math"/>
                            <w:lang w:val="en-US"/>
                          </w:rPr>
                        </m:ctrlPr>
                      </m:naryPr>
                      <m:sub/>
                      <m:sup/>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d</m:t>
                                    </m:r>
                                  </m:sub>
                                </m:sSub>
                              </m:e>
                            </m:d>
                          </m:e>
                          <m:sup>
                            <m:r>
                              <m:rPr>
                                <m:sty m:val="p"/>
                              </m:rPr>
                              <w:rPr>
                                <w:rFonts w:ascii="Cambria Math" w:hAnsi="Cambria Math"/>
                                <w:lang w:val="en-US"/>
                              </w:rPr>
                              <m:t>2</m:t>
                            </m:r>
                          </m:sup>
                        </m:sSup>
                      </m:e>
                    </m:nary>
                  </m:e>
                </m:rad>
              </m:oMath>
            </m:oMathPara>
          </w:p>
        </w:tc>
        <w:tc>
          <w:tcPr>
            <w:tcW w:w="1440" w:type="dxa"/>
            <w:tcBorders>
              <w:top w:val="thickThinSmallGap" w:sz="12" w:space="0" w:color="auto"/>
            </w:tcBorders>
            <w:vAlign w:val="center"/>
          </w:tcPr>
          <w:p w14:paraId="2A90EE37" w14:textId="77777777" w:rsidR="006E4E26" w:rsidRPr="0079244C" w:rsidRDefault="006E4E26" w:rsidP="0078097B">
            <w:pPr>
              <w:jc w:val="left"/>
              <w:rPr>
                <w:lang w:val="en-US"/>
              </w:rPr>
            </w:pPr>
            <w:r w:rsidRPr="0079244C">
              <w:rPr>
                <w:lang w:val="en-US"/>
              </w:rPr>
              <w:t>Country</w:t>
            </w:r>
          </w:p>
        </w:tc>
        <w:tc>
          <w:tcPr>
            <w:tcW w:w="900" w:type="dxa"/>
            <w:tcBorders>
              <w:top w:val="thickThinSmallGap" w:sz="12" w:space="0" w:color="auto"/>
            </w:tcBorders>
            <w:vAlign w:val="center"/>
          </w:tcPr>
          <w:p w14:paraId="150F83EF" w14:textId="77777777" w:rsidR="006E4E26" w:rsidRPr="0079244C" w:rsidRDefault="006E4E26" w:rsidP="0078097B">
            <w:pPr>
              <w:jc w:val="left"/>
              <w:rPr>
                <w:lang w:val="en-US"/>
              </w:rPr>
            </w:pPr>
            <w:r w:rsidRPr="0079244C">
              <w:rPr>
                <w:lang w:val="en-US"/>
              </w:rPr>
              <w:t>Yes</w:t>
            </w:r>
          </w:p>
        </w:tc>
        <w:tc>
          <w:tcPr>
            <w:tcW w:w="924" w:type="dxa"/>
            <w:tcBorders>
              <w:top w:val="thickThinSmallGap" w:sz="12" w:space="0" w:color="auto"/>
            </w:tcBorders>
            <w:vAlign w:val="center"/>
          </w:tcPr>
          <w:p w14:paraId="0F451409" w14:textId="77777777" w:rsidR="006E4E26" w:rsidRPr="0079244C" w:rsidRDefault="006E4E26" w:rsidP="0078097B">
            <w:pPr>
              <w:jc w:val="left"/>
              <w:rPr>
                <w:lang w:val="en-US"/>
              </w:rPr>
            </w:pPr>
            <w:r w:rsidRPr="0079244C">
              <w:rPr>
                <w:lang w:val="en-US"/>
              </w:rPr>
              <w:t>Full</w:t>
            </w:r>
          </w:p>
        </w:tc>
        <w:tc>
          <w:tcPr>
            <w:tcW w:w="1757" w:type="dxa"/>
            <w:tcBorders>
              <w:top w:val="thickThinSmallGap" w:sz="12" w:space="0" w:color="auto"/>
            </w:tcBorders>
            <w:vAlign w:val="center"/>
          </w:tcPr>
          <w:p w14:paraId="681E5730" w14:textId="77777777" w:rsidR="006E4E26" w:rsidRPr="0079244C" w:rsidRDefault="006E4E26" w:rsidP="0078097B">
            <w:pPr>
              <w:jc w:val="left"/>
              <w:rPr>
                <w:lang w:val="en-US"/>
              </w:rPr>
            </w:pPr>
            <w:r w:rsidRPr="0079244C">
              <w:rPr>
                <w:lang w:val="en-US"/>
              </w:rPr>
              <w:t>ZB (1998)</w:t>
            </w:r>
          </w:p>
        </w:tc>
      </w:tr>
      <w:tr w:rsidR="006E4E26" w:rsidRPr="0079244C" w14:paraId="6CFC4D4F" w14:textId="77777777" w:rsidTr="0078097B">
        <w:tc>
          <w:tcPr>
            <w:tcW w:w="1768" w:type="dxa"/>
            <w:vMerge/>
            <w:vAlign w:val="center"/>
          </w:tcPr>
          <w:p w14:paraId="7C67886F" w14:textId="77777777" w:rsidR="006E4E26" w:rsidRPr="0079244C" w:rsidRDefault="006E4E26" w:rsidP="0078097B">
            <w:pPr>
              <w:jc w:val="left"/>
              <w:rPr>
                <w:lang w:val="en-US"/>
              </w:rPr>
            </w:pPr>
          </w:p>
        </w:tc>
        <w:tc>
          <w:tcPr>
            <w:tcW w:w="7587" w:type="dxa"/>
            <w:gridSpan w:val="5"/>
            <w:vAlign w:val="center"/>
          </w:tcPr>
          <w:p w14:paraId="2AE9F8D8" w14:textId="77777777" w:rsidR="006E4E26" w:rsidRPr="0079244C" w:rsidRDefault="006E4E26" w:rsidP="0078097B">
            <w:pPr>
              <w:jc w:val="center"/>
              <w:rPr>
                <w:lang w:val="en-US"/>
              </w:rPr>
            </w:pPr>
            <w:r w:rsidRPr="0079244C">
              <w:rPr>
                <w:lang w:val="en-US"/>
              </w:rPr>
              <w:t>Euclidian distance of journal and discipline country distribution</w:t>
            </w:r>
          </w:p>
        </w:tc>
      </w:tr>
      <w:tr w:rsidR="006E4E26" w:rsidRPr="0079244C" w14:paraId="03E4D6B6" w14:textId="77777777" w:rsidTr="0078097B">
        <w:tc>
          <w:tcPr>
            <w:tcW w:w="1768" w:type="dxa"/>
            <w:vMerge w:val="restart"/>
            <w:tcBorders>
              <w:top w:val="single" w:sz="4" w:space="0" w:color="auto"/>
            </w:tcBorders>
            <w:vAlign w:val="center"/>
          </w:tcPr>
          <w:p w14:paraId="262EBD8C" w14:textId="77777777" w:rsidR="006E4E26" w:rsidRPr="0079244C" w:rsidRDefault="006E4E26" w:rsidP="0078097B">
            <w:pPr>
              <w:jc w:val="left"/>
              <w:rPr>
                <w:lang w:val="en-US"/>
              </w:rPr>
            </w:pPr>
            <w:r w:rsidRPr="0079244C">
              <w:rPr>
                <w:lang w:val="en-US"/>
              </w:rPr>
              <w:t>Cosine distance</w:t>
            </w:r>
          </w:p>
          <w:p w14:paraId="6A2A626C" w14:textId="77777777" w:rsidR="006E4E26" w:rsidRPr="003165CF" w:rsidRDefault="006E4E26" w:rsidP="0078097B">
            <w:pPr>
              <w:jc w:val="left"/>
              <w:rPr>
                <w:lang w:val="en-US"/>
              </w:rPr>
            </w:pPr>
            <w:r w:rsidRPr="0079244C">
              <w:rPr>
                <w:lang w:val="en-US"/>
              </w:rPr>
              <w:t>(</w:t>
            </w:r>
            <w:r w:rsidRPr="0079244C">
              <w:rPr>
                <w:i/>
                <w:lang w:val="en-US"/>
              </w:rPr>
              <w:t>cosine</w:t>
            </w:r>
            <w:r w:rsidRPr="0079244C">
              <w:rPr>
                <w:lang w:val="en-US"/>
              </w:rPr>
              <w:t>)</w:t>
            </w:r>
          </w:p>
        </w:tc>
        <w:tc>
          <w:tcPr>
            <w:tcW w:w="2566" w:type="dxa"/>
            <w:tcBorders>
              <w:top w:val="single" w:sz="4" w:space="0" w:color="auto"/>
            </w:tcBorders>
            <w:vAlign w:val="center"/>
          </w:tcPr>
          <w:p w14:paraId="770EBCC5" w14:textId="77777777" w:rsidR="006E4E26" w:rsidRPr="0079244C" w:rsidRDefault="003126EC" w:rsidP="0078097B">
            <w:pPr>
              <w:jc w:val="left"/>
              <w:rPr>
                <w:lang w:val="en-US"/>
              </w:rPr>
            </w:pPr>
            <m:oMathPara>
              <m:oMath>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j,y</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e>
                        </m:d>
                      </m:e>
                    </m:nary>
                  </m:num>
                  <m:den>
                    <m:rad>
                      <m:radPr>
                        <m:degHide m:val="1"/>
                        <m:ctrlPr>
                          <w:rPr>
                            <w:rFonts w:ascii="Cambria Math" w:hAnsi="Cambria Math"/>
                            <w:lang w:val="en-US"/>
                          </w:rPr>
                        </m:ctrlPr>
                      </m:radPr>
                      <m:deg>
                        <m:ctrlPr>
                          <w:rPr>
                            <w:rFonts w:ascii="Cambria Math" w:hAnsi="Cambria Math"/>
                            <w:i/>
                            <w:lang w:val="en-US"/>
                          </w:rPr>
                        </m:ctrlPr>
                      </m:deg>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j,y</m:t>
                                    </m:r>
                                  </m:sub>
                                  <m:sup>
                                    <m:r>
                                      <w:rPr>
                                        <w:rFonts w:ascii="Cambria Math" w:hAnsi="Cambria Math"/>
                                        <w:lang w:val="en-US"/>
                                      </w:rPr>
                                      <m:t>2</m:t>
                                    </m:r>
                                  </m:sup>
                                </m:sSubSup>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d</m:t>
                                    </m:r>
                                  </m:sub>
                                  <m:sup>
                                    <m:r>
                                      <w:rPr>
                                        <w:rFonts w:ascii="Cambria Math" w:hAnsi="Cambria Math"/>
                                        <w:lang w:val="en-US"/>
                                      </w:rPr>
                                      <m:t>2</m:t>
                                    </m:r>
                                  </m:sup>
                                </m:sSubSup>
                              </m:e>
                            </m:d>
                          </m:e>
                        </m:nary>
                      </m:e>
                    </m:rad>
                  </m:den>
                </m:f>
              </m:oMath>
            </m:oMathPara>
          </w:p>
        </w:tc>
        <w:tc>
          <w:tcPr>
            <w:tcW w:w="1440" w:type="dxa"/>
            <w:tcBorders>
              <w:top w:val="single" w:sz="4" w:space="0" w:color="auto"/>
            </w:tcBorders>
            <w:vAlign w:val="center"/>
          </w:tcPr>
          <w:p w14:paraId="0B6CD538" w14:textId="77777777" w:rsidR="006E4E26" w:rsidRPr="0079244C" w:rsidRDefault="006E4E26" w:rsidP="0078097B">
            <w:pPr>
              <w:jc w:val="left"/>
              <w:rPr>
                <w:lang w:val="en-US"/>
              </w:rPr>
            </w:pPr>
            <w:r w:rsidRPr="0079244C">
              <w:rPr>
                <w:lang w:val="en-US"/>
              </w:rPr>
              <w:t>Country</w:t>
            </w:r>
          </w:p>
        </w:tc>
        <w:tc>
          <w:tcPr>
            <w:tcW w:w="900" w:type="dxa"/>
            <w:tcBorders>
              <w:top w:val="single" w:sz="4" w:space="0" w:color="auto"/>
            </w:tcBorders>
            <w:vAlign w:val="center"/>
          </w:tcPr>
          <w:p w14:paraId="693C7E5D" w14:textId="77777777" w:rsidR="006E4E26" w:rsidRPr="0079244C" w:rsidRDefault="006E4E26" w:rsidP="0078097B">
            <w:pPr>
              <w:jc w:val="left"/>
              <w:rPr>
                <w:lang w:val="en-US"/>
              </w:rPr>
            </w:pPr>
            <w:r w:rsidRPr="0079244C">
              <w:rPr>
                <w:lang w:val="en-US"/>
              </w:rPr>
              <w:t>Yes</w:t>
            </w:r>
          </w:p>
        </w:tc>
        <w:tc>
          <w:tcPr>
            <w:tcW w:w="924" w:type="dxa"/>
            <w:tcBorders>
              <w:top w:val="single" w:sz="4" w:space="0" w:color="auto"/>
            </w:tcBorders>
            <w:vAlign w:val="center"/>
          </w:tcPr>
          <w:p w14:paraId="50C89864" w14:textId="77777777" w:rsidR="006E4E26" w:rsidRPr="0079244C" w:rsidRDefault="006E4E26" w:rsidP="0078097B">
            <w:pPr>
              <w:jc w:val="left"/>
              <w:rPr>
                <w:lang w:val="en-US"/>
              </w:rPr>
            </w:pPr>
            <w:r w:rsidRPr="0079244C">
              <w:rPr>
                <w:lang w:val="en-US"/>
              </w:rPr>
              <w:t>Full</w:t>
            </w:r>
          </w:p>
        </w:tc>
        <w:tc>
          <w:tcPr>
            <w:tcW w:w="1757" w:type="dxa"/>
            <w:tcBorders>
              <w:top w:val="single" w:sz="4" w:space="0" w:color="auto"/>
            </w:tcBorders>
            <w:vAlign w:val="center"/>
          </w:tcPr>
          <w:p w14:paraId="3A8B0FAB" w14:textId="77777777" w:rsidR="006E4E26" w:rsidRPr="0079244C" w:rsidRDefault="006E4E26" w:rsidP="0078097B">
            <w:pPr>
              <w:jc w:val="left"/>
              <w:rPr>
                <w:lang w:val="en-US"/>
              </w:rPr>
            </w:pPr>
            <w:r w:rsidRPr="0079244C">
              <w:rPr>
                <w:lang w:val="en-US"/>
              </w:rPr>
              <w:t>ZB (1998)</w:t>
            </w:r>
          </w:p>
        </w:tc>
      </w:tr>
      <w:tr w:rsidR="006E4E26" w:rsidRPr="0079244C" w14:paraId="45FF002F" w14:textId="77777777" w:rsidTr="0078097B">
        <w:trPr>
          <w:trHeight w:val="467"/>
        </w:trPr>
        <w:tc>
          <w:tcPr>
            <w:tcW w:w="1768" w:type="dxa"/>
            <w:vMerge/>
            <w:tcBorders>
              <w:bottom w:val="single" w:sz="4" w:space="0" w:color="auto"/>
            </w:tcBorders>
            <w:vAlign w:val="center"/>
          </w:tcPr>
          <w:p w14:paraId="7D0DB172" w14:textId="77777777" w:rsidR="006E4E26" w:rsidRPr="0079244C" w:rsidRDefault="006E4E26" w:rsidP="0078097B">
            <w:pPr>
              <w:jc w:val="left"/>
              <w:rPr>
                <w:lang w:val="en-US"/>
              </w:rPr>
            </w:pPr>
          </w:p>
        </w:tc>
        <w:tc>
          <w:tcPr>
            <w:tcW w:w="7587" w:type="dxa"/>
            <w:gridSpan w:val="5"/>
            <w:tcBorders>
              <w:bottom w:val="single" w:sz="4" w:space="0" w:color="auto"/>
            </w:tcBorders>
            <w:vAlign w:val="center"/>
          </w:tcPr>
          <w:p w14:paraId="115D5E80" w14:textId="77777777" w:rsidR="006E4E26" w:rsidRPr="0079244C" w:rsidRDefault="006E4E26" w:rsidP="0078097B">
            <w:pPr>
              <w:jc w:val="center"/>
              <w:rPr>
                <w:lang w:val="en-US"/>
              </w:rPr>
            </w:pPr>
            <w:r w:rsidRPr="0079244C">
              <w:rPr>
                <w:lang w:val="en-US"/>
              </w:rPr>
              <w:t>Cosine distance of journal and discipline country distribution</w:t>
            </w:r>
          </w:p>
        </w:tc>
      </w:tr>
      <w:tr w:rsidR="006E4E26" w:rsidRPr="0079244C" w14:paraId="53F3BAFC" w14:textId="77777777" w:rsidTr="0078097B">
        <w:tc>
          <w:tcPr>
            <w:tcW w:w="1768" w:type="dxa"/>
            <w:vMerge w:val="restart"/>
            <w:tcBorders>
              <w:top w:val="single" w:sz="4" w:space="0" w:color="auto"/>
            </w:tcBorders>
            <w:vAlign w:val="center"/>
          </w:tcPr>
          <w:p w14:paraId="62B6E0F1" w14:textId="77777777" w:rsidR="006E4E26" w:rsidRPr="004A667E" w:rsidRDefault="006E4E26" w:rsidP="0078097B">
            <w:pPr>
              <w:jc w:val="left"/>
              <w:rPr>
                <w:lang w:val="en-US"/>
              </w:rPr>
            </w:pPr>
            <w:proofErr w:type="spellStart"/>
            <w:r w:rsidRPr="0079244C">
              <w:rPr>
                <w:lang w:val="en-US"/>
              </w:rPr>
              <w:t>GiniSimpson</w:t>
            </w:r>
            <w:proofErr w:type="spellEnd"/>
            <w:r w:rsidRPr="0079244C">
              <w:rPr>
                <w:lang w:val="en-US"/>
              </w:rPr>
              <w:t xml:space="preserve"> Index (</w:t>
            </w:r>
            <w:proofErr w:type="spellStart"/>
            <w:r w:rsidRPr="000F2CDD">
              <w:rPr>
                <w:i/>
                <w:lang w:val="en-US"/>
              </w:rPr>
              <w:t>GiniSimpson</w:t>
            </w:r>
            <w:proofErr w:type="spellEnd"/>
            <w:r w:rsidRPr="004A667E">
              <w:rPr>
                <w:lang w:val="en-US"/>
              </w:rPr>
              <w:t>)</w:t>
            </w:r>
          </w:p>
        </w:tc>
        <w:tc>
          <w:tcPr>
            <w:tcW w:w="2566" w:type="dxa"/>
            <w:tcBorders>
              <w:top w:val="single" w:sz="4" w:space="0" w:color="auto"/>
            </w:tcBorders>
            <w:vAlign w:val="center"/>
          </w:tcPr>
          <w:p w14:paraId="1CE05D89" w14:textId="77777777" w:rsidR="006E4E26" w:rsidRPr="0079244C" w:rsidRDefault="006E4E26" w:rsidP="0078097B">
            <w:pPr>
              <w:jc w:val="left"/>
              <w:rPr>
                <w:lang w:val="en-US"/>
              </w:rPr>
            </w:pPr>
            <m:oMathPara>
              <m:oMath>
                <m:r>
                  <m:rPr>
                    <m:sty m:val="p"/>
                  </m:rPr>
                  <w:rPr>
                    <w:rFonts w:ascii="Cambria Math" w:hAnsi="Cambria Math"/>
                    <w:lang w:val="en-US"/>
                  </w:rPr>
                  <m:t>1-</m:t>
                </m:r>
                <m:nary>
                  <m:naryPr>
                    <m:chr m:val="∑"/>
                    <m:subHide m:val="1"/>
                    <m:supHide m:val="1"/>
                    <m:ctrlPr>
                      <w:rPr>
                        <w:rFonts w:ascii="Cambria Math" w:hAnsi="Cambria Math"/>
                        <w:lang w:val="en-US"/>
                      </w:rPr>
                    </m:ctrlPr>
                  </m:naryPr>
                  <m:sub/>
                  <m:sup/>
                  <m:e>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up>
                            <m:r>
                              <m:rPr>
                                <m:sty m:val="p"/>
                              </m:rPr>
                              <w:rPr>
                                <w:rFonts w:ascii="Cambria Math" w:hAnsi="Cambria Math"/>
                                <w:lang w:val="en-US"/>
                              </w:rPr>
                              <m:t>2</m:t>
                            </m:r>
                          </m:sup>
                        </m:sSubSup>
                      </m:num>
                      <m:den>
                        <m:sSup>
                          <m:sSupPr>
                            <m:ctrlPr>
                              <w:rPr>
                                <w:rFonts w:ascii="Cambria Math" w:hAnsi="Cambria Math"/>
                                <w:lang w:val="en-US"/>
                              </w:rPr>
                            </m:ctrlPr>
                          </m:sSupPr>
                          <m:e>
                            <m:d>
                              <m:dPr>
                                <m:ctrlPr>
                                  <w:rPr>
                                    <w:rFonts w:ascii="Cambria Math" w:hAnsi="Cambria Math"/>
                                    <w:lang w:val="en-US"/>
                                  </w:rPr>
                                </m:ctrlPr>
                              </m:dPr>
                              <m:e>
                                <m:nary>
                                  <m:naryPr>
                                    <m:chr m:val="∑"/>
                                    <m:subHide m:val="1"/>
                                    <m:supHide m:val="1"/>
                                    <m:ctrlPr>
                                      <w:rPr>
                                        <w:rFonts w:ascii="Cambria Math" w:hAnsi="Cambria Math"/>
                                        <w:lang w:val="en-US"/>
                                      </w:rPr>
                                    </m:ctrlPr>
                                  </m:naryPr>
                                  <m:sub/>
                                  <m:sup/>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e>
                                </m:nary>
                              </m:e>
                            </m:d>
                          </m:e>
                          <m:sup>
                            <m:r>
                              <m:rPr>
                                <m:sty m:val="p"/>
                              </m:rPr>
                              <w:rPr>
                                <w:rFonts w:ascii="Cambria Math" w:hAnsi="Cambria Math"/>
                                <w:lang w:val="en-US"/>
                              </w:rPr>
                              <m:t>2</m:t>
                            </m:r>
                          </m:sup>
                        </m:sSup>
                      </m:den>
                    </m:f>
                  </m:e>
                </m:nary>
              </m:oMath>
            </m:oMathPara>
          </w:p>
        </w:tc>
        <w:tc>
          <w:tcPr>
            <w:tcW w:w="1440" w:type="dxa"/>
            <w:tcBorders>
              <w:top w:val="single" w:sz="4" w:space="0" w:color="auto"/>
            </w:tcBorders>
            <w:vAlign w:val="center"/>
          </w:tcPr>
          <w:p w14:paraId="66711E65" w14:textId="77777777" w:rsidR="006E4E26" w:rsidRPr="0079244C" w:rsidRDefault="006E4E26" w:rsidP="0078097B">
            <w:pPr>
              <w:jc w:val="left"/>
              <w:rPr>
                <w:lang w:val="en-US"/>
              </w:rPr>
            </w:pPr>
            <w:r w:rsidRPr="0079244C">
              <w:rPr>
                <w:lang w:val="en-US"/>
              </w:rPr>
              <w:t>Country</w:t>
            </w:r>
          </w:p>
        </w:tc>
        <w:tc>
          <w:tcPr>
            <w:tcW w:w="900" w:type="dxa"/>
            <w:tcBorders>
              <w:top w:val="single" w:sz="4" w:space="0" w:color="auto"/>
            </w:tcBorders>
            <w:vAlign w:val="center"/>
          </w:tcPr>
          <w:p w14:paraId="1CA7E96D" w14:textId="77777777" w:rsidR="006E4E26" w:rsidRPr="0079244C" w:rsidRDefault="006E4E26" w:rsidP="0078097B">
            <w:pPr>
              <w:jc w:val="left"/>
              <w:rPr>
                <w:lang w:val="en-US"/>
              </w:rPr>
            </w:pPr>
            <w:r w:rsidRPr="0079244C">
              <w:rPr>
                <w:lang w:val="en-US"/>
              </w:rPr>
              <w:t>No</w:t>
            </w:r>
          </w:p>
        </w:tc>
        <w:tc>
          <w:tcPr>
            <w:tcW w:w="924" w:type="dxa"/>
            <w:tcBorders>
              <w:top w:val="single" w:sz="4" w:space="0" w:color="auto"/>
            </w:tcBorders>
            <w:vAlign w:val="center"/>
          </w:tcPr>
          <w:p w14:paraId="70B2C12D" w14:textId="77777777" w:rsidR="006E4E26" w:rsidRPr="0079244C" w:rsidRDefault="006E4E26" w:rsidP="0078097B">
            <w:pPr>
              <w:jc w:val="left"/>
              <w:rPr>
                <w:lang w:val="en-US"/>
              </w:rPr>
            </w:pPr>
            <w:r w:rsidRPr="0079244C">
              <w:rPr>
                <w:lang w:val="en-US"/>
              </w:rPr>
              <w:t>Full</w:t>
            </w:r>
          </w:p>
        </w:tc>
        <w:tc>
          <w:tcPr>
            <w:tcW w:w="1757" w:type="dxa"/>
            <w:tcBorders>
              <w:top w:val="single" w:sz="4" w:space="0" w:color="auto"/>
            </w:tcBorders>
            <w:vAlign w:val="center"/>
          </w:tcPr>
          <w:p w14:paraId="14A9DF99" w14:textId="77777777" w:rsidR="006E4E26" w:rsidRPr="0079244C" w:rsidRDefault="006E4E26" w:rsidP="0078097B">
            <w:pPr>
              <w:jc w:val="left"/>
              <w:rPr>
                <w:lang w:val="en-US"/>
              </w:rPr>
            </w:pPr>
            <w:r w:rsidRPr="0079244C">
              <w:rPr>
                <w:lang w:val="en-US"/>
              </w:rPr>
              <w:t>Aman (2016)</w:t>
            </w:r>
          </w:p>
        </w:tc>
      </w:tr>
      <w:tr w:rsidR="006E4E26" w:rsidRPr="0079244C" w14:paraId="2FB005F1" w14:textId="77777777" w:rsidTr="0078097B">
        <w:tc>
          <w:tcPr>
            <w:tcW w:w="1768" w:type="dxa"/>
            <w:vMerge/>
            <w:tcBorders>
              <w:bottom w:val="single" w:sz="4" w:space="0" w:color="auto"/>
            </w:tcBorders>
            <w:vAlign w:val="center"/>
          </w:tcPr>
          <w:p w14:paraId="48593D8C" w14:textId="77777777" w:rsidR="006E4E26" w:rsidRPr="0079244C" w:rsidRDefault="006E4E26" w:rsidP="0078097B">
            <w:pPr>
              <w:jc w:val="left"/>
              <w:rPr>
                <w:lang w:val="en-US"/>
              </w:rPr>
            </w:pPr>
          </w:p>
        </w:tc>
        <w:tc>
          <w:tcPr>
            <w:tcW w:w="7587" w:type="dxa"/>
            <w:gridSpan w:val="5"/>
            <w:tcBorders>
              <w:bottom w:val="single" w:sz="4" w:space="0" w:color="auto"/>
            </w:tcBorders>
            <w:vAlign w:val="center"/>
          </w:tcPr>
          <w:p w14:paraId="229B0232" w14:textId="77777777" w:rsidR="006E4E26" w:rsidRPr="0079244C" w:rsidRDefault="006E4E26" w:rsidP="0078097B">
            <w:pPr>
              <w:jc w:val="center"/>
              <w:rPr>
                <w:lang w:val="en-US"/>
              </w:rPr>
            </w:pPr>
            <w:r w:rsidRPr="0079244C">
              <w:rPr>
                <w:lang w:val="en-US"/>
              </w:rPr>
              <w:t>Gini-Simpson diversity of journal country distribution</w:t>
            </w:r>
          </w:p>
        </w:tc>
      </w:tr>
      <w:tr w:rsidR="006E4E26" w:rsidRPr="0079244C" w14:paraId="0D9435DF" w14:textId="77777777" w:rsidTr="0078097B">
        <w:tc>
          <w:tcPr>
            <w:tcW w:w="1768" w:type="dxa"/>
            <w:vMerge w:val="restart"/>
            <w:tcBorders>
              <w:top w:val="single" w:sz="4" w:space="0" w:color="auto"/>
            </w:tcBorders>
            <w:vAlign w:val="center"/>
          </w:tcPr>
          <w:p w14:paraId="0EE0B6DC" w14:textId="77777777" w:rsidR="006E4E26" w:rsidRPr="0079244C" w:rsidRDefault="006E4E26" w:rsidP="0078097B">
            <w:pPr>
              <w:jc w:val="left"/>
              <w:rPr>
                <w:lang w:val="en-US"/>
              </w:rPr>
            </w:pPr>
            <w:r w:rsidRPr="0079244C">
              <w:rPr>
                <w:lang w:val="en-US"/>
              </w:rPr>
              <w:t>Largest Contributors Surplus (</w:t>
            </w:r>
            <w:r w:rsidRPr="0079244C">
              <w:rPr>
                <w:i/>
                <w:lang w:val="en-US"/>
              </w:rPr>
              <w:t>top</w:t>
            </w:r>
            <w:proofErr w:type="gramStart"/>
            <w:r w:rsidRPr="0079244C">
              <w:rPr>
                <w:i/>
                <w:lang w:val="en-US"/>
              </w:rPr>
              <w:t>3</w:t>
            </w:r>
            <w:r w:rsidRPr="0079244C">
              <w:rPr>
                <w:lang w:val="en-US"/>
              </w:rPr>
              <w:t>)</w:t>
            </w:r>
            <w:r>
              <w:rPr>
                <w:lang w:val="en-US"/>
              </w:rPr>
              <w:t>*</w:t>
            </w:r>
            <w:proofErr w:type="gramEnd"/>
            <w:r>
              <w:rPr>
                <w:lang w:val="en-US"/>
              </w:rPr>
              <w:t>*</w:t>
            </w:r>
          </w:p>
        </w:tc>
        <w:tc>
          <w:tcPr>
            <w:tcW w:w="2566" w:type="dxa"/>
            <w:tcBorders>
              <w:top w:val="single" w:sz="4" w:space="0" w:color="auto"/>
            </w:tcBorders>
            <w:vAlign w:val="center"/>
          </w:tcPr>
          <w:p w14:paraId="5DD3D443" w14:textId="77777777" w:rsidR="006E4E26" w:rsidRPr="0079244C" w:rsidRDefault="003126EC" w:rsidP="0078097B">
            <w:pPr>
              <w:jc w:val="left"/>
              <w:rPr>
                <w:lang w:val="en-US"/>
              </w:rPr>
            </w:pPr>
            <m:oMathPara>
              <m:oMath>
                <m:nary>
                  <m:naryPr>
                    <m:chr m:val="∑"/>
                    <m:ctrlPr>
                      <w:rPr>
                        <w:rFonts w:ascii="Cambria Math" w:hAnsi="Cambria Math"/>
                        <w:lang w:val="en-US"/>
                      </w:rPr>
                    </m:ctrlPr>
                  </m:naryPr>
                  <m:sub>
                    <m:r>
                      <w:rPr>
                        <w:rFonts w:ascii="Cambria Math" w:hAnsi="Cambria Math"/>
                        <w:lang w:val="en-US"/>
                      </w:rPr>
                      <m:t>c</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nary>
              </m:oMath>
            </m:oMathPara>
          </w:p>
        </w:tc>
        <w:tc>
          <w:tcPr>
            <w:tcW w:w="1440" w:type="dxa"/>
            <w:tcBorders>
              <w:top w:val="single" w:sz="4" w:space="0" w:color="auto"/>
            </w:tcBorders>
            <w:vAlign w:val="center"/>
          </w:tcPr>
          <w:p w14:paraId="2282ECFA" w14:textId="77777777" w:rsidR="006E4E26" w:rsidRPr="0079244C" w:rsidRDefault="006E4E26" w:rsidP="0078097B">
            <w:pPr>
              <w:jc w:val="left"/>
              <w:rPr>
                <w:lang w:val="en-US"/>
              </w:rPr>
            </w:pPr>
            <w:r w:rsidRPr="0079244C">
              <w:rPr>
                <w:lang w:val="en-US"/>
              </w:rPr>
              <w:t>Country</w:t>
            </w:r>
          </w:p>
        </w:tc>
        <w:tc>
          <w:tcPr>
            <w:tcW w:w="900" w:type="dxa"/>
            <w:tcBorders>
              <w:top w:val="single" w:sz="4" w:space="0" w:color="auto"/>
            </w:tcBorders>
            <w:vAlign w:val="center"/>
          </w:tcPr>
          <w:p w14:paraId="13C9F61C" w14:textId="77777777" w:rsidR="006E4E26" w:rsidRPr="0079244C" w:rsidRDefault="006E4E26" w:rsidP="0078097B">
            <w:pPr>
              <w:jc w:val="left"/>
              <w:rPr>
                <w:lang w:val="en-US"/>
              </w:rPr>
            </w:pPr>
            <w:r w:rsidRPr="0079244C">
              <w:rPr>
                <w:lang w:val="en-US"/>
              </w:rPr>
              <w:t>Yes</w:t>
            </w:r>
          </w:p>
        </w:tc>
        <w:tc>
          <w:tcPr>
            <w:tcW w:w="924" w:type="dxa"/>
            <w:tcBorders>
              <w:top w:val="single" w:sz="4" w:space="0" w:color="auto"/>
            </w:tcBorders>
            <w:vAlign w:val="center"/>
          </w:tcPr>
          <w:p w14:paraId="45F347FE" w14:textId="77777777" w:rsidR="006E4E26" w:rsidRPr="0079244C" w:rsidRDefault="006E4E26" w:rsidP="0078097B">
            <w:pPr>
              <w:jc w:val="left"/>
              <w:rPr>
                <w:lang w:val="en-US"/>
              </w:rPr>
            </w:pPr>
            <w:r w:rsidRPr="0079244C">
              <w:rPr>
                <w:lang w:val="en-US"/>
              </w:rPr>
              <w:t>Partial</w:t>
            </w:r>
          </w:p>
        </w:tc>
        <w:tc>
          <w:tcPr>
            <w:tcW w:w="1757" w:type="dxa"/>
            <w:tcBorders>
              <w:top w:val="single" w:sz="4" w:space="0" w:color="auto"/>
            </w:tcBorders>
            <w:vAlign w:val="center"/>
          </w:tcPr>
          <w:p w14:paraId="211DC17A" w14:textId="77777777" w:rsidR="006E4E26" w:rsidRPr="0079244C" w:rsidRDefault="006E4E26" w:rsidP="0078097B">
            <w:pPr>
              <w:jc w:val="left"/>
              <w:rPr>
                <w:lang w:val="en-US"/>
              </w:rPr>
            </w:pPr>
            <w:r w:rsidRPr="0079244C">
              <w:rPr>
                <w:lang w:val="en-US"/>
              </w:rPr>
              <w:t>Own</w:t>
            </w:r>
          </w:p>
        </w:tc>
      </w:tr>
      <w:tr w:rsidR="006E4E26" w:rsidRPr="0079244C" w14:paraId="4D3EA642" w14:textId="77777777" w:rsidTr="0078097B">
        <w:tc>
          <w:tcPr>
            <w:tcW w:w="1768" w:type="dxa"/>
            <w:vMerge/>
            <w:tcBorders>
              <w:bottom w:val="single" w:sz="4" w:space="0" w:color="auto"/>
            </w:tcBorders>
            <w:vAlign w:val="center"/>
          </w:tcPr>
          <w:p w14:paraId="09E3699B" w14:textId="77777777" w:rsidR="006E4E26" w:rsidRPr="0079244C" w:rsidRDefault="006E4E26" w:rsidP="0078097B">
            <w:pPr>
              <w:jc w:val="left"/>
              <w:rPr>
                <w:lang w:val="en-US"/>
              </w:rPr>
            </w:pPr>
          </w:p>
        </w:tc>
        <w:tc>
          <w:tcPr>
            <w:tcW w:w="7587" w:type="dxa"/>
            <w:gridSpan w:val="5"/>
            <w:tcBorders>
              <w:bottom w:val="single" w:sz="4" w:space="0" w:color="auto"/>
            </w:tcBorders>
            <w:vAlign w:val="center"/>
          </w:tcPr>
          <w:p w14:paraId="74571E9F" w14:textId="77777777" w:rsidR="006E4E26" w:rsidRPr="0079244C" w:rsidRDefault="006E4E26" w:rsidP="0078097B">
            <w:pPr>
              <w:jc w:val="center"/>
              <w:rPr>
                <w:lang w:val="en-US"/>
              </w:rPr>
            </w:pPr>
            <w:r w:rsidRPr="0079244C">
              <w:rPr>
                <w:lang w:val="en-US"/>
              </w:rPr>
              <w:t>Surplus of three largest contributing countries over its share in discipline</w:t>
            </w:r>
            <w:r>
              <w:rPr>
                <w:lang w:val="en-US"/>
              </w:rPr>
              <w:t xml:space="preserve"> </w:t>
            </w:r>
          </w:p>
        </w:tc>
      </w:tr>
      <w:tr w:rsidR="006E4E26" w:rsidRPr="0079244C" w14:paraId="0A5ACDE6" w14:textId="77777777" w:rsidTr="0078097B">
        <w:tc>
          <w:tcPr>
            <w:tcW w:w="1768" w:type="dxa"/>
            <w:vMerge w:val="restart"/>
            <w:tcBorders>
              <w:top w:val="single" w:sz="4" w:space="0" w:color="auto"/>
            </w:tcBorders>
            <w:vAlign w:val="center"/>
          </w:tcPr>
          <w:p w14:paraId="777D0C69" w14:textId="77777777" w:rsidR="006E4E26" w:rsidRPr="0079244C" w:rsidRDefault="006E4E26" w:rsidP="0078097B">
            <w:pPr>
              <w:jc w:val="left"/>
              <w:rPr>
                <w:lang w:val="en-US"/>
              </w:rPr>
            </w:pPr>
            <w:r w:rsidRPr="0079244C">
              <w:rPr>
                <w:lang w:val="en-US"/>
              </w:rPr>
              <w:t>Institutional Diversity</w:t>
            </w:r>
          </w:p>
          <w:p w14:paraId="13522191" w14:textId="77777777" w:rsidR="006E4E26" w:rsidRPr="0079244C" w:rsidRDefault="006E4E26" w:rsidP="0078097B">
            <w:pPr>
              <w:jc w:val="left"/>
              <w:rPr>
                <w:i/>
                <w:lang w:val="en-US"/>
              </w:rPr>
            </w:pPr>
            <w:r w:rsidRPr="0079244C">
              <w:rPr>
                <w:lang w:val="en-US"/>
              </w:rPr>
              <w:t>(</w:t>
            </w:r>
            <w:r w:rsidRPr="0079244C">
              <w:rPr>
                <w:i/>
                <w:lang w:val="en-US"/>
              </w:rPr>
              <w:t>instTOP</w:t>
            </w:r>
            <w:proofErr w:type="gramStart"/>
            <w:r w:rsidRPr="0079244C">
              <w:rPr>
                <w:i/>
                <w:lang w:val="en-US"/>
              </w:rPr>
              <w:t>3</w:t>
            </w:r>
            <w:r w:rsidRPr="0079244C">
              <w:rPr>
                <w:lang w:val="en-US"/>
              </w:rPr>
              <w:t>)</w:t>
            </w:r>
            <w:r>
              <w:rPr>
                <w:lang w:val="en-US"/>
              </w:rPr>
              <w:t>*</w:t>
            </w:r>
            <w:proofErr w:type="gramEnd"/>
            <w:r>
              <w:rPr>
                <w:lang w:val="en-US"/>
              </w:rPr>
              <w:t>*</w:t>
            </w:r>
          </w:p>
        </w:tc>
        <w:tc>
          <w:tcPr>
            <w:tcW w:w="2566" w:type="dxa"/>
            <w:tcBorders>
              <w:top w:val="single" w:sz="4" w:space="0" w:color="auto"/>
            </w:tcBorders>
            <w:vAlign w:val="center"/>
          </w:tcPr>
          <w:p w14:paraId="50DE703F" w14:textId="77777777" w:rsidR="006E4E26" w:rsidRPr="0079244C" w:rsidRDefault="003126EC" w:rsidP="0078097B">
            <w:pPr>
              <w:jc w:val="left"/>
              <w:rPr>
                <w:lang w:val="en-US"/>
              </w:rPr>
            </w:pPr>
            <m:oMathPara>
              <m:oMath>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o,j,y</m:t>
                            </m:r>
                          </m:sub>
                        </m:sSub>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e>
                    </m:d>
                  </m:e>
                </m:nary>
              </m:oMath>
            </m:oMathPara>
          </w:p>
        </w:tc>
        <w:tc>
          <w:tcPr>
            <w:tcW w:w="1440" w:type="dxa"/>
            <w:tcBorders>
              <w:top w:val="single" w:sz="4" w:space="0" w:color="auto"/>
            </w:tcBorders>
            <w:vAlign w:val="center"/>
          </w:tcPr>
          <w:p w14:paraId="0085000D" w14:textId="77777777" w:rsidR="006E4E26" w:rsidRPr="0079244C" w:rsidRDefault="006E4E26" w:rsidP="0078097B">
            <w:pPr>
              <w:jc w:val="left"/>
              <w:rPr>
                <w:lang w:val="en-US"/>
              </w:rPr>
            </w:pPr>
            <w:r w:rsidRPr="0079244C">
              <w:rPr>
                <w:lang w:val="en-US"/>
              </w:rPr>
              <w:t>Institutional</w:t>
            </w:r>
          </w:p>
        </w:tc>
        <w:tc>
          <w:tcPr>
            <w:tcW w:w="900" w:type="dxa"/>
            <w:tcBorders>
              <w:top w:val="single" w:sz="4" w:space="0" w:color="auto"/>
            </w:tcBorders>
            <w:vAlign w:val="center"/>
          </w:tcPr>
          <w:p w14:paraId="095F9A10" w14:textId="77777777" w:rsidR="006E4E26" w:rsidRPr="0079244C" w:rsidRDefault="006E4E26" w:rsidP="0078097B">
            <w:pPr>
              <w:jc w:val="left"/>
              <w:rPr>
                <w:lang w:val="en-US"/>
              </w:rPr>
            </w:pPr>
            <w:r w:rsidRPr="0079244C">
              <w:rPr>
                <w:lang w:val="en-US"/>
              </w:rPr>
              <w:t>No</w:t>
            </w:r>
          </w:p>
        </w:tc>
        <w:tc>
          <w:tcPr>
            <w:tcW w:w="924" w:type="dxa"/>
            <w:tcBorders>
              <w:top w:val="single" w:sz="4" w:space="0" w:color="auto"/>
            </w:tcBorders>
            <w:vAlign w:val="center"/>
          </w:tcPr>
          <w:p w14:paraId="33A61927" w14:textId="77777777" w:rsidR="006E4E26" w:rsidRPr="0079244C" w:rsidRDefault="006E4E26" w:rsidP="0078097B">
            <w:pPr>
              <w:jc w:val="left"/>
              <w:rPr>
                <w:lang w:val="en-US"/>
              </w:rPr>
            </w:pPr>
            <w:r w:rsidRPr="0079244C">
              <w:rPr>
                <w:lang w:val="en-US"/>
              </w:rPr>
              <w:t>Partial</w:t>
            </w:r>
          </w:p>
        </w:tc>
        <w:tc>
          <w:tcPr>
            <w:tcW w:w="1757" w:type="dxa"/>
            <w:tcBorders>
              <w:top w:val="single" w:sz="4" w:space="0" w:color="auto"/>
            </w:tcBorders>
            <w:vAlign w:val="center"/>
          </w:tcPr>
          <w:p w14:paraId="061FBB22" w14:textId="77777777" w:rsidR="006E4E26" w:rsidRPr="0079244C" w:rsidRDefault="006E4E26" w:rsidP="0078097B">
            <w:pPr>
              <w:jc w:val="left"/>
              <w:rPr>
                <w:lang w:val="en-US"/>
              </w:rPr>
            </w:pPr>
            <w:r w:rsidRPr="0079244C">
              <w:rPr>
                <w:lang w:val="en-US"/>
              </w:rPr>
              <w:t xml:space="preserve">Own </w:t>
            </w:r>
          </w:p>
        </w:tc>
      </w:tr>
      <w:tr w:rsidR="006E4E26" w:rsidRPr="0079244C" w14:paraId="60023D4E" w14:textId="77777777" w:rsidTr="0078097B">
        <w:tc>
          <w:tcPr>
            <w:tcW w:w="1768" w:type="dxa"/>
            <w:vMerge/>
            <w:tcBorders>
              <w:bottom w:val="single" w:sz="4" w:space="0" w:color="auto"/>
            </w:tcBorders>
            <w:vAlign w:val="center"/>
          </w:tcPr>
          <w:p w14:paraId="5899B7C6" w14:textId="77777777" w:rsidR="006E4E26" w:rsidRPr="0079244C" w:rsidRDefault="006E4E26" w:rsidP="0078097B">
            <w:pPr>
              <w:jc w:val="left"/>
              <w:rPr>
                <w:lang w:val="en-US"/>
              </w:rPr>
            </w:pPr>
          </w:p>
        </w:tc>
        <w:tc>
          <w:tcPr>
            <w:tcW w:w="7587" w:type="dxa"/>
            <w:gridSpan w:val="5"/>
            <w:tcBorders>
              <w:bottom w:val="single" w:sz="4" w:space="0" w:color="auto"/>
            </w:tcBorders>
            <w:vAlign w:val="center"/>
          </w:tcPr>
          <w:p w14:paraId="1C2C0681" w14:textId="77777777" w:rsidR="006E4E26" w:rsidRPr="0079244C" w:rsidRDefault="006E4E26" w:rsidP="0078097B">
            <w:pPr>
              <w:jc w:val="center"/>
              <w:rPr>
                <w:lang w:val="en-US"/>
              </w:rPr>
            </w:pPr>
            <w:r w:rsidRPr="0079244C">
              <w:rPr>
                <w:lang w:val="en-US"/>
              </w:rPr>
              <w:t>Share of three largest institutions on all documents</w:t>
            </w:r>
          </w:p>
        </w:tc>
      </w:tr>
      <w:tr w:rsidR="006E4E26" w:rsidRPr="0079244C" w14:paraId="38E8F164" w14:textId="77777777" w:rsidTr="0078097B">
        <w:tc>
          <w:tcPr>
            <w:tcW w:w="1768" w:type="dxa"/>
            <w:vMerge w:val="restart"/>
            <w:tcBorders>
              <w:top w:val="single" w:sz="4" w:space="0" w:color="auto"/>
            </w:tcBorders>
            <w:vAlign w:val="center"/>
          </w:tcPr>
          <w:p w14:paraId="50F6CD40" w14:textId="77777777" w:rsidR="006E4E26" w:rsidRPr="0079244C" w:rsidRDefault="006E4E26" w:rsidP="0078097B">
            <w:pPr>
              <w:jc w:val="left"/>
              <w:rPr>
                <w:lang w:val="en-US"/>
              </w:rPr>
            </w:pPr>
            <w:r w:rsidRPr="0079244C">
              <w:rPr>
                <w:lang w:val="en-US"/>
              </w:rPr>
              <w:t>English Documents</w:t>
            </w:r>
          </w:p>
          <w:p w14:paraId="272CEA04" w14:textId="77777777" w:rsidR="006E4E26" w:rsidRPr="0079244C" w:rsidRDefault="006E4E26" w:rsidP="0078097B">
            <w:pPr>
              <w:jc w:val="left"/>
              <w:rPr>
                <w:i/>
                <w:lang w:val="en-US"/>
              </w:rPr>
            </w:pPr>
            <w:r w:rsidRPr="0079244C">
              <w:rPr>
                <w:lang w:val="en-US"/>
              </w:rPr>
              <w:t>(</w:t>
            </w:r>
            <w:proofErr w:type="spellStart"/>
            <w:r w:rsidRPr="0079244C">
              <w:rPr>
                <w:i/>
                <w:lang w:val="en-US"/>
              </w:rPr>
              <w:t>englishShare</w:t>
            </w:r>
            <w:proofErr w:type="spellEnd"/>
            <w:r w:rsidRPr="0079244C">
              <w:rPr>
                <w:lang w:val="en-US"/>
              </w:rPr>
              <w:t>)</w:t>
            </w:r>
          </w:p>
        </w:tc>
        <w:tc>
          <w:tcPr>
            <w:tcW w:w="2566" w:type="dxa"/>
            <w:tcBorders>
              <w:top w:val="single" w:sz="4" w:space="0" w:color="auto"/>
            </w:tcBorders>
            <w:vAlign w:val="center"/>
          </w:tcPr>
          <w:p w14:paraId="011A6629" w14:textId="77777777" w:rsidR="006E4E26" w:rsidRPr="0079244C" w:rsidRDefault="003126EC" w:rsidP="0078097B">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ENG</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top w:val="single" w:sz="4" w:space="0" w:color="auto"/>
            </w:tcBorders>
            <w:vAlign w:val="center"/>
          </w:tcPr>
          <w:p w14:paraId="6CCDEA0A" w14:textId="77777777" w:rsidR="006E4E26" w:rsidRPr="0079244C" w:rsidRDefault="006E4E26" w:rsidP="0078097B">
            <w:pPr>
              <w:jc w:val="left"/>
              <w:rPr>
                <w:lang w:val="en-US"/>
              </w:rPr>
            </w:pPr>
            <w:r w:rsidRPr="0079244C">
              <w:rPr>
                <w:lang w:val="en-US"/>
              </w:rPr>
              <w:t>Language</w:t>
            </w:r>
          </w:p>
        </w:tc>
        <w:tc>
          <w:tcPr>
            <w:tcW w:w="900" w:type="dxa"/>
            <w:tcBorders>
              <w:top w:val="single" w:sz="4" w:space="0" w:color="auto"/>
            </w:tcBorders>
            <w:vAlign w:val="center"/>
          </w:tcPr>
          <w:p w14:paraId="329875D9" w14:textId="77777777" w:rsidR="006E4E26" w:rsidRPr="0079244C" w:rsidRDefault="006E4E26" w:rsidP="0078097B">
            <w:pPr>
              <w:jc w:val="left"/>
              <w:rPr>
                <w:lang w:val="en-US"/>
              </w:rPr>
            </w:pPr>
            <w:r w:rsidRPr="0079244C">
              <w:rPr>
                <w:lang w:val="en-US"/>
              </w:rPr>
              <w:t>No</w:t>
            </w:r>
          </w:p>
        </w:tc>
        <w:tc>
          <w:tcPr>
            <w:tcW w:w="924" w:type="dxa"/>
            <w:tcBorders>
              <w:top w:val="single" w:sz="4" w:space="0" w:color="auto"/>
            </w:tcBorders>
            <w:vAlign w:val="center"/>
          </w:tcPr>
          <w:p w14:paraId="1DEDE0B9" w14:textId="77777777" w:rsidR="006E4E26" w:rsidRPr="0079244C" w:rsidRDefault="006E4E26" w:rsidP="0078097B">
            <w:pPr>
              <w:jc w:val="left"/>
              <w:rPr>
                <w:lang w:val="en-US"/>
              </w:rPr>
            </w:pPr>
            <w:r w:rsidRPr="0079244C">
              <w:rPr>
                <w:lang w:val="en-US"/>
              </w:rPr>
              <w:t>Share</w:t>
            </w:r>
          </w:p>
        </w:tc>
        <w:tc>
          <w:tcPr>
            <w:tcW w:w="1757" w:type="dxa"/>
            <w:tcBorders>
              <w:top w:val="single" w:sz="4" w:space="0" w:color="auto"/>
            </w:tcBorders>
            <w:vAlign w:val="center"/>
          </w:tcPr>
          <w:p w14:paraId="49D2D958" w14:textId="77777777" w:rsidR="006E4E26" w:rsidRPr="0079244C" w:rsidRDefault="006E4E26" w:rsidP="0078097B">
            <w:pPr>
              <w:jc w:val="left"/>
              <w:rPr>
                <w:lang w:val="en-US"/>
              </w:rPr>
            </w:pPr>
            <w:r w:rsidRPr="0079244C">
              <w:rPr>
                <w:lang w:val="en-US"/>
              </w:rPr>
              <w:t>BC et al</w:t>
            </w:r>
            <w:r>
              <w:rPr>
                <w:lang w:val="en-US"/>
              </w:rPr>
              <w:t>.</w:t>
            </w:r>
            <w:r w:rsidRPr="0079244C">
              <w:rPr>
                <w:lang w:val="en-US"/>
              </w:rPr>
              <w:t xml:space="preserve"> (2006)</w:t>
            </w:r>
          </w:p>
        </w:tc>
      </w:tr>
      <w:tr w:rsidR="006E4E26" w:rsidRPr="0079244C" w14:paraId="6B55FFED" w14:textId="77777777" w:rsidTr="0078097B">
        <w:tc>
          <w:tcPr>
            <w:tcW w:w="1768" w:type="dxa"/>
            <w:vMerge/>
            <w:tcBorders>
              <w:bottom w:val="single" w:sz="4" w:space="0" w:color="auto"/>
            </w:tcBorders>
            <w:vAlign w:val="center"/>
          </w:tcPr>
          <w:p w14:paraId="5B815CCC" w14:textId="77777777" w:rsidR="006E4E26" w:rsidRPr="0079244C" w:rsidRDefault="006E4E26" w:rsidP="0078097B">
            <w:pPr>
              <w:jc w:val="left"/>
              <w:rPr>
                <w:lang w:val="en-US"/>
              </w:rPr>
            </w:pPr>
          </w:p>
        </w:tc>
        <w:tc>
          <w:tcPr>
            <w:tcW w:w="7587" w:type="dxa"/>
            <w:gridSpan w:val="5"/>
            <w:tcBorders>
              <w:bottom w:val="single" w:sz="4" w:space="0" w:color="auto"/>
            </w:tcBorders>
            <w:vAlign w:val="center"/>
          </w:tcPr>
          <w:p w14:paraId="0CD1E54A" w14:textId="77777777" w:rsidR="006E4E26" w:rsidRPr="0079244C" w:rsidRDefault="006E4E26" w:rsidP="0078097B">
            <w:pPr>
              <w:jc w:val="center"/>
              <w:rPr>
                <w:lang w:val="en-US"/>
              </w:rPr>
            </w:pPr>
            <w:r w:rsidRPr="0079244C">
              <w:rPr>
                <w:lang w:val="en-US"/>
              </w:rPr>
              <w:t>Share of English-written documents</w:t>
            </w:r>
          </w:p>
        </w:tc>
      </w:tr>
      <w:tr w:rsidR="006E4E26" w:rsidRPr="0079244C" w14:paraId="4B66FB1B" w14:textId="77777777" w:rsidTr="0078097B">
        <w:tc>
          <w:tcPr>
            <w:tcW w:w="1768" w:type="dxa"/>
            <w:vMerge w:val="restart"/>
            <w:tcBorders>
              <w:top w:val="single" w:sz="4" w:space="0" w:color="auto"/>
            </w:tcBorders>
            <w:vAlign w:val="center"/>
          </w:tcPr>
          <w:p w14:paraId="5D482234" w14:textId="77777777" w:rsidR="006E4E26" w:rsidRPr="0079244C" w:rsidRDefault="006E4E26" w:rsidP="0078097B">
            <w:pPr>
              <w:jc w:val="left"/>
              <w:rPr>
                <w:lang w:val="en-US"/>
              </w:rPr>
            </w:pPr>
            <w:r w:rsidRPr="0079244C">
              <w:rPr>
                <w:lang w:val="en-US"/>
              </w:rPr>
              <w:t>Local Authors</w:t>
            </w:r>
          </w:p>
          <w:p w14:paraId="33550F84" w14:textId="77777777" w:rsidR="006E4E26" w:rsidRPr="0079244C" w:rsidRDefault="006E4E26" w:rsidP="0078097B">
            <w:pPr>
              <w:jc w:val="left"/>
              <w:rPr>
                <w:i/>
                <w:lang w:val="en-US"/>
              </w:rPr>
            </w:pPr>
            <w:r w:rsidRPr="0079244C">
              <w:rPr>
                <w:lang w:val="en-US"/>
              </w:rPr>
              <w:t>(</w:t>
            </w:r>
            <w:proofErr w:type="spellStart"/>
            <w:r w:rsidRPr="0079244C">
              <w:rPr>
                <w:i/>
                <w:lang w:val="en-US"/>
              </w:rPr>
              <w:t>localShare</w:t>
            </w:r>
            <w:proofErr w:type="spellEnd"/>
            <w:r w:rsidRPr="0079244C">
              <w:rPr>
                <w:i/>
                <w:lang w:val="en-US"/>
              </w:rPr>
              <w:t>)</w:t>
            </w:r>
          </w:p>
        </w:tc>
        <w:tc>
          <w:tcPr>
            <w:tcW w:w="2566" w:type="dxa"/>
            <w:tcBorders>
              <w:top w:val="single" w:sz="4" w:space="0" w:color="auto"/>
            </w:tcBorders>
            <w:vAlign w:val="center"/>
          </w:tcPr>
          <w:p w14:paraId="614100A2" w14:textId="77777777" w:rsidR="006E4E26" w:rsidRPr="0079244C" w:rsidRDefault="003126EC" w:rsidP="0078097B">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LOCAL</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top w:val="single" w:sz="4" w:space="0" w:color="auto"/>
            </w:tcBorders>
            <w:vAlign w:val="center"/>
          </w:tcPr>
          <w:p w14:paraId="15C24436" w14:textId="77777777" w:rsidR="006E4E26" w:rsidRPr="0079244C" w:rsidRDefault="006E4E26" w:rsidP="0078097B">
            <w:pPr>
              <w:jc w:val="left"/>
              <w:rPr>
                <w:lang w:val="en-US"/>
              </w:rPr>
            </w:pPr>
            <w:r w:rsidRPr="0079244C">
              <w:rPr>
                <w:lang w:val="en-US"/>
              </w:rPr>
              <w:t>Country</w:t>
            </w:r>
          </w:p>
        </w:tc>
        <w:tc>
          <w:tcPr>
            <w:tcW w:w="900" w:type="dxa"/>
            <w:tcBorders>
              <w:top w:val="single" w:sz="4" w:space="0" w:color="auto"/>
            </w:tcBorders>
            <w:vAlign w:val="center"/>
          </w:tcPr>
          <w:p w14:paraId="58BF7AAC" w14:textId="77777777" w:rsidR="006E4E26" w:rsidRPr="0079244C" w:rsidRDefault="006E4E26" w:rsidP="0078097B">
            <w:pPr>
              <w:jc w:val="left"/>
              <w:rPr>
                <w:lang w:val="en-US"/>
              </w:rPr>
            </w:pPr>
            <w:r w:rsidRPr="0079244C">
              <w:rPr>
                <w:lang w:val="en-US"/>
              </w:rPr>
              <w:t>No</w:t>
            </w:r>
          </w:p>
        </w:tc>
        <w:tc>
          <w:tcPr>
            <w:tcW w:w="924" w:type="dxa"/>
            <w:tcBorders>
              <w:top w:val="single" w:sz="4" w:space="0" w:color="auto"/>
            </w:tcBorders>
            <w:vAlign w:val="center"/>
          </w:tcPr>
          <w:p w14:paraId="44D1F505" w14:textId="77777777" w:rsidR="006E4E26" w:rsidRPr="0079244C" w:rsidRDefault="006E4E26" w:rsidP="0078097B">
            <w:pPr>
              <w:jc w:val="left"/>
              <w:rPr>
                <w:lang w:val="en-US"/>
              </w:rPr>
            </w:pPr>
            <w:r w:rsidRPr="0079244C">
              <w:rPr>
                <w:lang w:val="en-US"/>
              </w:rPr>
              <w:t>Share</w:t>
            </w:r>
          </w:p>
        </w:tc>
        <w:tc>
          <w:tcPr>
            <w:tcW w:w="1757" w:type="dxa"/>
            <w:tcBorders>
              <w:top w:val="single" w:sz="4" w:space="0" w:color="auto"/>
            </w:tcBorders>
            <w:vAlign w:val="center"/>
          </w:tcPr>
          <w:p w14:paraId="45B1A72B" w14:textId="77777777" w:rsidR="006E4E26" w:rsidRPr="0079244C" w:rsidRDefault="006E4E26" w:rsidP="0078097B">
            <w:pPr>
              <w:jc w:val="left"/>
              <w:rPr>
                <w:lang w:val="en-US"/>
              </w:rPr>
            </w:pPr>
            <w:r w:rsidRPr="0079244C">
              <w:rPr>
                <w:lang w:val="en-US"/>
              </w:rPr>
              <w:t>ZB (1998)</w:t>
            </w:r>
          </w:p>
        </w:tc>
      </w:tr>
      <w:tr w:rsidR="006E4E26" w:rsidRPr="0079244C" w14:paraId="3779A87A" w14:textId="77777777" w:rsidTr="0078097B">
        <w:tc>
          <w:tcPr>
            <w:tcW w:w="1768" w:type="dxa"/>
            <w:vMerge/>
            <w:tcBorders>
              <w:bottom w:val="single" w:sz="12" w:space="0" w:color="auto"/>
            </w:tcBorders>
            <w:vAlign w:val="center"/>
          </w:tcPr>
          <w:p w14:paraId="48BC1685" w14:textId="77777777" w:rsidR="006E4E26" w:rsidRPr="0079244C" w:rsidRDefault="006E4E26" w:rsidP="0078097B">
            <w:pPr>
              <w:jc w:val="left"/>
              <w:rPr>
                <w:lang w:val="en-US"/>
              </w:rPr>
            </w:pPr>
          </w:p>
        </w:tc>
        <w:tc>
          <w:tcPr>
            <w:tcW w:w="7587" w:type="dxa"/>
            <w:gridSpan w:val="5"/>
            <w:tcBorders>
              <w:bottom w:val="single" w:sz="12" w:space="0" w:color="auto"/>
            </w:tcBorders>
            <w:vAlign w:val="center"/>
          </w:tcPr>
          <w:p w14:paraId="72B8D2BE" w14:textId="77777777" w:rsidR="006E4E26" w:rsidRPr="0079244C" w:rsidRDefault="006E4E26" w:rsidP="0078097B">
            <w:pPr>
              <w:jc w:val="center"/>
              <w:rPr>
                <w:lang w:val="en-US"/>
              </w:rPr>
            </w:pPr>
            <w:r w:rsidRPr="0079244C">
              <w:rPr>
                <w:lang w:val="en-US"/>
              </w:rPr>
              <w:t>Share of documents from a journal's domicile</w:t>
            </w:r>
          </w:p>
        </w:tc>
      </w:tr>
      <w:tr w:rsidR="006E4E26" w:rsidRPr="0079244C" w14:paraId="70025720" w14:textId="77777777" w:rsidTr="0078097B">
        <w:tc>
          <w:tcPr>
            <w:tcW w:w="9355" w:type="dxa"/>
            <w:gridSpan w:val="6"/>
            <w:tcBorders>
              <w:top w:val="single" w:sz="12" w:space="0" w:color="auto"/>
            </w:tcBorders>
            <w:vAlign w:val="center"/>
          </w:tcPr>
          <w:p w14:paraId="51412810" w14:textId="77777777" w:rsidR="006E4E26" w:rsidRDefault="006E4E26" w:rsidP="0078097B">
            <w:pPr>
              <w:jc w:val="left"/>
              <w:rPr>
                <w:lang w:val="en-US"/>
              </w:rPr>
            </w:pPr>
            <w:r w:rsidRPr="0079244C">
              <w:rPr>
                <w:lang w:val="en-US"/>
              </w:rPr>
              <w:t xml:space="preserve">* ZB is </w:t>
            </w:r>
            <w:proofErr w:type="spellStart"/>
            <w:r w:rsidRPr="0079244C">
              <w:rPr>
                <w:lang w:val="en-US"/>
              </w:rPr>
              <w:t>Zitt</w:t>
            </w:r>
            <w:proofErr w:type="spellEnd"/>
            <w:r w:rsidRPr="0079244C">
              <w:rPr>
                <w:lang w:val="en-US"/>
              </w:rPr>
              <w:t xml:space="preserve"> and </w:t>
            </w:r>
            <w:proofErr w:type="spellStart"/>
            <w:r w:rsidRPr="0079244C">
              <w:rPr>
                <w:lang w:val="en-US"/>
              </w:rPr>
              <w:t>Bassecoulard</w:t>
            </w:r>
            <w:proofErr w:type="spellEnd"/>
            <w:r w:rsidRPr="0079244C">
              <w:rPr>
                <w:lang w:val="en-US"/>
              </w:rPr>
              <w:t xml:space="preserve">; BC is </w:t>
            </w:r>
            <w:proofErr w:type="spellStart"/>
            <w:r w:rsidRPr="0079244C">
              <w:rPr>
                <w:lang w:val="en-US"/>
              </w:rPr>
              <w:t>Buela-Casal</w:t>
            </w:r>
            <w:proofErr w:type="spellEnd"/>
          </w:p>
          <w:p w14:paraId="4BAABC30" w14:textId="77777777" w:rsidR="006E4E26" w:rsidRPr="0079244C" w:rsidRDefault="006E4E26" w:rsidP="0078097B">
            <w:pPr>
              <w:jc w:val="left"/>
              <w:rPr>
                <w:lang w:val="en-US"/>
              </w:rPr>
            </w:pPr>
            <w:r>
              <w:rPr>
                <w:lang w:val="en-US"/>
              </w:rPr>
              <w:t xml:space="preserve">** the underlying data for these indicators are sorted by descending order. The computation algorithm only considers the three most important </w:t>
            </w:r>
          </w:p>
        </w:tc>
      </w:tr>
    </w:tbl>
    <w:p w14:paraId="65329D4D" w14:textId="61C98636" w:rsidR="003126EC" w:rsidRDefault="003126EC" w:rsidP="006E4E26">
      <w:pPr>
        <w:rPr>
          <w:lang w:val="en-US"/>
        </w:rPr>
      </w:pPr>
    </w:p>
    <w:p w14:paraId="18BEC520" w14:textId="77777777" w:rsidR="003126EC" w:rsidRPr="0079244C" w:rsidRDefault="003126EC" w:rsidP="003126EC">
      <w:pPr>
        <w:pStyle w:val="Nadpis2"/>
        <w:tabs>
          <w:tab w:val="left" w:pos="4050"/>
        </w:tabs>
        <w:rPr>
          <w:lang w:val="en-US"/>
        </w:rPr>
      </w:pPr>
      <w:r>
        <w:rPr>
          <w:lang w:val="en-US"/>
        </w:rPr>
        <w:lastRenderedPageBreak/>
        <w:t>A</w:t>
      </w:r>
      <w:r w:rsidRPr="0079244C">
        <w:rPr>
          <w:lang w:val="en-US"/>
        </w:rPr>
        <w:t>ggregation</w:t>
      </w:r>
    </w:p>
    <w:p w14:paraId="699D1066" w14:textId="77777777" w:rsidR="003126EC" w:rsidRDefault="003126EC" w:rsidP="003126EC">
      <w:pPr>
        <w:rPr>
          <w:lang w:val="en-US"/>
        </w:rPr>
      </w:pPr>
      <w:r w:rsidRPr="0079244C">
        <w:rPr>
          <w:lang w:val="en-US"/>
        </w:rPr>
        <w:t>In the second stage, the journal-level indicators were aggregated to the level of countries and disciplines. The result</w:t>
      </w:r>
      <w:r>
        <w:rPr>
          <w:lang w:val="en-US"/>
        </w:rPr>
        <w:t>ing globalization score</w:t>
      </w:r>
      <w:r w:rsidRPr="0079244C">
        <w:rPr>
          <w:lang w:val="en-US"/>
        </w:rPr>
        <w:t xml:space="preserve">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sidRPr="0079244C">
        <w:rPr>
          <w:lang w:val="en-US"/>
        </w:rPr>
        <w:t xml:space="preserve"> is a weighted average of individual journals scaled between 0 and 1, where 0 is the lowest globalization across all years, countries and disciplines within the indicator and 1 is the highest. </w:t>
      </w:r>
    </w:p>
    <w:p w14:paraId="0B2EAD65" w14:textId="77777777" w:rsidR="003126EC" w:rsidRDefault="003126EC" w:rsidP="006E4E26">
      <w:pPr>
        <w:rPr>
          <w:lang w:val="en-US"/>
        </w:rPr>
      </w:pPr>
    </w:p>
    <w:p w14:paraId="24D550BA" w14:textId="25FC9025" w:rsidR="006E4E26" w:rsidRPr="0079244C" w:rsidRDefault="006E4E26" w:rsidP="006E4E26">
      <w:pPr>
        <w:rPr>
          <w:lang w:val="en-US"/>
        </w:rPr>
      </w:pPr>
      <w:r w:rsidRPr="0079244C">
        <w:rPr>
          <w:lang w:val="en-US"/>
        </w:rPr>
        <w:t xml:space="preserve">The globalization of science in country </w:t>
      </w:r>
      <m:oMath>
        <m:r>
          <w:rPr>
            <w:rFonts w:ascii="Cambria Math" w:hAnsi="Cambria Math"/>
            <w:lang w:val="en-US"/>
          </w:rPr>
          <m:t>c</m:t>
        </m:r>
      </m:oMath>
      <w:r w:rsidRPr="0079244C">
        <w:rPr>
          <w:lang w:val="en-US"/>
        </w:rPr>
        <w:t xml:space="preserve">, discipline </w:t>
      </w:r>
      <m:oMath>
        <m:r>
          <w:rPr>
            <w:rFonts w:ascii="Cambria Math" w:hAnsi="Cambria Math"/>
            <w:lang w:val="en-US"/>
          </w:rPr>
          <m:t>d</m:t>
        </m:r>
      </m:oMath>
      <w:r w:rsidRPr="0079244C">
        <w:rPr>
          <w:lang w:val="en-US"/>
        </w:rPr>
        <w:t xml:space="preserve"> and year </w:t>
      </w:r>
      <m:oMath>
        <m:r>
          <w:rPr>
            <w:rFonts w:ascii="Cambria Math" w:hAnsi="Cambria Math"/>
            <w:lang w:val="en-US"/>
          </w:rPr>
          <m:t>y</m:t>
        </m:r>
      </m:oMath>
      <w:r w:rsidRPr="0079244C">
        <w:rPr>
          <w:lang w:val="en-US"/>
        </w:rPr>
        <w:t xml:space="preserve"> expressed by an indicator </w:t>
      </w:r>
      <m:oMath>
        <m:r>
          <w:rPr>
            <w:rFonts w:ascii="Cambria Math" w:hAnsi="Cambria Math"/>
            <w:lang w:val="en-US"/>
          </w:rPr>
          <m:t>i</m:t>
        </m:r>
      </m:oMath>
      <w:r w:rsidRPr="0079244C">
        <w:rPr>
          <w:lang w:val="en-US"/>
        </w:rPr>
        <w:t xml:space="preserve"> is calculated</w:t>
      </w:r>
      <w:r>
        <w:rPr>
          <w:lang w:val="en-US"/>
        </w:rPr>
        <w:t xml:space="preserve"> from the set of journals </w:t>
      </w:r>
      <m:oMath>
        <m:r>
          <w:rPr>
            <w:rFonts w:ascii="Cambria Math" w:hAnsi="Cambria Math"/>
            <w:lang w:val="en-US"/>
          </w:rPr>
          <m:t>J</m:t>
        </m:r>
      </m:oMath>
      <w:r w:rsidRPr="0079244C">
        <w:rPr>
          <w:lang w:val="en-US"/>
        </w:rPr>
        <w:t xml:space="preserve"> </w:t>
      </w:r>
      <w:r>
        <w:rPr>
          <w:lang w:val="en-US"/>
        </w:rPr>
        <w:t xml:space="preserve">assigned to discipline </w:t>
      </w:r>
      <m:oMath>
        <m:r>
          <w:rPr>
            <w:rFonts w:ascii="Cambria Math" w:hAnsi="Cambria Math"/>
            <w:lang w:val="en-US"/>
          </w:rPr>
          <m:t>d</m:t>
        </m:r>
      </m:oMath>
      <w:r w:rsidRPr="0079244C">
        <w:rPr>
          <w:lang w:val="en-US"/>
        </w:rPr>
        <w:t xml:space="preserve"> as </w:t>
      </w:r>
      <w:r>
        <w:rPr>
          <w:lang w:val="en-US"/>
        </w:rPr>
        <w:t>an average of individual journals globalization weighted by the share of documents flowing into the journal</w:t>
      </w:r>
      <w:r w:rsidRPr="0079244C">
        <w:rPr>
          <w:lang w:val="en-US"/>
        </w:rPr>
        <w:t>:</w:t>
      </w:r>
    </w:p>
    <w:p w14:paraId="2686AAD7" w14:textId="77777777" w:rsidR="006E4E26" w:rsidRPr="0079244C" w:rsidRDefault="003126EC" w:rsidP="006E4E26">
      <w:pPr>
        <w:rPr>
          <w:lang w:val="en-US"/>
        </w:rPr>
      </w:pPr>
      <m:oMathPara>
        <m:oMathParaPr>
          <m:jc m:val="center"/>
        </m:oMathPara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j=1</m:t>
              </m:r>
            </m:sub>
            <m:sup>
              <m:r>
                <m:rPr>
                  <m:sty m:val="p"/>
                </m:rPr>
                <w:rPr>
                  <w:rFonts w:ascii="Cambria Math" w:hAnsi="Cambria Math"/>
                  <w:lang w:val="en-US"/>
                </w:rPr>
                <m:t>J</m:t>
              </m:r>
            </m:sup>
            <m:e>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ctrlPr>
                    <w:rPr>
                      <w:rFonts w:ascii="Cambria Math" w:hAnsi="Cambria Math"/>
                      <w:i/>
                      <w:lang w:val="en-US"/>
                    </w:rPr>
                  </m:ctrlPr>
                </m:den>
              </m:f>
            </m:e>
          </m:nary>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m:oMathPara>
    </w:p>
    <w:p w14:paraId="1754C796" w14:textId="77777777" w:rsidR="006E4E26" w:rsidRPr="0079244C" w:rsidRDefault="003126EC" w:rsidP="006E4E26">
      <w:pPr>
        <w:rPr>
          <w:lang w:val="en-US"/>
        </w:rPr>
      </w:pPr>
      <m:oMath>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ctrlPr>
              <w:rPr>
                <w:rFonts w:ascii="Cambria Math" w:hAnsi="Cambria Math"/>
                <w:i/>
                <w:lang w:val="en-US"/>
              </w:rPr>
            </m:ctrlPr>
          </m:den>
        </m:f>
      </m:oMath>
      <w:r w:rsidR="006E4E26" w:rsidRPr="0079244C">
        <w:rPr>
          <w:lang w:val="en-US"/>
        </w:rPr>
        <w:t xml:space="preserve"> is the share of documents with authors from country </w:t>
      </w:r>
      <w:r w:rsidR="006E4E26" w:rsidRPr="0079244C">
        <w:rPr>
          <w:i/>
          <w:lang w:val="en-US"/>
        </w:rPr>
        <w:t>c</w:t>
      </w:r>
      <w:r w:rsidR="006E4E26" w:rsidRPr="0079244C">
        <w:rPr>
          <w:lang w:val="en-US"/>
        </w:rPr>
        <w:t xml:space="preserve"> in journal </w:t>
      </w:r>
      <m:oMath>
        <m:r>
          <w:rPr>
            <w:rFonts w:ascii="Cambria Math" w:hAnsi="Cambria Math"/>
            <w:lang w:val="en-US"/>
          </w:rPr>
          <m:t>j</m:t>
        </m:r>
      </m:oMath>
      <w:r w:rsidR="006E4E26" w:rsidRPr="0079244C">
        <w:rPr>
          <w:lang w:val="en-US"/>
        </w:rPr>
        <w:t xml:space="preserve"> on all documents from the country </w:t>
      </w:r>
      <m:oMath>
        <m:r>
          <w:rPr>
            <w:rFonts w:ascii="Cambria Math" w:hAnsi="Cambria Math"/>
            <w:lang w:val="en-US"/>
          </w:rPr>
          <m:t>c</m:t>
        </m:r>
      </m:oMath>
      <w:r w:rsidR="006E4E26" w:rsidRPr="0079244C">
        <w:rPr>
          <w:lang w:val="en-US"/>
        </w:rPr>
        <w:t xml:space="preserve">, discipline </w:t>
      </w:r>
      <m:oMath>
        <m:r>
          <w:rPr>
            <w:rFonts w:ascii="Cambria Math" w:hAnsi="Cambria Math"/>
            <w:lang w:val="en-US"/>
          </w:rPr>
          <m:t>d</m:t>
        </m:r>
      </m:oMath>
      <w:r w:rsidR="006E4E26" w:rsidRPr="0079244C">
        <w:rPr>
          <w:lang w:val="en-US"/>
        </w:rPr>
        <w:t xml:space="preserve"> in year </w:t>
      </w:r>
      <m:oMath>
        <m:r>
          <w:rPr>
            <w:rFonts w:ascii="Cambria Math" w:hAnsi="Cambria Math"/>
            <w:lang w:val="en-US"/>
          </w:rPr>
          <m:t>y</m:t>
        </m:r>
      </m:oMath>
      <w:r w:rsidR="006E4E26" w:rsidRPr="0079244C">
        <w:rPr>
          <w:lang w:val="en-US"/>
        </w:rPr>
        <w:t xml:space="preserve">, </w:t>
      </w:r>
      <m:oMath>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i</m:t>
            </m:r>
          </m:sub>
        </m:sSub>
      </m:oMath>
      <w:r w:rsidR="006E4E26" w:rsidRPr="0079244C">
        <w:rPr>
          <w:lang w:val="en-US"/>
        </w:rPr>
        <w:t xml:space="preserve"> is the globalization indicator </w:t>
      </w:r>
      <w:proofErr w:type="spellStart"/>
      <w:r w:rsidR="006E4E26" w:rsidRPr="0079244C">
        <w:rPr>
          <w:i/>
          <w:lang w:val="en-US"/>
        </w:rPr>
        <w:t>i</w:t>
      </w:r>
      <w:proofErr w:type="spellEnd"/>
      <w:r w:rsidR="006E4E26" w:rsidRPr="0079244C">
        <w:rPr>
          <w:lang w:val="en-US"/>
        </w:rPr>
        <w:t xml:space="preserve"> of journal </w:t>
      </w:r>
      <m:oMath>
        <m:r>
          <w:rPr>
            <w:rFonts w:ascii="Cambria Math" w:hAnsi="Cambria Math"/>
            <w:lang w:val="en-US"/>
          </w:rPr>
          <m:t>j</m:t>
        </m:r>
      </m:oMath>
      <w:r w:rsidR="006E4E26" w:rsidRPr="0079244C">
        <w:rPr>
          <w:lang w:val="en-US"/>
        </w:rPr>
        <w:t xml:space="preserve"> in the discipline </w:t>
      </w:r>
      <w:r w:rsidR="006E4E26" w:rsidRPr="0079244C">
        <w:rPr>
          <w:i/>
          <w:lang w:val="en-US"/>
        </w:rPr>
        <w:t>d</w:t>
      </w:r>
      <w:r w:rsidR="006E4E26" w:rsidRPr="0079244C">
        <w:rPr>
          <w:lang w:val="en-US"/>
        </w:rPr>
        <w:t xml:space="preserve"> and year </w:t>
      </w:r>
      <w:r w:rsidR="006E4E26" w:rsidRPr="0079244C">
        <w:rPr>
          <w:i/>
          <w:lang w:val="en-US"/>
        </w:rPr>
        <w:t>y</w:t>
      </w:r>
      <w:r w:rsidR="006E4E26" w:rsidRPr="0079244C">
        <w:rPr>
          <w:lang w:val="en-US"/>
        </w:rPr>
        <w:t>.</w:t>
      </w:r>
      <w:r w:rsidR="006E4E26">
        <w:rPr>
          <w:lang w:val="en-US"/>
        </w:rPr>
        <w:t xml:space="preserve"> </w:t>
      </w:r>
    </w:p>
    <w:p w14:paraId="2A7971ED" w14:textId="77777777" w:rsidR="006E4E26" w:rsidRPr="0079244C" w:rsidRDefault="006E4E26" w:rsidP="006E4E26">
      <w:pPr>
        <w:rPr>
          <w:lang w:val="en-US"/>
        </w:rPr>
      </w:pPr>
    </w:p>
    <w:p w14:paraId="10145FED" w14:textId="77777777" w:rsidR="006E4E26" w:rsidRPr="0079244C" w:rsidRDefault="006E4E26" w:rsidP="006E4E26">
      <w:pPr>
        <w:rPr>
          <w:lang w:val="en-US"/>
        </w:rPr>
      </w:pPr>
      <w:r w:rsidRPr="0079244C">
        <w:rPr>
          <w:lang w:val="en-US"/>
        </w:rPr>
        <w:t>Subsequently, the aggregated globalization index was standardized between 0 and 1 and converted to an ascending scale to simplify the interpretation of the results:</w:t>
      </w:r>
    </w:p>
    <w:p w14:paraId="78B0BDDE" w14:textId="77777777" w:rsidR="006E4E26" w:rsidRPr="0079244C" w:rsidRDefault="003126EC" w:rsidP="006E4E26">
      <w:pPr>
        <w:rPr>
          <w:lang w:val="en-US"/>
        </w:rPr>
      </w:pPr>
      <m:oMathPara>
        <m:oMathParaPr>
          <m:jc m:val="center"/>
        </m:oMathParaP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num>
            <m:den>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den>
          </m:f>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m:oMathPara>
    </w:p>
    <w:p w14:paraId="2F70E563" w14:textId="77777777" w:rsidR="006E4E26" w:rsidRDefault="006E4E26" w:rsidP="006E4E26">
      <w:pPr>
        <w:rPr>
          <w:lang w:val="en-US"/>
        </w:rPr>
      </w:pPr>
      <w:r w:rsidRPr="0079244C">
        <w:rPr>
          <w:lang w:val="en-US"/>
        </w:rPr>
        <w:t xml:space="preserve">in which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oMath>
      <w:r w:rsidRPr="0079244C">
        <w:rPr>
          <w:lang w:val="en-US"/>
        </w:rPr>
        <w:t xml:space="preserve"> and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oMath>
      <w:r w:rsidRPr="0079244C">
        <w:rPr>
          <w:lang w:val="en-US"/>
        </w:rPr>
        <w:t xml:space="preserve"> is minimum and maximum value of the indicator </w:t>
      </w:r>
      <w:proofErr w:type="spellStart"/>
      <w:r w:rsidRPr="0079244C">
        <w:rPr>
          <w:i/>
          <w:lang w:val="en-US"/>
        </w:rPr>
        <w:t>i</w:t>
      </w:r>
      <w:proofErr w:type="spellEnd"/>
      <w:r w:rsidRPr="0079244C">
        <w:rPr>
          <w:i/>
          <w:lang w:val="en-US"/>
        </w:rPr>
        <w:t xml:space="preserve"> </w:t>
      </w:r>
      <w:r w:rsidRPr="0079244C">
        <w:rPr>
          <w:lang w:val="en-US"/>
        </w:rPr>
        <w:t xml:space="preserve">across all years, countries and disciplines 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Pr="0079244C">
        <w:rPr>
          <w:lang w:val="en-US"/>
        </w:rPr>
        <w:t xml:space="preserve"> equals -1 for the minimizing indicators (low values for high globalization) and 1 otherwise. </w:t>
      </w:r>
    </w:p>
    <w:p w14:paraId="191CC4A2" w14:textId="77777777" w:rsidR="006E4E26" w:rsidRDefault="006E4E26" w:rsidP="006E4E26">
      <w:pPr>
        <w:rPr>
          <w:lang w:val="en-US"/>
        </w:rPr>
      </w:pPr>
    </w:p>
    <w:p w14:paraId="7FB04121" w14:textId="77777777" w:rsidR="006E4E26" w:rsidRPr="0079244C" w:rsidRDefault="006E4E26" w:rsidP="006E4E26">
      <w:pPr>
        <w:rPr>
          <w:lang w:val="en-US"/>
        </w:rPr>
      </w:pPr>
      <w:r w:rsidRPr="0079244C">
        <w:rPr>
          <w:lang w:val="en-US"/>
        </w:rPr>
        <w:t>To increase robustness and decrease volatility, the aggregation was only performed when the authors from the country published in at least 30 journals</w:t>
      </w:r>
      <w:r>
        <w:rPr>
          <w:lang w:val="en-US"/>
        </w:rPr>
        <w:t xml:space="preserve"> that in a given year published at least 30 documents</w:t>
      </w:r>
      <w:r w:rsidRPr="0079244C">
        <w:rPr>
          <w:lang w:val="en-US"/>
        </w:rPr>
        <w:t>. This leads to gaps in results, particularly in the small disciplines and small countries.</w:t>
      </w:r>
    </w:p>
    <w:p w14:paraId="27BF9DBA" w14:textId="77777777" w:rsidR="006E4E26" w:rsidRPr="0079244C" w:rsidRDefault="006E4E26" w:rsidP="006E4E26">
      <w:pPr>
        <w:rPr>
          <w:lang w:val="en-US"/>
        </w:rPr>
      </w:pPr>
    </w:p>
    <w:p w14:paraId="7D12C374" w14:textId="77777777" w:rsidR="006E4E26" w:rsidRPr="0079244C" w:rsidRDefault="006E4E26" w:rsidP="006E4E26">
      <w:pPr>
        <w:rPr>
          <w:lang w:val="en-US"/>
        </w:rPr>
      </w:pPr>
      <w:r>
        <w:rPr>
          <w:lang w:val="en-US"/>
        </w:rPr>
        <w:t xml:space="preserve">The methodology allows to compare </w:t>
      </w:r>
      <w:r w:rsidRPr="0079244C">
        <w:rPr>
          <w:lang w:val="en-US"/>
        </w:rPr>
        <w:t>globalizations between countries, discipline, and in time.</w:t>
      </w:r>
      <w:r>
        <w:rPr>
          <w:lang w:val="en-US"/>
        </w:rPr>
        <w:t xml:space="preserve"> Most indicators are independent on the size of research both in the country and in the discipline. The limitation is representativeness of the underlying data (see </w:t>
      </w:r>
      <w:r>
        <w:rPr>
          <w:i/>
          <w:iCs/>
          <w:lang w:val="en-US"/>
        </w:rPr>
        <w:t>Limitations</w:t>
      </w:r>
      <w:r>
        <w:rPr>
          <w:lang w:val="en-US"/>
        </w:rPr>
        <w:t xml:space="preserve"> in the Data section).</w:t>
      </w:r>
      <w:r w:rsidRPr="0079244C">
        <w:rPr>
          <w:lang w:val="en-US"/>
        </w:rPr>
        <w:t xml:space="preserve"> However, the meaningful comparison between indicators is not possible due to large heterogeneity of </w:t>
      </w:r>
      <w:r>
        <w:rPr>
          <w:lang w:val="en-US"/>
        </w:rPr>
        <w:t xml:space="preserve">the </w:t>
      </w:r>
      <w:r w:rsidRPr="0079244C">
        <w:rPr>
          <w:lang w:val="en-US"/>
        </w:rPr>
        <w:t>underlying distributions</w:t>
      </w:r>
      <w:r>
        <w:rPr>
          <w:rStyle w:val="Znakapoznpodarou"/>
          <w:lang w:val="en-US"/>
        </w:rPr>
        <w:footnoteReference w:id="2"/>
      </w:r>
      <w:r w:rsidRPr="0079244C">
        <w:rPr>
          <w:lang w:val="en-US"/>
        </w:rPr>
        <w:t xml:space="preserve">. The same value </w:t>
      </w:r>
      <w:r>
        <w:rPr>
          <w:lang w:val="en-US"/>
        </w:rPr>
        <w:t>of</w:t>
      </w:r>
      <w:r w:rsidRPr="0079244C">
        <w:rPr>
          <w:lang w:val="en-US"/>
        </w:rPr>
        <w:t xml:space="preserve"> two indicators cannot be interpreted as </w:t>
      </w:r>
      <w:r>
        <w:rPr>
          <w:lang w:val="en-US"/>
        </w:rPr>
        <w:t>indicating the comparable</w:t>
      </w:r>
      <w:r w:rsidRPr="0079244C">
        <w:rPr>
          <w:lang w:val="en-US"/>
        </w:rPr>
        <w:t xml:space="preserve"> level of globalization.</w:t>
      </w:r>
    </w:p>
    <w:p w14:paraId="53E14601" w14:textId="77777777" w:rsidR="006E4E26" w:rsidRPr="0079244C" w:rsidRDefault="006E4E26" w:rsidP="006E4E26">
      <w:pPr>
        <w:pStyle w:val="Nadpis1"/>
        <w:rPr>
          <w:lang w:val="en-US"/>
        </w:rPr>
      </w:pPr>
      <w:r w:rsidRPr="0079244C">
        <w:rPr>
          <w:lang w:val="en-US"/>
        </w:rPr>
        <w:t>Data</w:t>
      </w:r>
    </w:p>
    <w:p w14:paraId="044780CA" w14:textId="77777777" w:rsidR="006E4E26" w:rsidRDefault="006E4E26" w:rsidP="006E4E26">
      <w:pPr>
        <w:rPr>
          <w:lang w:val="en-US"/>
        </w:rPr>
      </w:pPr>
      <w:r w:rsidRPr="00FE1313">
        <w:rPr>
          <w:lang w:val="en-US"/>
        </w:rPr>
        <w:t>The analysis is based on data</w:t>
      </w:r>
      <w:r>
        <w:rPr>
          <w:lang w:val="en-US"/>
        </w:rPr>
        <w:t xml:space="preserve"> from the </w:t>
      </w:r>
      <w:r w:rsidRPr="00FE1313">
        <w:rPr>
          <w:lang w:val="en-US"/>
        </w:rPr>
        <w:t xml:space="preserve">Scopus </w:t>
      </w:r>
      <w:r>
        <w:rPr>
          <w:lang w:val="en-US"/>
        </w:rPr>
        <w:t>citation database</w:t>
      </w:r>
      <w:r w:rsidRPr="00FE1313">
        <w:rPr>
          <w:lang w:val="en-US"/>
        </w:rPr>
        <w:t xml:space="preserve">. Scopus indexes more journals than Web of Science </w:t>
      </w:r>
      <w:r>
        <w:rPr>
          <w:lang w:val="en-US"/>
        </w:rPr>
        <w:t>(</w:t>
      </w:r>
      <w:r>
        <w:t xml:space="preserve">SCI-Expanded, SSCI and A&amp;HCI combined; see </w:t>
      </w:r>
      <w:proofErr w:type="spellStart"/>
      <w:r w:rsidRPr="00FE1313">
        <w:rPr>
          <w:lang w:val="en-US"/>
        </w:rPr>
        <w:t>Mongeon</w:t>
      </w:r>
      <w:proofErr w:type="spellEnd"/>
      <w:r w:rsidRPr="00FE1313">
        <w:rPr>
          <w:lang w:val="en-US"/>
        </w:rPr>
        <w:t xml:space="preserve"> and Paul-Hus 2016). It is more likely to contain the more localized part of the scientific output in the country. </w:t>
      </w:r>
    </w:p>
    <w:p w14:paraId="4624727D" w14:textId="77777777" w:rsidR="006E4E26" w:rsidRPr="00FE1313" w:rsidRDefault="006E4E26" w:rsidP="006E4E26">
      <w:pPr>
        <w:rPr>
          <w:lang w:val="en-US"/>
        </w:rPr>
      </w:pPr>
    </w:p>
    <w:p w14:paraId="7F490C95" w14:textId="77777777" w:rsidR="006E4E26" w:rsidRPr="00FE1313" w:rsidRDefault="006E4E26" w:rsidP="006E4E26">
      <w:pPr>
        <w:rPr>
          <w:lang w:val="en-US"/>
        </w:rPr>
      </w:pPr>
      <w:r w:rsidRPr="00FE1313">
        <w:rPr>
          <w:lang w:val="en-US"/>
        </w:rPr>
        <w:t>The data for all 34 964 journals indexed in the Scopus Source List (Scopus 2018) were downloaded using Scopus API in August 2018. For each journal in each year between 2005 – 2017, we downloaded the country and institutional distribution of authors and the distribution of languages. Data were limited to articles, reviews, and conference papers.</w:t>
      </w:r>
      <w:r>
        <w:rPr>
          <w:lang w:val="en-US"/>
        </w:rPr>
        <w:t xml:space="preserve"> </w:t>
      </w:r>
      <w:r w:rsidRPr="00FE1313">
        <w:rPr>
          <w:lang w:val="en-US"/>
        </w:rPr>
        <w:t xml:space="preserve"> </w:t>
      </w:r>
    </w:p>
    <w:p w14:paraId="3074B4E7" w14:textId="77777777" w:rsidR="006E4E26" w:rsidRPr="00FE1313" w:rsidRDefault="006E4E26" w:rsidP="006E4E26">
      <w:pPr>
        <w:rPr>
          <w:lang w:val="en-US"/>
        </w:rPr>
      </w:pPr>
    </w:p>
    <w:p w14:paraId="084CD6AA" w14:textId="77777777" w:rsidR="006E4E26" w:rsidRPr="00FE1313" w:rsidRDefault="006E4E26" w:rsidP="006E4E26">
      <w:pPr>
        <w:rPr>
          <w:lang w:val="en-US"/>
        </w:rPr>
      </w:pPr>
      <w:r w:rsidRPr="00FE1313">
        <w:rPr>
          <w:lang w:val="en-US"/>
        </w:rPr>
        <w:t>The Scopus Search API was requested with the following query:</w:t>
      </w:r>
    </w:p>
    <w:p w14:paraId="06D3FBF2" w14:textId="77777777" w:rsidR="006E4E26" w:rsidRPr="00FE1313" w:rsidRDefault="006E4E26" w:rsidP="006E4E26">
      <w:pPr>
        <w:rPr>
          <w:lang w:val="en-US"/>
        </w:rPr>
      </w:pPr>
    </w:p>
    <w:p w14:paraId="0D7531A2" w14:textId="77777777" w:rsidR="006E4E26" w:rsidRPr="00FE1313" w:rsidRDefault="006E4E26" w:rsidP="006E4E26">
      <w:pPr>
        <w:jc w:val="center"/>
        <w:rPr>
          <w:i/>
          <w:lang w:val="en-US"/>
        </w:rPr>
      </w:pPr>
      <w:r w:rsidRPr="00FE1313">
        <w:rPr>
          <w:i/>
          <w:lang w:val="en-US"/>
        </w:rPr>
        <w:t xml:space="preserve">ISSN(AAAA-BBBB) AND </w:t>
      </w:r>
      <w:proofErr w:type="gramStart"/>
      <w:r w:rsidRPr="00FE1313">
        <w:rPr>
          <w:i/>
          <w:lang w:val="en-US"/>
        </w:rPr>
        <w:t>DOCTYPE(</w:t>
      </w:r>
      <w:proofErr w:type="gramEnd"/>
      <w:r w:rsidRPr="00FE1313">
        <w:rPr>
          <w:i/>
          <w:lang w:val="en-US"/>
        </w:rPr>
        <w:t>AR OR RE OR CP) AND PUBYEAR = YYYY</w:t>
      </w:r>
    </w:p>
    <w:p w14:paraId="63FDC899" w14:textId="77777777" w:rsidR="006E4E26" w:rsidRPr="00FE1313" w:rsidRDefault="006E4E26" w:rsidP="006E4E26">
      <w:pPr>
        <w:jc w:val="left"/>
        <w:rPr>
          <w:lang w:val="en-US"/>
        </w:rPr>
      </w:pPr>
    </w:p>
    <w:p w14:paraId="1A0590FE" w14:textId="77777777" w:rsidR="006E4E26" w:rsidRPr="00FE1313" w:rsidRDefault="006E4E26" w:rsidP="006E4E26">
      <w:pPr>
        <w:rPr>
          <w:lang w:val="en-US"/>
        </w:rPr>
      </w:pPr>
      <w:r w:rsidRPr="00FE1313">
        <w:rPr>
          <w:lang w:val="en-US"/>
        </w:rPr>
        <w:t>in which AAAA-BBBB is the journal's ISSN and YYYY is the year. Rather than publication-level data, the aggregate distribution is collected. For each journal in each year, we collect the number of articles affiliated to each country, language, and institution.</w:t>
      </w:r>
    </w:p>
    <w:p w14:paraId="629819F7" w14:textId="77777777" w:rsidR="006E4E26" w:rsidRPr="00FE1313" w:rsidRDefault="006E4E26" w:rsidP="006E4E26">
      <w:pPr>
        <w:rPr>
          <w:lang w:val="en-US"/>
        </w:rPr>
      </w:pPr>
    </w:p>
    <w:p w14:paraId="002913B1" w14:textId="77777777" w:rsidR="006E4E26" w:rsidRDefault="006E4E26" w:rsidP="006E4E26">
      <w:pPr>
        <w:rPr>
          <w:lang w:val="en-US"/>
        </w:rPr>
      </w:pPr>
      <w:r w:rsidRPr="00FE1313">
        <w:rPr>
          <w:lang w:val="en-US"/>
        </w:rPr>
        <w:t>Scopus Journal Classification (see Scopus 2019)</w:t>
      </w:r>
      <w:r>
        <w:rPr>
          <w:lang w:val="en-US"/>
        </w:rPr>
        <w:t xml:space="preserve"> is</w:t>
      </w:r>
      <w:r w:rsidRPr="00FE1313">
        <w:rPr>
          <w:lang w:val="en-US"/>
        </w:rPr>
        <w:t xml:space="preserve"> used to assign journals to disciplines. Both narrower classification</w:t>
      </w:r>
      <w:r>
        <w:rPr>
          <w:lang w:val="en-US"/>
        </w:rPr>
        <w:t xml:space="preserve"> to 27 disciplines </w:t>
      </w:r>
      <w:r w:rsidRPr="00FE1313">
        <w:rPr>
          <w:lang w:val="en-US"/>
        </w:rPr>
        <w:t>(</w:t>
      </w:r>
      <w:r w:rsidRPr="00FE1313">
        <w:rPr>
          <w:i/>
          <w:lang w:val="en-US"/>
        </w:rPr>
        <w:t xml:space="preserve">Major Subject Classification; </w:t>
      </w:r>
      <w:r w:rsidRPr="00FE1313">
        <w:rPr>
          <w:lang w:val="en-US"/>
        </w:rPr>
        <w:t xml:space="preserve">referred to as </w:t>
      </w:r>
      <w:r w:rsidRPr="00FE1313">
        <w:rPr>
          <w:i/>
          <w:lang w:val="en-US"/>
        </w:rPr>
        <w:t>narrow disciplines</w:t>
      </w:r>
      <w:r w:rsidRPr="00FE1313">
        <w:rPr>
          <w:lang w:val="en-US"/>
        </w:rPr>
        <w:t xml:space="preserve">) and broad classification </w:t>
      </w:r>
      <w:r>
        <w:rPr>
          <w:lang w:val="en-US"/>
        </w:rPr>
        <w:t>to</w:t>
      </w:r>
      <w:r w:rsidRPr="00FE1313">
        <w:rPr>
          <w:lang w:val="en-US"/>
        </w:rPr>
        <w:t xml:space="preserve"> 4 disciplines (</w:t>
      </w:r>
      <w:r w:rsidRPr="00FE1313">
        <w:rPr>
          <w:i/>
          <w:lang w:val="en-US"/>
        </w:rPr>
        <w:t>Broad Subject Clusters</w:t>
      </w:r>
      <w:r>
        <w:rPr>
          <w:i/>
          <w:lang w:val="en-US"/>
        </w:rPr>
        <w:t xml:space="preserve"> – </w:t>
      </w:r>
      <w:r>
        <w:rPr>
          <w:lang w:val="en-US"/>
        </w:rPr>
        <w:t>l</w:t>
      </w:r>
      <w:r w:rsidRPr="004A667E">
        <w:rPr>
          <w:lang w:val="en-US"/>
        </w:rPr>
        <w:t xml:space="preserve">ife </w:t>
      </w:r>
      <w:r>
        <w:rPr>
          <w:lang w:val="en-US"/>
        </w:rPr>
        <w:t>s</w:t>
      </w:r>
      <w:r w:rsidRPr="004A667E">
        <w:rPr>
          <w:lang w:val="en-US"/>
        </w:rPr>
        <w:t xml:space="preserve">ciences, </w:t>
      </w:r>
      <w:r>
        <w:rPr>
          <w:lang w:val="en-US"/>
        </w:rPr>
        <w:t>p</w:t>
      </w:r>
      <w:r w:rsidRPr="004A667E">
        <w:rPr>
          <w:lang w:val="en-US"/>
        </w:rPr>
        <w:t xml:space="preserve">hysical </w:t>
      </w:r>
      <w:r>
        <w:rPr>
          <w:lang w:val="en-US"/>
        </w:rPr>
        <w:t>sciences</w:t>
      </w:r>
      <w:r w:rsidRPr="004A667E">
        <w:rPr>
          <w:lang w:val="en-US"/>
        </w:rPr>
        <w:t xml:space="preserve">, </w:t>
      </w:r>
      <w:r>
        <w:rPr>
          <w:lang w:val="en-US"/>
        </w:rPr>
        <w:t>h</w:t>
      </w:r>
      <w:r w:rsidRPr="004A667E">
        <w:rPr>
          <w:lang w:val="en-US"/>
        </w:rPr>
        <w:t xml:space="preserve">ealth </w:t>
      </w:r>
      <w:r>
        <w:rPr>
          <w:lang w:val="en-US"/>
        </w:rPr>
        <w:t>sciences</w:t>
      </w:r>
      <w:r w:rsidRPr="004A667E">
        <w:rPr>
          <w:lang w:val="en-US"/>
        </w:rPr>
        <w:t xml:space="preserve"> and </w:t>
      </w:r>
      <w:r>
        <w:rPr>
          <w:lang w:val="en-US"/>
        </w:rPr>
        <w:t>s</w:t>
      </w:r>
      <w:r w:rsidRPr="004A667E">
        <w:rPr>
          <w:lang w:val="en-US"/>
        </w:rPr>
        <w:t xml:space="preserve">ocial </w:t>
      </w:r>
      <w:r>
        <w:rPr>
          <w:lang w:val="en-US"/>
        </w:rPr>
        <w:t>s</w:t>
      </w:r>
      <w:r w:rsidRPr="004A667E">
        <w:rPr>
          <w:lang w:val="en-US"/>
        </w:rPr>
        <w:t>ciences</w:t>
      </w:r>
      <w:r>
        <w:rPr>
          <w:lang w:val="en-US"/>
        </w:rPr>
        <w:t xml:space="preserve">; referred to as </w:t>
      </w:r>
      <w:r w:rsidRPr="00FE1313">
        <w:rPr>
          <w:i/>
          <w:lang w:val="en-US"/>
        </w:rPr>
        <w:t>broad disciplines</w:t>
      </w:r>
      <w:r w:rsidRPr="00FE1313">
        <w:rPr>
          <w:lang w:val="en-US"/>
        </w:rPr>
        <w:t xml:space="preserve">) is used, supplemented by all-encompassing </w:t>
      </w:r>
      <w:r>
        <w:rPr>
          <w:lang w:val="en-US"/>
        </w:rPr>
        <w:t xml:space="preserve">total for all </w:t>
      </w:r>
      <w:r w:rsidRPr="00FE1313">
        <w:rPr>
          <w:lang w:val="en-US"/>
        </w:rPr>
        <w:t>discipline</w:t>
      </w:r>
      <w:r>
        <w:rPr>
          <w:lang w:val="en-US"/>
        </w:rPr>
        <w:t>s combined</w:t>
      </w:r>
      <w:r w:rsidRPr="00FE1313">
        <w:rPr>
          <w:lang w:val="en-US"/>
        </w:rPr>
        <w:t xml:space="preserve">. </w:t>
      </w:r>
      <w:r>
        <w:rPr>
          <w:lang w:val="en-US"/>
        </w:rPr>
        <w:t xml:space="preserve">The most granular level of Scopus classification – </w:t>
      </w:r>
      <w:r w:rsidRPr="002C6B73">
        <w:rPr>
          <w:i/>
          <w:iCs/>
          <w:lang w:val="en-US"/>
        </w:rPr>
        <w:t>Scopus Subject Areas</w:t>
      </w:r>
      <w:r>
        <w:rPr>
          <w:lang w:val="en-US"/>
        </w:rPr>
        <w:t xml:space="preserve"> – was neglected due to concerns to representativeness and threat of journals’ false identification (see Wang and Waltman 2016). In the rest of the paper, the broad classification will be stressed, but the narrow results are also available in both the interactive application and the downloadable data. </w:t>
      </w:r>
    </w:p>
    <w:p w14:paraId="42E5238D" w14:textId="77777777" w:rsidR="006E4E26" w:rsidRDefault="006E4E26" w:rsidP="006E4E26">
      <w:pPr>
        <w:rPr>
          <w:lang w:val="en-US"/>
        </w:rPr>
      </w:pPr>
    </w:p>
    <w:p w14:paraId="6B919F2E" w14:textId="77777777" w:rsidR="006E4E26" w:rsidRPr="00FE1313" w:rsidRDefault="006E4E26" w:rsidP="006E4E26">
      <w:pPr>
        <w:rPr>
          <w:lang w:val="en-US"/>
        </w:rPr>
      </w:pPr>
      <w:r>
        <w:rPr>
          <w:lang w:val="en-US"/>
        </w:rPr>
        <w:t>Journal-based discipline classification is a rough brush</w:t>
      </w:r>
      <w:r w:rsidRPr="00123387">
        <w:rPr>
          <w:lang w:val="en-US"/>
        </w:rPr>
        <w:t xml:space="preserve"> </w:t>
      </w:r>
      <w:r>
        <w:rPr>
          <w:lang w:val="en-US"/>
        </w:rPr>
        <w:t xml:space="preserve">as it is not possible to assign documents directly to disciplines. In our dataset large part of journals (20 % according to </w:t>
      </w:r>
      <w:r>
        <w:rPr>
          <w:i/>
          <w:lang w:val="en-US"/>
        </w:rPr>
        <w:t xml:space="preserve">broad </w:t>
      </w:r>
      <w:r>
        <w:rPr>
          <w:lang w:val="en-US"/>
        </w:rPr>
        <w:t>and 50 % to narrow</w:t>
      </w:r>
      <w:r w:rsidRPr="00BB6521">
        <w:rPr>
          <w:lang w:val="en-US"/>
        </w:rPr>
        <w:t xml:space="preserve"> </w:t>
      </w:r>
      <w:r>
        <w:rPr>
          <w:lang w:val="en-US"/>
        </w:rPr>
        <w:t xml:space="preserve">classification) are assigned to more than one discipline. The used methodology fully attributes all journals documents to all assigned disciplines. This may cause distortion, especially due to large interdisciplinary journals that index research from various unrelated disciplines. </w:t>
      </w:r>
    </w:p>
    <w:p w14:paraId="4C949076" w14:textId="77777777" w:rsidR="006E4E26" w:rsidRPr="00FE1313" w:rsidRDefault="006E4E26" w:rsidP="006E4E26">
      <w:pPr>
        <w:rPr>
          <w:i/>
          <w:lang w:val="en-US"/>
        </w:rPr>
      </w:pPr>
    </w:p>
    <w:p w14:paraId="7A76D64E" w14:textId="77777777" w:rsidR="006E4E26" w:rsidRDefault="006E4E26" w:rsidP="006E4E26">
      <w:pPr>
        <w:rPr>
          <w:lang w:val="en-US"/>
        </w:rPr>
      </w:pPr>
      <w:r>
        <w:rPr>
          <w:lang w:val="en-US"/>
        </w:rPr>
        <w:t xml:space="preserve">Only minor data cleaning was required after downloading the data. </w:t>
      </w:r>
      <w:r w:rsidRPr="00FE1313">
        <w:rPr>
          <w:lang w:val="en-US"/>
        </w:rPr>
        <w:t xml:space="preserve">Approximately 5 % of publications </w:t>
      </w:r>
      <w:r>
        <w:rPr>
          <w:lang w:val="en-US"/>
        </w:rPr>
        <w:t>are attributed</w:t>
      </w:r>
      <w:r w:rsidRPr="00FE1313">
        <w:rPr>
          <w:lang w:val="en-US"/>
        </w:rPr>
        <w:t xml:space="preserve"> </w:t>
      </w:r>
      <w:r>
        <w:rPr>
          <w:lang w:val="en-US"/>
        </w:rPr>
        <w:t xml:space="preserve">to </w:t>
      </w:r>
      <w:r w:rsidRPr="00FE1313">
        <w:rPr>
          <w:lang w:val="en-US"/>
        </w:rPr>
        <w:t xml:space="preserve">the </w:t>
      </w:r>
      <w:r w:rsidRPr="00FE1313">
        <w:rPr>
          <w:i/>
          <w:lang w:val="en-US"/>
        </w:rPr>
        <w:t>undefined</w:t>
      </w:r>
      <w:r w:rsidRPr="00FE1313">
        <w:rPr>
          <w:lang w:val="en-US"/>
        </w:rPr>
        <w:t xml:space="preserve"> country</w:t>
      </w:r>
      <w:r>
        <w:rPr>
          <w:lang w:val="en-US"/>
        </w:rPr>
        <w:t>. These</w:t>
      </w:r>
      <w:r w:rsidRPr="00FE1313">
        <w:rPr>
          <w:lang w:val="en-US"/>
        </w:rPr>
        <w:t xml:space="preserve"> were excluded from the analysis. Undefined publications were also subtracted from the total number of publications in the journal. </w:t>
      </w:r>
    </w:p>
    <w:p w14:paraId="3C086D91" w14:textId="77777777" w:rsidR="006E4E26" w:rsidRDefault="006E4E26" w:rsidP="006E4E26">
      <w:pPr>
        <w:tabs>
          <w:tab w:val="left" w:pos="6580"/>
        </w:tabs>
        <w:rPr>
          <w:lang w:val="en-US"/>
        </w:rPr>
      </w:pPr>
      <w:r>
        <w:rPr>
          <w:lang w:val="en-US"/>
        </w:rPr>
        <w:tab/>
      </w:r>
    </w:p>
    <w:p w14:paraId="2A6017A3" w14:textId="77777777" w:rsidR="006E4E26" w:rsidRDefault="006E4E26" w:rsidP="006E4E26">
      <w:pPr>
        <w:rPr>
          <w:lang w:val="en-US"/>
        </w:rPr>
      </w:pPr>
      <w:r>
        <w:rPr>
          <w:lang w:val="en-US"/>
        </w:rPr>
        <w:t>The resulting database contains information on 22 million documents. The Scopus indexation grows relatively fast (by an average pace of 4 % per year)</w:t>
      </w:r>
      <w:r>
        <w:rPr>
          <w:lang w:val="cs-CZ"/>
        </w:rPr>
        <w:t xml:space="preserve">. </w:t>
      </w:r>
      <w:proofErr w:type="spellStart"/>
      <w:r>
        <w:rPr>
          <w:lang w:val="cs-CZ"/>
        </w:rPr>
        <w:t>We</w:t>
      </w:r>
      <w:proofErr w:type="spellEnd"/>
      <w:r>
        <w:rPr>
          <w:lang w:val="cs-CZ"/>
        </w:rPr>
        <w:t xml:space="preserve"> track 1.29M </w:t>
      </w:r>
      <w:proofErr w:type="spellStart"/>
      <w:r>
        <w:rPr>
          <w:lang w:val="cs-CZ"/>
        </w:rPr>
        <w:t>documents</w:t>
      </w:r>
      <w:proofErr w:type="spellEnd"/>
      <w:r>
        <w:rPr>
          <w:lang w:val="cs-CZ"/>
        </w:rPr>
        <w:t xml:space="preserve"> </w:t>
      </w:r>
      <w:proofErr w:type="spellStart"/>
      <w:r>
        <w:rPr>
          <w:lang w:val="cs-CZ"/>
        </w:rPr>
        <w:t>published</w:t>
      </w:r>
      <w:proofErr w:type="spellEnd"/>
      <w:r>
        <w:rPr>
          <w:lang w:val="cs-CZ"/>
        </w:rPr>
        <w:t xml:space="preserve"> in 2005 up to 2.09M in 2017. </w:t>
      </w:r>
      <w:proofErr w:type="spellStart"/>
      <w:r>
        <w:rPr>
          <w:lang w:val="cs-CZ"/>
        </w:rPr>
        <w:t>The</w:t>
      </w:r>
      <w:proofErr w:type="spellEnd"/>
      <w:r>
        <w:rPr>
          <w:lang w:val="cs-CZ"/>
        </w:rPr>
        <w:t xml:space="preserve"> </w:t>
      </w:r>
      <w:proofErr w:type="spellStart"/>
      <w:r>
        <w:rPr>
          <w:lang w:val="cs-CZ"/>
        </w:rPr>
        <w:t>growth</w:t>
      </w:r>
      <w:proofErr w:type="spellEnd"/>
      <w:r>
        <w:rPr>
          <w:lang w:val="cs-CZ"/>
        </w:rPr>
        <w:t xml:space="preserve"> </w:t>
      </w:r>
      <w:proofErr w:type="spellStart"/>
      <w:r>
        <w:rPr>
          <w:lang w:val="cs-CZ"/>
        </w:rPr>
        <w:t>was</w:t>
      </w:r>
      <w:proofErr w:type="spellEnd"/>
      <w:r>
        <w:rPr>
          <w:lang w:val="cs-CZ"/>
        </w:rPr>
        <w:t xml:space="preserve"> </w:t>
      </w:r>
      <w:proofErr w:type="spellStart"/>
      <w:r>
        <w:rPr>
          <w:lang w:val="cs-CZ"/>
        </w:rPr>
        <w:t>generally</w:t>
      </w:r>
      <w:proofErr w:type="spellEnd"/>
      <w:r>
        <w:rPr>
          <w:lang w:val="cs-CZ"/>
        </w:rPr>
        <w:t xml:space="preserve"> </w:t>
      </w:r>
      <w:proofErr w:type="spellStart"/>
      <w:r>
        <w:rPr>
          <w:lang w:val="cs-CZ"/>
        </w:rPr>
        <w:t>faster</w:t>
      </w:r>
      <w:proofErr w:type="spellEnd"/>
      <w:r>
        <w:rPr>
          <w:lang w:val="cs-CZ"/>
        </w:rPr>
        <w:t xml:space="preserve"> in </w:t>
      </w:r>
      <w:proofErr w:type="spellStart"/>
      <w:r>
        <w:rPr>
          <w:lang w:val="cs-CZ"/>
        </w:rPr>
        <w:t>the</w:t>
      </w:r>
      <w:proofErr w:type="spellEnd"/>
      <w:r>
        <w:rPr>
          <w:lang w:val="cs-CZ"/>
        </w:rPr>
        <w:t xml:space="preserve"> </w:t>
      </w:r>
      <w:proofErr w:type="spellStart"/>
      <w:r>
        <w:rPr>
          <w:lang w:val="cs-CZ"/>
        </w:rPr>
        <w:t>first</w:t>
      </w:r>
      <w:proofErr w:type="spellEnd"/>
      <w:r>
        <w:rPr>
          <w:lang w:val="cs-CZ"/>
        </w:rPr>
        <w:t xml:space="preserve"> </w:t>
      </w:r>
      <w:proofErr w:type="spellStart"/>
      <w:r>
        <w:rPr>
          <w:lang w:val="cs-CZ"/>
        </w:rPr>
        <w:t>half</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analyzed</w:t>
      </w:r>
      <w:proofErr w:type="spellEnd"/>
      <w:r>
        <w:rPr>
          <w:lang w:val="cs-CZ"/>
        </w:rPr>
        <w:t xml:space="preserve"> period. </w:t>
      </w:r>
    </w:p>
    <w:p w14:paraId="43779863" w14:textId="77777777" w:rsidR="006E4E26" w:rsidRPr="0079244C" w:rsidRDefault="006E4E26" w:rsidP="006E4E26">
      <w:pPr>
        <w:pStyle w:val="Nadpis2"/>
        <w:tabs>
          <w:tab w:val="left" w:pos="4050"/>
        </w:tabs>
        <w:rPr>
          <w:lang w:val="en-US"/>
        </w:rPr>
      </w:pPr>
      <w:r w:rsidRPr="0079244C">
        <w:rPr>
          <w:lang w:val="en-US"/>
        </w:rPr>
        <w:t>Limitations</w:t>
      </w:r>
    </w:p>
    <w:p w14:paraId="5E1DF570" w14:textId="77777777" w:rsidR="006E4E26" w:rsidRPr="002C6B73" w:rsidRDefault="006E4E26" w:rsidP="006E4E26">
      <w:pPr>
        <w:rPr>
          <w:lang w:val="cs-CZ"/>
        </w:rPr>
      </w:pPr>
      <w:r w:rsidRPr="0079244C">
        <w:rPr>
          <w:lang w:val="en-US"/>
        </w:rPr>
        <w:t xml:space="preserve">The major drawback of </w:t>
      </w:r>
      <w:r>
        <w:rPr>
          <w:lang w:val="en-US"/>
        </w:rPr>
        <w:t xml:space="preserve">globalization approach </w:t>
      </w:r>
      <w:r w:rsidRPr="0079244C">
        <w:rPr>
          <w:lang w:val="en-US"/>
        </w:rPr>
        <w:t xml:space="preserve">is the representativeness of the underlying data. We refer to the </w:t>
      </w:r>
      <w:r w:rsidRPr="0079244C">
        <w:rPr>
          <w:i/>
          <w:lang w:val="en-US"/>
        </w:rPr>
        <w:t>Globalization of Science</w:t>
      </w:r>
      <w:r w:rsidRPr="0079244C">
        <w:rPr>
          <w:lang w:val="en-US"/>
        </w:rPr>
        <w:t xml:space="preserve">, but it might be more convenient to refer to the </w:t>
      </w:r>
      <w:r w:rsidRPr="0079244C">
        <w:rPr>
          <w:i/>
          <w:lang w:val="en-US"/>
        </w:rPr>
        <w:t xml:space="preserve">Globalization of Science </w:t>
      </w:r>
      <w:r>
        <w:rPr>
          <w:i/>
          <w:lang w:val="en-US"/>
        </w:rPr>
        <w:t>i</w:t>
      </w:r>
      <w:r w:rsidRPr="0079244C">
        <w:rPr>
          <w:i/>
          <w:lang w:val="en-US"/>
        </w:rPr>
        <w:t>n Journals</w:t>
      </w:r>
      <w:r>
        <w:rPr>
          <w:i/>
          <w:lang w:val="en-US"/>
        </w:rPr>
        <w:t xml:space="preserve"> Then</w:t>
      </w:r>
      <w:r w:rsidRPr="0079244C">
        <w:rPr>
          <w:i/>
          <w:lang w:val="en-US"/>
        </w:rPr>
        <w:t xml:space="preserve"> Indexed</w:t>
      </w:r>
      <w:r>
        <w:rPr>
          <w:i/>
          <w:lang w:val="en-US"/>
        </w:rPr>
        <w:t xml:space="preserve"> by Scopus</w:t>
      </w:r>
      <w:r w:rsidRPr="0079244C">
        <w:rPr>
          <w:lang w:val="en-US"/>
        </w:rPr>
        <w:t xml:space="preserve">. </w:t>
      </w:r>
      <w:r>
        <w:rPr>
          <w:lang w:val="en-US"/>
        </w:rPr>
        <w:t>Citation databases</w:t>
      </w:r>
      <w:r w:rsidRPr="0079244C">
        <w:rPr>
          <w:lang w:val="en-US"/>
        </w:rPr>
        <w:t xml:space="preserve"> </w:t>
      </w:r>
      <w:r>
        <w:rPr>
          <w:lang w:val="en-US"/>
        </w:rPr>
        <w:t xml:space="preserve">may </w:t>
      </w:r>
      <w:r w:rsidRPr="0079244C">
        <w:rPr>
          <w:lang w:val="en-US"/>
        </w:rPr>
        <w:t xml:space="preserve">index </w:t>
      </w:r>
      <w:r>
        <w:rPr>
          <w:lang w:val="en-US"/>
        </w:rPr>
        <w:t xml:space="preserve">publications, journals or authors </w:t>
      </w:r>
      <w:r w:rsidRPr="0079244C">
        <w:rPr>
          <w:lang w:val="en-US"/>
        </w:rPr>
        <w:t>unevenly</w:t>
      </w:r>
      <w:r>
        <w:rPr>
          <w:lang w:val="en-US"/>
        </w:rPr>
        <w:t xml:space="preserve"> across countries, disciplines and in time</w:t>
      </w:r>
      <w:r w:rsidRPr="0079244C">
        <w:rPr>
          <w:lang w:val="en-US"/>
        </w:rPr>
        <w:t xml:space="preserve">. </w:t>
      </w:r>
    </w:p>
    <w:p w14:paraId="3E5DC3F9" w14:textId="77777777" w:rsidR="006E4E26" w:rsidRPr="0079244C" w:rsidRDefault="006E4E26" w:rsidP="006E4E26">
      <w:pPr>
        <w:rPr>
          <w:lang w:val="en-US"/>
        </w:rPr>
      </w:pPr>
    </w:p>
    <w:p w14:paraId="2E33EBB8" w14:textId="77777777" w:rsidR="006E4E26" w:rsidRPr="004A667E" w:rsidRDefault="006E4E26" w:rsidP="006E4E26">
      <w:pPr>
        <w:rPr>
          <w:lang w:val="cs-CZ"/>
        </w:rPr>
      </w:pPr>
      <w:r>
        <w:rPr>
          <w:lang w:val="en-US"/>
        </w:rPr>
        <w:t xml:space="preserve">Bibliometric databases probably represent larger portion of the research output in the countries of scientific core than in those at the periphery (Rafols et al. 2014 shows an example of rice research, </w:t>
      </w:r>
      <w:proofErr w:type="spellStart"/>
      <w:r>
        <w:rPr>
          <w:lang w:val="en-US"/>
        </w:rPr>
        <w:t>Chavarro</w:t>
      </w:r>
      <w:proofErr w:type="spellEnd"/>
      <w:r>
        <w:rPr>
          <w:lang w:val="en-US"/>
        </w:rPr>
        <w:t xml:space="preserve"> 2017, </w:t>
      </w:r>
      <w:proofErr w:type="spellStart"/>
      <w:r>
        <w:rPr>
          <w:lang w:val="en-US"/>
        </w:rPr>
        <w:t>Mongeon</w:t>
      </w:r>
      <w:proofErr w:type="spellEnd"/>
      <w:r>
        <w:rPr>
          <w:lang w:val="en-US"/>
        </w:rPr>
        <w:t xml:space="preserve"> and Paul-Hus 2016). With a reasonable assumption that the globalized journals</w:t>
      </w:r>
      <w:r w:rsidRPr="0079244C">
        <w:rPr>
          <w:lang w:val="en-US"/>
        </w:rPr>
        <w:t xml:space="preserve"> </w:t>
      </w:r>
      <w:r>
        <w:rPr>
          <w:lang w:val="en-US"/>
        </w:rPr>
        <w:t xml:space="preserve">are more likely to be indexed than non-globalized </w:t>
      </w:r>
      <w:r w:rsidRPr="0079244C">
        <w:rPr>
          <w:lang w:val="en-US"/>
        </w:rPr>
        <w:t xml:space="preserve">the results </w:t>
      </w:r>
      <w:r>
        <w:rPr>
          <w:lang w:val="en-US"/>
        </w:rPr>
        <w:t>can be interpreted as</w:t>
      </w:r>
      <w:r w:rsidRPr="0079244C">
        <w:rPr>
          <w:lang w:val="en-US"/>
        </w:rPr>
        <w:t xml:space="preserve"> the upper bound of globalization of the </w:t>
      </w:r>
      <w:r>
        <w:rPr>
          <w:lang w:val="en-US"/>
        </w:rPr>
        <w:t xml:space="preserve">periphery </w:t>
      </w:r>
      <w:r w:rsidRPr="0079244C">
        <w:rPr>
          <w:lang w:val="en-US"/>
        </w:rPr>
        <w:t>countries.</w:t>
      </w:r>
    </w:p>
    <w:p w14:paraId="18E6B788" w14:textId="77777777" w:rsidR="006E4E26" w:rsidRPr="0079244C" w:rsidRDefault="006E4E26" w:rsidP="006E4E26">
      <w:pPr>
        <w:tabs>
          <w:tab w:val="left" w:pos="8221"/>
        </w:tabs>
        <w:rPr>
          <w:lang w:val="en-US"/>
        </w:rPr>
      </w:pPr>
      <w:r>
        <w:rPr>
          <w:lang w:val="en-US"/>
        </w:rPr>
        <w:tab/>
      </w:r>
    </w:p>
    <w:p w14:paraId="661B8D08" w14:textId="77777777" w:rsidR="006E4E26" w:rsidRDefault="006E4E26" w:rsidP="006E4E26">
      <w:pPr>
        <w:rPr>
          <w:lang w:val="en-US"/>
        </w:rPr>
      </w:pPr>
      <w:r w:rsidRPr="0079244C">
        <w:rPr>
          <w:lang w:val="en-US"/>
        </w:rPr>
        <w:t xml:space="preserve">The results are sensitive to </w:t>
      </w:r>
      <w:r>
        <w:rPr>
          <w:lang w:val="en-US"/>
        </w:rPr>
        <w:t xml:space="preserve">Scopus journal-indexation </w:t>
      </w:r>
      <w:r w:rsidRPr="0079244C">
        <w:rPr>
          <w:lang w:val="en-US"/>
        </w:rPr>
        <w:t>decisions</w:t>
      </w:r>
      <w:r>
        <w:rPr>
          <w:lang w:val="en-US"/>
        </w:rPr>
        <w:t>.</w:t>
      </w:r>
      <w:r w:rsidRPr="0079244C">
        <w:rPr>
          <w:lang w:val="en-US"/>
        </w:rPr>
        <w:t xml:space="preserve"> For example, in 200</w:t>
      </w:r>
      <w:r>
        <w:rPr>
          <w:lang w:val="en-US"/>
        </w:rPr>
        <w:t xml:space="preserve">9 Scopus reacted to criticism by increasing its coverage of social sciences and humanities journals by </w:t>
      </w:r>
      <w:r>
        <w:rPr>
          <w:lang w:val="en-US"/>
        </w:rPr>
        <w:lastRenderedPageBreak/>
        <w:t xml:space="preserve">39 % (Hicks and Wang 2010). </w:t>
      </w:r>
      <w:r w:rsidRPr="00FE1313">
        <w:rPr>
          <w:lang w:val="en-US"/>
        </w:rPr>
        <w:t xml:space="preserve">Short-term changes </w:t>
      </w:r>
      <w:r>
        <w:rPr>
          <w:lang w:val="en-US"/>
        </w:rPr>
        <w:t>must</w:t>
      </w:r>
      <w:r w:rsidRPr="00FE1313">
        <w:rPr>
          <w:lang w:val="en-US"/>
        </w:rPr>
        <w:t xml:space="preserve"> be interpreted with caution</w:t>
      </w:r>
      <w:r>
        <w:rPr>
          <w:lang w:val="en-US"/>
        </w:rPr>
        <w:t>. Sudden</w:t>
      </w:r>
      <w:r w:rsidRPr="00FE1313">
        <w:rPr>
          <w:lang w:val="en-US"/>
        </w:rPr>
        <w:t xml:space="preserve"> year-by-year jumps are not necessarily caused by fundamental changes of the researchers’ behavior but are </w:t>
      </w:r>
      <w:r>
        <w:rPr>
          <w:lang w:val="en-US"/>
        </w:rPr>
        <w:t>often</w:t>
      </w:r>
      <w:r w:rsidRPr="00FE1313">
        <w:rPr>
          <w:lang w:val="en-US"/>
        </w:rPr>
        <w:t xml:space="preserve"> driven by adding (or removing) journals in </w:t>
      </w:r>
      <w:r>
        <w:rPr>
          <w:lang w:val="en-US"/>
        </w:rPr>
        <w:t>the database</w:t>
      </w:r>
      <w:r w:rsidRPr="00FE1313">
        <w:rPr>
          <w:lang w:val="en-US"/>
        </w:rPr>
        <w:t>.</w:t>
      </w:r>
      <w:r>
        <w:rPr>
          <w:lang w:val="en-US"/>
        </w:rPr>
        <w:t xml:space="preserve"> Also, long-term changes may be partly driven by indexing larger portion of existing journals.</w:t>
      </w:r>
    </w:p>
    <w:p w14:paraId="49FE67B0" w14:textId="77777777" w:rsidR="006E4E26" w:rsidRPr="0079244C" w:rsidRDefault="006E4E26" w:rsidP="006E4E26">
      <w:pPr>
        <w:rPr>
          <w:lang w:val="en-US"/>
        </w:rPr>
      </w:pPr>
    </w:p>
    <w:p w14:paraId="3FDCA779" w14:textId="77777777" w:rsidR="006E4E26" w:rsidRDefault="006E4E26" w:rsidP="006E4E26">
      <w:pPr>
        <w:rPr>
          <w:lang w:val="en-US"/>
        </w:rPr>
      </w:pPr>
      <w:r>
        <w:rPr>
          <w:lang w:val="en-US"/>
        </w:rPr>
        <w:t xml:space="preserve">The bibliometric databases can cover disciplines unevenly as well. </w:t>
      </w:r>
      <w:proofErr w:type="spellStart"/>
      <w:r>
        <w:rPr>
          <w:lang w:val="en-US"/>
        </w:rPr>
        <w:t>Mongeon</w:t>
      </w:r>
      <w:proofErr w:type="spellEnd"/>
      <w:r>
        <w:rPr>
          <w:lang w:val="en-US"/>
        </w:rPr>
        <w:t xml:space="preserve"> and Paul-Hus (2016) report significant under-representation of social sciences and humanities in both Scopus and </w:t>
      </w:r>
      <w:proofErr w:type="spellStart"/>
      <w:r>
        <w:rPr>
          <w:lang w:val="en-US"/>
        </w:rPr>
        <w:t>WoS</w:t>
      </w:r>
      <w:proofErr w:type="spellEnd"/>
      <w:r>
        <w:rPr>
          <w:lang w:val="en-US"/>
        </w:rPr>
        <w:t>. These concerns not only contain the coverage of journals within the database, but also use of journals as a publication platform. For disciplines relying on other publication venues such as books the results may be distorted.</w:t>
      </w:r>
      <w:r w:rsidRPr="0079244C">
        <w:rPr>
          <w:lang w:val="en-US"/>
        </w:rPr>
        <w:t xml:space="preserve"> </w:t>
      </w:r>
    </w:p>
    <w:p w14:paraId="0F11B350" w14:textId="77777777" w:rsidR="006E4E26" w:rsidRDefault="006E4E26" w:rsidP="006E4E26">
      <w:pPr>
        <w:pStyle w:val="Nadpis1"/>
        <w:rPr>
          <w:lang w:val="en-US"/>
        </w:rPr>
      </w:pPr>
      <w:r w:rsidRPr="0079244C">
        <w:rPr>
          <w:lang w:val="en-US"/>
        </w:rPr>
        <w:t>Results</w:t>
      </w:r>
      <w:r>
        <w:rPr>
          <w:rStyle w:val="Znakapoznpodarou"/>
          <w:lang w:val="en-US"/>
        </w:rPr>
        <w:footnoteReference w:id="3"/>
      </w:r>
    </w:p>
    <w:p w14:paraId="3518BC2F" w14:textId="77777777" w:rsidR="006E4E26" w:rsidRDefault="006E4E26" w:rsidP="006E4E26">
      <w:pPr>
        <w:rPr>
          <w:lang w:val="en-US"/>
        </w:rPr>
      </w:pPr>
      <w:r w:rsidRPr="0079244C">
        <w:rPr>
          <w:lang w:val="en-US"/>
        </w:rPr>
        <w:t xml:space="preserve">After excluding all dependent territories except Hong Kong, the computation algorithm yielded </w:t>
      </w:r>
      <w:r>
        <w:rPr>
          <w:lang w:val="en-US"/>
        </w:rPr>
        <w:t xml:space="preserve">globalization scores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Pr>
          <w:lang w:val="en-US"/>
        </w:rPr>
        <w:t xml:space="preserve">  in three major dimensions - 174 countries (</w:t>
      </w:r>
      <m:oMath>
        <m:r>
          <w:rPr>
            <w:rFonts w:ascii="Cambria Math" w:hAnsi="Cambria Math"/>
            <w:lang w:val="en-US"/>
          </w:rPr>
          <m:t>c</m:t>
        </m:r>
      </m:oMath>
      <w:r>
        <w:rPr>
          <w:lang w:val="en-US"/>
        </w:rPr>
        <w:t>), narrow 32 disciplines (</w:t>
      </w:r>
      <m:oMath>
        <m:r>
          <w:rPr>
            <w:rFonts w:ascii="Cambria Math" w:hAnsi="Cambria Math"/>
            <w:lang w:val="en-US"/>
          </w:rPr>
          <m:t>d</m:t>
        </m:r>
      </m:oMath>
      <w:r>
        <w:rPr>
          <w:lang w:val="en-US"/>
        </w:rPr>
        <w:t>) and 13 years (</w:t>
      </w:r>
      <m:oMath>
        <m:r>
          <w:rPr>
            <w:rFonts w:ascii="Cambria Math" w:hAnsi="Cambria Math"/>
            <w:lang w:val="en-US"/>
          </w:rPr>
          <m:t>y</m:t>
        </m:r>
      </m:oMath>
      <w:r>
        <w:rPr>
          <w:lang w:val="en-US"/>
        </w:rPr>
        <w:t>). The panel is unbalanced as t</w:t>
      </w:r>
      <w:r w:rsidRPr="0079244C">
        <w:rPr>
          <w:lang w:val="en-US"/>
        </w:rPr>
        <w:t xml:space="preserve">he </w:t>
      </w:r>
      <w:r>
        <w:rPr>
          <w:lang w:val="en-US"/>
        </w:rPr>
        <w:t xml:space="preserve">rule </w:t>
      </w:r>
      <w:r w:rsidRPr="0079244C">
        <w:rPr>
          <w:lang w:val="en-US"/>
        </w:rPr>
        <w:t>of</w:t>
      </w:r>
      <w:r>
        <w:rPr>
          <w:lang w:val="en-US"/>
        </w:rPr>
        <w:t xml:space="preserve"> publishing in at least 30 </w:t>
      </w:r>
      <w:r w:rsidRPr="0079244C">
        <w:rPr>
          <w:lang w:val="en-US"/>
        </w:rPr>
        <w:t xml:space="preserve">journals </w:t>
      </w:r>
      <w:r>
        <w:rPr>
          <w:lang w:val="en-US"/>
        </w:rPr>
        <w:t xml:space="preserve">in given country, discipline and year is applied. </w:t>
      </w:r>
      <w:r w:rsidRPr="0079244C">
        <w:rPr>
          <w:lang w:val="en-US"/>
        </w:rPr>
        <w:t>In 2017,</w:t>
      </w:r>
      <w:r>
        <w:rPr>
          <w:lang w:val="en-US"/>
        </w:rPr>
        <w:t xml:space="preserve"> for example,</w:t>
      </w:r>
      <w:r w:rsidRPr="0079244C">
        <w:rPr>
          <w:lang w:val="en-US"/>
        </w:rPr>
        <w:t xml:space="preserve"> the data were available for 171 countries in the </w:t>
      </w:r>
      <w:r>
        <w:rPr>
          <w:lang w:val="en-US"/>
        </w:rPr>
        <w:t>total figures</w:t>
      </w:r>
      <w:r w:rsidRPr="0079244C">
        <w:rPr>
          <w:i/>
          <w:lang w:val="en-US"/>
        </w:rPr>
        <w:t xml:space="preserve">, </w:t>
      </w:r>
      <w:r>
        <w:rPr>
          <w:iCs/>
          <w:lang w:val="en-US"/>
        </w:rPr>
        <w:t xml:space="preserve">125 – 155 in broad disciplines and </w:t>
      </w:r>
      <w:r>
        <w:rPr>
          <w:lang w:val="en-US"/>
        </w:rPr>
        <w:t>for less than 100 countries in 21 out of 27 narrow disciplines</w:t>
      </w:r>
      <w:r w:rsidRPr="0079244C">
        <w:rPr>
          <w:lang w:val="en-US"/>
        </w:rPr>
        <w:t xml:space="preserve">. </w:t>
      </w:r>
      <w:r>
        <w:rPr>
          <w:lang w:val="en-US"/>
        </w:rPr>
        <w:t>Naturally, the larger the research production in the country and the discipline, the more globalization scores are available. The data coverage also grows in time together with growth of research output and indexation of journals by Scopus.</w:t>
      </w:r>
    </w:p>
    <w:p w14:paraId="10F832CA" w14:textId="77777777" w:rsidR="006E4E26" w:rsidRPr="0079244C" w:rsidRDefault="006E4E26" w:rsidP="006E4E26">
      <w:pPr>
        <w:pStyle w:val="Nadpis2"/>
        <w:tabs>
          <w:tab w:val="left" w:pos="4050"/>
        </w:tabs>
        <w:rPr>
          <w:lang w:val="en-US"/>
        </w:rPr>
      </w:pPr>
      <w:r>
        <w:rPr>
          <w:lang w:val="en-US"/>
        </w:rPr>
        <w:t>Results robustness</w:t>
      </w:r>
    </w:p>
    <w:p w14:paraId="1CC12F73" w14:textId="77777777" w:rsidR="006E4E26" w:rsidRPr="0079244C" w:rsidRDefault="006E4E26" w:rsidP="006E4E26">
      <w:pPr>
        <w:rPr>
          <w:lang w:val="en-US"/>
        </w:rPr>
      </w:pPr>
      <w:r>
        <w:rPr>
          <w:lang w:val="en-US"/>
        </w:rPr>
        <w:t>The different i</w:t>
      </w:r>
      <w:r w:rsidRPr="0079244C">
        <w:rPr>
          <w:lang w:val="en-US"/>
        </w:rPr>
        <w:t>ndicators</w:t>
      </w:r>
      <w:r>
        <w:rPr>
          <w:lang w:val="en-US"/>
        </w:rPr>
        <w:t xml:space="preserve"> yield similar estimates of globalization</w:t>
      </w:r>
      <w:r w:rsidRPr="0079244C">
        <w:rPr>
          <w:lang w:val="en-US"/>
        </w:rPr>
        <w:t xml:space="preserve">. </w:t>
      </w:r>
      <w:r>
        <w:rPr>
          <w:lang w:val="en-US"/>
        </w:rPr>
        <w:t>The various indicators are generally correlated (see Table A1 in the Appendix)</w:t>
      </w:r>
      <w:r w:rsidRPr="0079244C">
        <w:rPr>
          <w:lang w:val="en-US"/>
        </w:rPr>
        <w:t>. 25 out of 28 coefficients exceed 0.5, and a half</w:t>
      </w:r>
      <w:r>
        <w:rPr>
          <w:lang w:val="en-US"/>
        </w:rPr>
        <w:t xml:space="preserve"> of</w:t>
      </w:r>
      <w:r w:rsidRPr="0079244C">
        <w:rPr>
          <w:lang w:val="en-US"/>
        </w:rPr>
        <w:t xml:space="preserve"> coefficient</w:t>
      </w:r>
      <w:r>
        <w:rPr>
          <w:lang w:val="en-US"/>
        </w:rPr>
        <w:t>s</w:t>
      </w:r>
      <w:r w:rsidRPr="0079244C">
        <w:rPr>
          <w:lang w:val="en-US"/>
        </w:rPr>
        <w:t xml:space="preserve"> </w:t>
      </w:r>
      <w:r>
        <w:rPr>
          <w:lang w:val="en-US"/>
        </w:rPr>
        <w:t>is</w:t>
      </w:r>
      <w:r w:rsidRPr="0079244C">
        <w:rPr>
          <w:lang w:val="en-US"/>
        </w:rPr>
        <w:t xml:space="preserve"> higher than 0.7. The most in-between indicator is Euclidian distance with a correlation coefficient higher than </w:t>
      </w:r>
      <w:r w:rsidRPr="00F40BED">
        <w:rPr>
          <w:lang w:val="en-US"/>
        </w:rPr>
        <w:t>0.</w:t>
      </w:r>
      <w:r w:rsidRPr="004A667E">
        <w:rPr>
          <w:lang w:val="en-US"/>
        </w:rPr>
        <w:t xml:space="preserve">75 </w:t>
      </w:r>
      <w:r>
        <w:rPr>
          <w:lang w:val="en-US"/>
        </w:rPr>
        <w:t>with all other</w:t>
      </w:r>
      <w:r w:rsidRPr="00F40BED">
        <w:rPr>
          <w:lang w:val="en-US"/>
        </w:rPr>
        <w:t xml:space="preserve"> indicators</w:t>
      </w:r>
      <w:r w:rsidRPr="004A667E">
        <w:rPr>
          <w:lang w:val="en-US"/>
        </w:rPr>
        <w:t>.</w:t>
      </w:r>
      <w:r w:rsidRPr="0079244C">
        <w:rPr>
          <w:lang w:val="en-US"/>
        </w:rPr>
        <w:t xml:space="preserve"> </w:t>
      </w:r>
      <w:r>
        <w:rPr>
          <w:lang w:val="en-US"/>
        </w:rPr>
        <w:t>That’s why b</w:t>
      </w:r>
      <w:r w:rsidRPr="0079244C">
        <w:rPr>
          <w:lang w:val="en-US"/>
        </w:rPr>
        <w:t>y default, we refer to it when not stated otherwise.</w:t>
      </w:r>
    </w:p>
    <w:p w14:paraId="3A460DDE" w14:textId="77777777" w:rsidR="006E4E26" w:rsidRDefault="006E4E26" w:rsidP="006E4E26">
      <w:pPr>
        <w:rPr>
          <w:lang w:val="en-US"/>
        </w:rPr>
      </w:pPr>
    </w:p>
    <w:p w14:paraId="2C8ED53E" w14:textId="77777777" w:rsidR="006E4E26" w:rsidRDefault="006E4E26" w:rsidP="006E4E26">
      <w:pPr>
        <w:rPr>
          <w:lang w:val="en-US"/>
        </w:rPr>
      </w:pPr>
      <w:r>
        <w:rPr>
          <w:lang w:val="en-US"/>
        </w:rPr>
        <w:t>Results are not excessively distorted by relying on journal-based discipline classification, although the documents in journals publishing in multiple disciplines are fully attributed to each of the discipline. To test it, globalization was recalculated using only journals with 1 broad discipline (80 % of journals) and with 1 narrow disciplines (50 % of journals). The distortion is acceptable. The correlation between original all globalization scores computed from all journals and one calculated from journals with only 1 broad discipline is 0.83. When counting only journals with 1 narrow discipline assigned the correlation is still 0.78.</w:t>
      </w:r>
    </w:p>
    <w:p w14:paraId="7E976BF5" w14:textId="77777777" w:rsidR="006E4E26" w:rsidRPr="009D472E" w:rsidRDefault="006E4E26" w:rsidP="006E4E26">
      <w:pPr>
        <w:pStyle w:val="Nadpis2"/>
        <w:tabs>
          <w:tab w:val="left" w:pos="4050"/>
        </w:tabs>
        <w:rPr>
          <w:lang w:val="en-US"/>
        </w:rPr>
      </w:pPr>
      <w:r w:rsidRPr="009D472E">
        <w:rPr>
          <w:lang w:val="en-US"/>
        </w:rPr>
        <w:t xml:space="preserve">Countries, disciplines or time? </w:t>
      </w:r>
    </w:p>
    <w:p w14:paraId="12159E4D" w14:textId="77777777" w:rsidR="006E4E26" w:rsidRDefault="006E4E26" w:rsidP="006E4E26">
      <w:pPr>
        <w:rPr>
          <w:lang w:val="en-US"/>
        </w:rPr>
      </w:pPr>
      <w:r w:rsidRPr="009D472E">
        <w:rPr>
          <w:lang w:val="en-US"/>
        </w:rPr>
        <w:t xml:space="preserve">At the beginning of the analysis we decompose the globalization variance into dimensions – countries </w:t>
      </w:r>
      <w:r w:rsidRPr="009D472E">
        <w:rPr>
          <w:i/>
          <w:iCs/>
          <w:lang w:val="en-US"/>
        </w:rPr>
        <w:t>c</w:t>
      </w:r>
      <w:r w:rsidRPr="009D472E">
        <w:rPr>
          <w:lang w:val="en-US"/>
        </w:rPr>
        <w:t xml:space="preserve">, disciplines </w:t>
      </w:r>
      <w:r w:rsidRPr="009D472E">
        <w:rPr>
          <w:i/>
          <w:iCs/>
          <w:lang w:val="en-US"/>
        </w:rPr>
        <w:t>d</w:t>
      </w:r>
      <w:r w:rsidRPr="009D472E">
        <w:rPr>
          <w:lang w:val="en-US"/>
        </w:rPr>
        <w:t xml:space="preserve"> and years </w:t>
      </w:r>
      <w:r w:rsidRPr="009D472E">
        <w:rPr>
          <w:i/>
          <w:iCs/>
          <w:lang w:val="en-US"/>
        </w:rPr>
        <w:t>y</w:t>
      </w:r>
      <w:r w:rsidRPr="009D472E">
        <w:rPr>
          <w:lang w:val="en-US"/>
        </w:rPr>
        <w:t xml:space="preserve">. Table </w:t>
      </w:r>
      <w:r w:rsidRPr="005F4E19">
        <w:rPr>
          <w:lang w:val="en-US"/>
        </w:rPr>
        <w:t>2</w:t>
      </w:r>
      <w:r w:rsidRPr="009D472E">
        <w:rPr>
          <w:lang w:val="en-US"/>
        </w:rPr>
        <w:t xml:space="preserve"> shows explained variance</w:t>
      </w:r>
      <w:r w:rsidRPr="009D472E">
        <w:rPr>
          <w:bCs/>
          <w:lang w:val="en-US"/>
        </w:rPr>
        <w:t xml:space="preserve"> </w:t>
      </w:r>
      <m:oMath>
        <m:sSup>
          <m:sSupPr>
            <m:ctrlPr>
              <w:rPr>
                <w:rFonts w:ascii="Cambria Math" w:eastAsia="Times New Roman" w:hAnsi="Cambria Math"/>
                <w:bCs/>
                <w:i/>
                <w:color w:val="000000"/>
                <w:szCs w:val="24"/>
                <w:lang w:val="en-US" w:eastAsia="cs-CZ"/>
              </w:rPr>
            </m:ctrlPr>
          </m:sSupPr>
          <m:e>
            <m:r>
              <m:rPr>
                <m:sty m:val="p"/>
              </m:rPr>
              <w:rPr>
                <w:rFonts w:ascii="Cambria Math" w:eastAsia="Times New Roman" w:hAnsi="Cambria Math"/>
                <w:color w:val="000000"/>
                <w:szCs w:val="24"/>
                <w:lang w:val="en-US" w:eastAsia="cs-CZ"/>
              </w:rPr>
              <m:t>ω</m:t>
            </m:r>
            <m:ctrlPr>
              <w:rPr>
                <w:rFonts w:ascii="Cambria Math" w:eastAsia="Times New Roman" w:hAnsi="Cambria Math"/>
                <w:bCs/>
                <w:color w:val="000000"/>
                <w:szCs w:val="24"/>
                <w:lang w:val="en-US" w:eastAsia="cs-CZ"/>
              </w:rPr>
            </m:ctrlPr>
          </m:e>
          <m:sup>
            <m:r>
              <w:rPr>
                <w:rFonts w:ascii="Cambria Math" w:eastAsia="Times New Roman" w:hAnsi="Cambria Math"/>
                <w:color w:val="000000"/>
                <w:szCs w:val="24"/>
                <w:lang w:val="en-US" w:eastAsia="cs-CZ"/>
              </w:rPr>
              <m:t>2</m:t>
            </m:r>
          </m:sup>
        </m:sSup>
      </m:oMath>
      <w:r w:rsidRPr="009D472E">
        <w:rPr>
          <w:bCs/>
          <w:color w:val="000000"/>
          <w:szCs w:val="24"/>
          <w:lang w:val="en-US" w:eastAsia="cs-CZ"/>
        </w:rPr>
        <w:t xml:space="preserve"> of ANOVA regression</w:t>
      </w:r>
      <w:r w:rsidRPr="009D472E">
        <w:rPr>
          <w:color w:val="000000"/>
          <w:szCs w:val="24"/>
          <w:lang w:val="en-US" w:eastAsia="cs-CZ"/>
        </w:rPr>
        <w:t xml:space="preserve">, on all globalization scores of given indicator </w:t>
      </w:r>
      <w:proofErr w:type="spellStart"/>
      <w:r w:rsidRPr="009D472E">
        <w:rPr>
          <w:i/>
          <w:iCs/>
          <w:color w:val="000000"/>
          <w:szCs w:val="24"/>
          <w:lang w:val="en-US" w:eastAsia="cs-CZ"/>
        </w:rPr>
        <w:t>i</w:t>
      </w:r>
      <w:proofErr w:type="spellEnd"/>
      <w:r w:rsidRPr="009D472E">
        <w:rPr>
          <w:color w:val="000000"/>
          <w:szCs w:val="24"/>
          <w:lang w:val="en-US" w:eastAsia="cs-CZ"/>
        </w:rPr>
        <w:t xml:space="preserve">, where </w:t>
      </w:r>
      <m:oMath>
        <m:r>
          <w:rPr>
            <w:rFonts w:ascii="Cambria Math" w:hAnsi="Cambria Math"/>
            <w:color w:val="000000"/>
            <w:szCs w:val="24"/>
            <w:lang w:val="en-US" w:eastAsia="cs-CZ"/>
          </w:rPr>
          <m:t>c</m:t>
        </m:r>
      </m:oMath>
      <w:r w:rsidRPr="009D472E">
        <w:rPr>
          <w:color w:val="000000"/>
          <w:szCs w:val="24"/>
          <w:lang w:val="en-US" w:eastAsia="cs-CZ"/>
        </w:rPr>
        <w:t xml:space="preserve">, </w:t>
      </w:r>
      <m:oMath>
        <m:r>
          <w:rPr>
            <w:rFonts w:ascii="Cambria Math" w:hAnsi="Cambria Math"/>
            <w:color w:val="000000"/>
            <w:szCs w:val="24"/>
            <w:lang w:val="en-US" w:eastAsia="cs-CZ"/>
          </w:rPr>
          <m:t>d</m:t>
        </m:r>
      </m:oMath>
      <w:r w:rsidRPr="009D472E">
        <w:rPr>
          <w:color w:val="000000"/>
          <w:szCs w:val="24"/>
          <w:lang w:val="en-US" w:eastAsia="cs-CZ"/>
        </w:rPr>
        <w:t xml:space="preserve">, </w:t>
      </w:r>
      <m:oMath>
        <m:r>
          <w:rPr>
            <w:rFonts w:ascii="Cambria Math" w:hAnsi="Cambria Math"/>
            <w:color w:val="000000"/>
            <w:szCs w:val="24"/>
            <w:lang w:val="en-US" w:eastAsia="cs-CZ"/>
          </w:rPr>
          <m:t>y</m:t>
        </m:r>
      </m:oMath>
      <w:r w:rsidRPr="009D472E">
        <w:rPr>
          <w:bCs/>
          <w:color w:val="000000"/>
          <w:szCs w:val="24"/>
          <w:lang w:val="en-US" w:eastAsia="cs-CZ"/>
        </w:rPr>
        <w:t xml:space="preserve"> are treated as categorical variables. </w:t>
      </w:r>
      <m:oMath>
        <m:sSup>
          <m:sSupPr>
            <m:ctrlPr>
              <w:rPr>
                <w:rFonts w:ascii="Cambria Math" w:eastAsia="Times New Roman" w:hAnsi="Cambria Math"/>
                <w:i/>
                <w:color w:val="000000"/>
                <w:szCs w:val="24"/>
                <w:lang w:val="en-US" w:eastAsia="cs-CZ"/>
              </w:rPr>
            </m:ctrlPr>
          </m:sSupPr>
          <m:e>
            <m:r>
              <m:rPr>
                <m:sty m:val="p"/>
              </m:rPr>
              <w:rPr>
                <w:rFonts w:ascii="Cambria Math" w:eastAsia="Times New Roman" w:hAnsi="Cambria Math"/>
                <w:color w:val="000000"/>
                <w:szCs w:val="24"/>
                <w:lang w:val="en-US" w:eastAsia="cs-CZ"/>
              </w:rPr>
              <m:t>ω</m:t>
            </m:r>
            <m:ctrlPr>
              <w:rPr>
                <w:rFonts w:ascii="Cambria Math" w:eastAsia="Times New Roman" w:hAnsi="Cambria Math"/>
                <w:color w:val="000000"/>
                <w:szCs w:val="24"/>
                <w:lang w:val="en-US" w:eastAsia="cs-CZ"/>
              </w:rPr>
            </m:ctrlPr>
          </m:e>
          <m:sup>
            <m:r>
              <w:rPr>
                <w:rFonts w:ascii="Cambria Math" w:eastAsia="Times New Roman" w:hAnsi="Cambria Math"/>
                <w:color w:val="000000"/>
                <w:szCs w:val="24"/>
                <w:lang w:val="en-US" w:eastAsia="cs-CZ"/>
              </w:rPr>
              <m:t>2</m:t>
            </m:r>
          </m:sup>
        </m:sSup>
      </m:oMath>
      <w:r w:rsidRPr="009D472E">
        <w:rPr>
          <w:color w:val="000000"/>
          <w:szCs w:val="24"/>
          <w:lang w:val="en-US" w:eastAsia="cs-CZ"/>
        </w:rPr>
        <w:t xml:space="preserve"> allows to decompose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9D472E">
        <w:rPr>
          <w:iCs/>
          <w:color w:val="000000"/>
          <w:szCs w:val="24"/>
          <w:lang w:val="en-US" w:eastAsia="cs-CZ"/>
        </w:rPr>
        <w:t xml:space="preserve"> </w:t>
      </w:r>
      <w:r w:rsidRPr="009D472E">
        <w:rPr>
          <w:color w:val="000000"/>
          <w:szCs w:val="24"/>
          <w:lang w:val="en-US" w:eastAsia="cs-CZ"/>
        </w:rPr>
        <w:t xml:space="preserve">across the factors used in the regression. </w:t>
      </w:r>
      <w:r w:rsidRPr="009D472E">
        <w:rPr>
          <w:bCs/>
          <w:color w:val="000000"/>
          <w:szCs w:val="24"/>
          <w:lang w:val="en-US" w:eastAsia="cs-CZ"/>
        </w:rPr>
        <w:t>The regression is run separately for broad and narrow disciplines.</w:t>
      </w:r>
      <w:r w:rsidRPr="009D472E">
        <w:rPr>
          <w:lang w:val="en-US"/>
        </w:rPr>
        <w:t xml:space="preserve"> This simple regression already explains </w:t>
      </w:r>
      <w:r>
        <w:rPr>
          <w:lang w:val="en-US"/>
        </w:rPr>
        <w:t xml:space="preserve">approximately </w:t>
      </w:r>
      <w:r w:rsidRPr="009D472E">
        <w:rPr>
          <w:lang w:val="en-US"/>
        </w:rPr>
        <w:t xml:space="preserve">70 % of the variance in the data in case of broad disciplines and 60 % of variance in narrow disciplines. </w:t>
      </w:r>
    </w:p>
    <w:p w14:paraId="6266B308" w14:textId="77777777" w:rsidR="006E4E26" w:rsidRDefault="006E4E26" w:rsidP="006E4E26">
      <w:pPr>
        <w:rPr>
          <w:lang w:val="en-US"/>
        </w:rPr>
      </w:pPr>
    </w:p>
    <w:p w14:paraId="18EF298D" w14:textId="77777777" w:rsidR="006E4E26" w:rsidRDefault="006E4E26" w:rsidP="006E4E26">
      <w:pPr>
        <w:rPr>
          <w:lang w:val="en-US"/>
        </w:rPr>
      </w:pPr>
      <w:r>
        <w:rPr>
          <w:lang w:val="en-US"/>
        </w:rPr>
        <w:t xml:space="preserve">Countries are by far the most important factor as they systematically explain more than 50 % of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(in some cases even 90 %). The effect is stronger for broad disciplines. Disciplines are </w:t>
      </w:r>
      <w:r>
        <w:rPr>
          <w:lang w:val="en-US"/>
        </w:rPr>
        <w:lastRenderedPageBreak/>
        <w:t xml:space="preserve">weaker predictor of globalization, but it is still relatively important factor (especially in case of narrow disciplines). </w:t>
      </w:r>
    </w:p>
    <w:p w14:paraId="2A19D26D" w14:textId="77777777" w:rsidR="006E4E26" w:rsidRDefault="006E4E26" w:rsidP="006E4E26">
      <w:pPr>
        <w:rPr>
          <w:lang w:val="en-US"/>
        </w:rPr>
      </w:pPr>
    </w:p>
    <w:tbl>
      <w:tblPr>
        <w:tblW w:w="9639" w:type="dxa"/>
        <w:tblLayout w:type="fixed"/>
        <w:tblCellMar>
          <w:left w:w="70" w:type="dxa"/>
          <w:right w:w="70" w:type="dxa"/>
        </w:tblCellMar>
        <w:tblLook w:val="04A0" w:firstRow="1" w:lastRow="0" w:firstColumn="1" w:lastColumn="0" w:noHBand="0" w:noVBand="1"/>
      </w:tblPr>
      <w:tblGrid>
        <w:gridCol w:w="993"/>
        <w:gridCol w:w="425"/>
        <w:gridCol w:w="1052"/>
        <w:gridCol w:w="1195"/>
        <w:gridCol w:w="1195"/>
        <w:gridCol w:w="1194"/>
        <w:gridCol w:w="1195"/>
        <w:gridCol w:w="1398"/>
        <w:gridCol w:w="992"/>
      </w:tblGrid>
      <w:tr w:rsidR="006E4E26" w:rsidRPr="000609AE" w14:paraId="14720157" w14:textId="77777777" w:rsidTr="0078097B">
        <w:trPr>
          <w:trHeight w:val="290"/>
        </w:trPr>
        <w:tc>
          <w:tcPr>
            <w:tcW w:w="9639" w:type="dxa"/>
            <w:gridSpan w:val="9"/>
            <w:tcBorders>
              <w:top w:val="nil"/>
              <w:left w:val="nil"/>
              <w:right w:val="nil"/>
            </w:tcBorders>
            <w:shd w:val="clear" w:color="auto" w:fill="auto"/>
            <w:noWrap/>
            <w:vAlign w:val="bottom"/>
          </w:tcPr>
          <w:p w14:paraId="3BAA6F06" w14:textId="77777777" w:rsidR="006E4E26" w:rsidRPr="004A667E" w:rsidRDefault="006E4E26" w:rsidP="0078097B">
            <w:pPr>
              <w:jc w:val="left"/>
              <w:rPr>
                <w:rFonts w:eastAsia="Times New Roman"/>
                <w:b/>
                <w:bCs/>
                <w:color w:val="000000"/>
                <w:szCs w:val="24"/>
                <w:lang w:val="cs-CZ" w:eastAsia="cs-CZ"/>
              </w:rPr>
            </w:pPr>
            <w:r w:rsidRPr="004A667E">
              <w:rPr>
                <w:rFonts w:eastAsia="Times New Roman"/>
                <w:b/>
                <w:bCs/>
                <w:color w:val="000000"/>
                <w:szCs w:val="24"/>
                <w:lang w:val="cs-CZ" w:eastAsia="cs-CZ"/>
              </w:rPr>
              <w:t xml:space="preserve">Table </w:t>
            </w:r>
            <w:r w:rsidRPr="00A815CC">
              <w:rPr>
                <w:rFonts w:eastAsia="Times New Roman"/>
                <w:b/>
                <w:bCs/>
                <w:color w:val="000000"/>
                <w:szCs w:val="24"/>
                <w:lang w:val="cs-CZ" w:eastAsia="cs-CZ"/>
              </w:rPr>
              <w:t>2</w:t>
            </w:r>
            <w:r w:rsidRPr="004A667E">
              <w:rPr>
                <w:rFonts w:eastAsia="Times New Roman"/>
                <w:b/>
                <w:bCs/>
                <w:color w:val="000000"/>
                <w:szCs w:val="24"/>
                <w:lang w:val="cs-CZ" w:eastAsia="cs-CZ"/>
              </w:rPr>
              <w:t xml:space="preserve">: </w:t>
            </w:r>
            <w:r>
              <w:rPr>
                <w:rFonts w:eastAsia="Times New Roman"/>
                <w:b/>
                <w:bCs/>
                <w:color w:val="000000"/>
                <w:szCs w:val="24"/>
                <w:lang w:val="cs-CZ" w:eastAsia="cs-CZ"/>
              </w:rPr>
              <w:t xml:space="preserve">Variance </w:t>
            </w:r>
            <w:proofErr w:type="spellStart"/>
            <w:r>
              <w:rPr>
                <w:rFonts w:eastAsia="Times New Roman"/>
                <w:b/>
                <w:bCs/>
                <w:color w:val="000000"/>
                <w:szCs w:val="24"/>
                <w:lang w:val="cs-CZ" w:eastAsia="cs-CZ"/>
              </w:rPr>
              <w:t>decomposition</w:t>
            </w:r>
            <w:proofErr w:type="spellEnd"/>
            <w:r>
              <w:rPr>
                <w:rFonts w:eastAsia="Times New Roman"/>
                <w:b/>
                <w:bCs/>
                <w:color w:val="000000"/>
                <w:szCs w:val="24"/>
                <w:lang w:val="cs-CZ" w:eastAsia="cs-CZ"/>
              </w:rPr>
              <w:t xml:space="preserve"> (</w:t>
            </w:r>
            <m:oMath>
              <m:sSup>
                <m:sSupPr>
                  <m:ctrlPr>
                    <w:rPr>
                      <w:rFonts w:ascii="Cambria Math" w:eastAsia="Times New Roman" w:hAnsi="Cambria Math"/>
                      <w:b/>
                      <w:bCs/>
                      <w:i/>
                      <w:color w:val="000000"/>
                      <w:szCs w:val="24"/>
                      <w:lang w:val="cs-CZ" w:eastAsia="cs-CZ"/>
                    </w:rPr>
                  </m:ctrlPr>
                </m:sSupPr>
                <m:e>
                  <m:r>
                    <m:rPr>
                      <m:sty m:val="b"/>
                    </m:rPr>
                    <w:rPr>
                      <w:rFonts w:ascii="Cambria Math" w:eastAsia="Times New Roman" w:hAnsi="Cambria Math"/>
                      <w:color w:val="000000"/>
                      <w:szCs w:val="24"/>
                      <w:lang w:val="cs-CZ" w:eastAsia="cs-CZ"/>
                    </w:rPr>
                    <m:t>ω</m:t>
                  </m:r>
                  <m:ctrlPr>
                    <w:rPr>
                      <w:rFonts w:ascii="Cambria Math" w:eastAsia="Times New Roman" w:hAnsi="Cambria Math"/>
                      <w:b/>
                      <w:bCs/>
                      <w:color w:val="000000"/>
                      <w:szCs w:val="24"/>
                      <w:lang w:val="cs-CZ" w:eastAsia="cs-CZ"/>
                    </w:rPr>
                  </m:ctrlPr>
                </m:e>
                <m:sup>
                  <m:r>
                    <m:rPr>
                      <m:sty m:val="bi"/>
                    </m:rPr>
                    <w:rPr>
                      <w:rFonts w:ascii="Cambria Math" w:eastAsia="Times New Roman" w:hAnsi="Cambria Math"/>
                      <w:color w:val="000000"/>
                      <w:szCs w:val="24"/>
                      <w:lang w:val="cs-CZ" w:eastAsia="cs-CZ"/>
                    </w:rPr>
                    <m:t>2</m:t>
                  </m:r>
                </m:sup>
              </m:sSup>
            </m:oMath>
            <w:r>
              <w:rPr>
                <w:rFonts w:eastAsia="Times New Roman"/>
                <w:b/>
                <w:bCs/>
                <w:color w:val="000000"/>
                <w:szCs w:val="24"/>
                <w:lang w:val="cs-CZ" w:eastAsia="cs-CZ"/>
              </w:rPr>
              <w:t xml:space="preserve"> and </w:t>
            </w:r>
            <m:oMath>
              <m:sSup>
                <m:sSupPr>
                  <m:ctrlPr>
                    <w:rPr>
                      <w:rFonts w:ascii="Cambria Math" w:hAnsi="Cambria Math"/>
                      <w:b/>
                      <w:bCs/>
                      <w:i/>
                      <w:lang w:val="en-US"/>
                    </w:rPr>
                  </m:ctrlPr>
                </m:sSupPr>
                <m:e>
                  <m:r>
                    <m:rPr>
                      <m:sty m:val="bi"/>
                    </m:rPr>
                    <w:rPr>
                      <w:rFonts w:ascii="Cambria Math" w:hAnsi="Cambria Math"/>
                      <w:lang w:val="en-US"/>
                    </w:rPr>
                    <m:t>R</m:t>
                  </m:r>
                </m:e>
                <m:sup>
                  <m:r>
                    <m:rPr>
                      <m:sty m:val="bi"/>
                    </m:rPr>
                    <w:rPr>
                      <w:rFonts w:ascii="Cambria Math" w:hAnsi="Cambria Math"/>
                      <w:lang w:val="en-US"/>
                    </w:rPr>
                    <m:t>2</m:t>
                  </m:r>
                </m:sup>
              </m:sSup>
            </m:oMath>
            <w:r>
              <w:rPr>
                <w:rFonts w:eastAsia="Times New Roman"/>
                <w:b/>
                <w:bCs/>
                <w:lang w:val="en-US"/>
              </w:rPr>
              <w:t>)</w:t>
            </w:r>
            <w:r>
              <w:rPr>
                <w:rFonts w:eastAsia="Times New Roman"/>
                <w:b/>
                <w:bCs/>
                <w:color w:val="000000"/>
                <w:szCs w:val="24"/>
                <w:lang w:val="cs-CZ" w:eastAsia="cs-CZ"/>
              </w:rPr>
              <w:t xml:space="preserve"> by </w:t>
            </w:r>
            <w:proofErr w:type="spellStart"/>
            <w:r>
              <w:rPr>
                <w:rFonts w:eastAsia="Times New Roman"/>
                <w:b/>
                <w:bCs/>
                <w:color w:val="000000"/>
                <w:szCs w:val="24"/>
                <w:lang w:val="cs-CZ" w:eastAsia="cs-CZ"/>
              </w:rPr>
              <w:t>countries</w:t>
            </w:r>
            <w:proofErr w:type="spellEnd"/>
            <w:r>
              <w:rPr>
                <w:rFonts w:eastAsia="Times New Roman"/>
                <w:b/>
                <w:bCs/>
                <w:color w:val="000000"/>
                <w:szCs w:val="24"/>
                <w:lang w:val="cs-CZ" w:eastAsia="cs-CZ"/>
              </w:rPr>
              <w:t xml:space="preserve"> </w:t>
            </w:r>
            <m:oMath>
              <m:r>
                <m:rPr>
                  <m:sty m:val="bi"/>
                </m:rPr>
                <w:rPr>
                  <w:rFonts w:ascii="Cambria Math" w:eastAsia="Times New Roman" w:hAnsi="Cambria Math"/>
                  <w:color w:val="000000"/>
                  <w:szCs w:val="24"/>
                  <w:lang w:val="cs-CZ" w:eastAsia="cs-CZ"/>
                </w:rPr>
                <m:t>c</m:t>
              </m:r>
            </m:oMath>
            <w:r>
              <w:rPr>
                <w:rFonts w:eastAsia="Times New Roman"/>
                <w:b/>
                <w:bCs/>
                <w:color w:val="000000"/>
                <w:szCs w:val="24"/>
                <w:lang w:val="cs-CZ" w:eastAsia="cs-CZ"/>
              </w:rPr>
              <w:t xml:space="preserve">, disciplines </w:t>
            </w:r>
            <w:r w:rsidRPr="004A667E">
              <w:rPr>
                <w:rFonts w:eastAsia="Times New Roman"/>
                <w:b/>
                <w:bCs/>
                <w:i/>
                <w:iCs/>
                <w:color w:val="000000"/>
                <w:szCs w:val="24"/>
                <w:lang w:val="cs-CZ" w:eastAsia="cs-CZ"/>
              </w:rPr>
              <w:t>d</w:t>
            </w:r>
            <w:r>
              <w:rPr>
                <w:rFonts w:eastAsia="Times New Roman"/>
                <w:b/>
                <w:bCs/>
                <w:color w:val="000000"/>
                <w:szCs w:val="24"/>
                <w:lang w:val="cs-CZ" w:eastAsia="cs-CZ"/>
              </w:rPr>
              <w:t xml:space="preserve"> and </w:t>
            </w:r>
            <w:proofErr w:type="spellStart"/>
            <w:r>
              <w:rPr>
                <w:rFonts w:eastAsia="Times New Roman"/>
                <w:b/>
                <w:bCs/>
                <w:color w:val="000000"/>
                <w:szCs w:val="24"/>
                <w:lang w:val="cs-CZ" w:eastAsia="cs-CZ"/>
              </w:rPr>
              <w:t>years</w:t>
            </w:r>
            <w:proofErr w:type="spellEnd"/>
            <w:r>
              <w:rPr>
                <w:rFonts w:eastAsia="Times New Roman"/>
                <w:b/>
                <w:bCs/>
                <w:color w:val="000000"/>
                <w:szCs w:val="24"/>
                <w:lang w:val="cs-CZ" w:eastAsia="cs-CZ"/>
              </w:rPr>
              <w:t xml:space="preserve"> </w:t>
            </w:r>
            <w:r w:rsidRPr="004A667E">
              <w:rPr>
                <w:rFonts w:eastAsia="Times New Roman"/>
                <w:b/>
                <w:bCs/>
                <w:i/>
                <w:iCs/>
                <w:color w:val="000000"/>
                <w:szCs w:val="24"/>
                <w:lang w:val="cs-CZ" w:eastAsia="cs-CZ"/>
              </w:rPr>
              <w:t>y</w:t>
            </w:r>
            <w:r>
              <w:rPr>
                <w:rFonts w:eastAsia="Times New Roman"/>
                <w:b/>
                <w:bCs/>
                <w:color w:val="000000"/>
                <w:szCs w:val="24"/>
                <w:lang w:val="cs-CZ" w:eastAsia="cs-CZ"/>
              </w:rPr>
              <w:t xml:space="preserve"> by </w:t>
            </w:r>
            <w:r w:rsidRPr="004A667E">
              <w:rPr>
                <w:rFonts w:eastAsia="Times New Roman"/>
                <w:b/>
                <w:bCs/>
                <w:color w:val="000000"/>
                <w:szCs w:val="24"/>
                <w:lang w:val="cs-CZ" w:eastAsia="cs-CZ"/>
              </w:rPr>
              <w:t>ANOVA</w:t>
            </w:r>
          </w:p>
        </w:tc>
      </w:tr>
      <w:tr w:rsidR="006E4E26" w:rsidRPr="000609AE" w14:paraId="17199DF0" w14:textId="77777777" w:rsidTr="0078097B">
        <w:trPr>
          <w:trHeight w:val="290"/>
        </w:trPr>
        <w:tc>
          <w:tcPr>
            <w:tcW w:w="993" w:type="dxa"/>
            <w:tcBorders>
              <w:top w:val="nil"/>
              <w:left w:val="nil"/>
              <w:bottom w:val="thinThickSmallGap" w:sz="12" w:space="0" w:color="auto"/>
              <w:right w:val="nil"/>
            </w:tcBorders>
            <w:shd w:val="clear" w:color="auto" w:fill="auto"/>
            <w:noWrap/>
            <w:vAlign w:val="center"/>
            <w:hideMark/>
          </w:tcPr>
          <w:p w14:paraId="74AA1702" w14:textId="77777777" w:rsidR="006E4E26" w:rsidRPr="004A667E" w:rsidRDefault="006E4E26" w:rsidP="0078097B">
            <w:pPr>
              <w:jc w:val="center"/>
              <w:rPr>
                <w:rFonts w:eastAsia="Times New Roman"/>
                <w:szCs w:val="24"/>
                <w:lang w:val="cs-CZ" w:eastAsia="cs-CZ"/>
              </w:rPr>
            </w:pPr>
            <w:proofErr w:type="spellStart"/>
            <w:r w:rsidRPr="002C6B73">
              <w:rPr>
                <w:rFonts w:eastAsia="Times New Roman"/>
                <w:color w:val="000000"/>
                <w:szCs w:val="24"/>
                <w:lang w:val="cs-CZ" w:eastAsia="cs-CZ"/>
              </w:rPr>
              <w:t>Disc</w:t>
            </w:r>
            <w:proofErr w:type="spellEnd"/>
            <w:r>
              <w:rPr>
                <w:rFonts w:eastAsia="Times New Roman"/>
                <w:color w:val="000000"/>
                <w:szCs w:val="24"/>
                <w:lang w:val="cs-CZ" w:eastAsia="cs-CZ"/>
              </w:rPr>
              <w:t>.</w:t>
            </w:r>
          </w:p>
        </w:tc>
        <w:tc>
          <w:tcPr>
            <w:tcW w:w="425" w:type="dxa"/>
            <w:tcBorders>
              <w:top w:val="nil"/>
              <w:left w:val="nil"/>
              <w:bottom w:val="thinThickSmallGap" w:sz="12" w:space="0" w:color="auto"/>
              <w:right w:val="nil"/>
            </w:tcBorders>
            <w:shd w:val="clear" w:color="auto" w:fill="auto"/>
            <w:noWrap/>
            <w:vAlign w:val="bottom"/>
            <w:hideMark/>
          </w:tcPr>
          <w:p w14:paraId="3C418E9B" w14:textId="77777777" w:rsidR="006E4E26" w:rsidRPr="004A667E" w:rsidRDefault="006E4E26" w:rsidP="0078097B">
            <w:pPr>
              <w:jc w:val="left"/>
              <w:rPr>
                <w:rFonts w:eastAsia="Times New Roman"/>
                <w:szCs w:val="24"/>
                <w:lang w:val="cs-CZ" w:eastAsia="cs-CZ"/>
              </w:rPr>
            </w:pPr>
          </w:p>
        </w:tc>
        <w:tc>
          <w:tcPr>
            <w:tcW w:w="1052" w:type="dxa"/>
            <w:tcBorders>
              <w:top w:val="nil"/>
              <w:left w:val="nil"/>
              <w:bottom w:val="thinThickSmallGap" w:sz="12" w:space="0" w:color="auto"/>
              <w:right w:val="nil"/>
            </w:tcBorders>
            <w:shd w:val="clear" w:color="auto" w:fill="auto"/>
            <w:noWrap/>
            <w:vAlign w:val="center"/>
            <w:hideMark/>
          </w:tcPr>
          <w:p w14:paraId="3A0892EC" w14:textId="77777777" w:rsidR="006E4E26" w:rsidRPr="004A667E" w:rsidRDefault="006E4E26" w:rsidP="0078097B">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Gini</w:t>
            </w:r>
            <w:proofErr w:type="spellEnd"/>
            <w:r>
              <w:rPr>
                <w:rFonts w:eastAsia="Times New Roman"/>
                <w:color w:val="000000"/>
                <w:szCs w:val="24"/>
                <w:lang w:val="cs-CZ" w:eastAsia="cs-CZ"/>
              </w:rPr>
              <w:t>-</w:t>
            </w:r>
            <w:r w:rsidRPr="004A667E">
              <w:rPr>
                <w:rFonts w:eastAsia="Times New Roman"/>
                <w:color w:val="000000"/>
                <w:szCs w:val="24"/>
                <w:lang w:val="cs-CZ" w:eastAsia="cs-CZ"/>
              </w:rPr>
              <w:t>Simpson</w:t>
            </w:r>
          </w:p>
        </w:tc>
        <w:tc>
          <w:tcPr>
            <w:tcW w:w="1195" w:type="dxa"/>
            <w:tcBorders>
              <w:top w:val="nil"/>
              <w:left w:val="nil"/>
              <w:bottom w:val="thinThickSmallGap" w:sz="12" w:space="0" w:color="auto"/>
              <w:right w:val="nil"/>
            </w:tcBorders>
            <w:shd w:val="clear" w:color="auto" w:fill="auto"/>
            <w:noWrap/>
            <w:vAlign w:val="center"/>
            <w:hideMark/>
          </w:tcPr>
          <w:p w14:paraId="75F92D91"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cosine</w:t>
            </w:r>
          </w:p>
        </w:tc>
        <w:tc>
          <w:tcPr>
            <w:tcW w:w="1195" w:type="dxa"/>
            <w:tcBorders>
              <w:top w:val="nil"/>
              <w:left w:val="nil"/>
              <w:bottom w:val="thinThickSmallGap" w:sz="12" w:space="0" w:color="auto"/>
              <w:right w:val="nil"/>
            </w:tcBorders>
            <w:shd w:val="clear" w:color="auto" w:fill="auto"/>
            <w:noWrap/>
            <w:vAlign w:val="center"/>
            <w:hideMark/>
          </w:tcPr>
          <w:p w14:paraId="7355F89A" w14:textId="77777777" w:rsidR="006E4E26" w:rsidRPr="004A667E" w:rsidRDefault="006E4E26" w:rsidP="0078097B">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euclid</w:t>
            </w:r>
            <w:proofErr w:type="spellEnd"/>
          </w:p>
        </w:tc>
        <w:tc>
          <w:tcPr>
            <w:tcW w:w="1194" w:type="dxa"/>
            <w:tcBorders>
              <w:top w:val="nil"/>
              <w:left w:val="nil"/>
              <w:bottom w:val="thinThickSmallGap" w:sz="12" w:space="0" w:color="auto"/>
              <w:right w:val="nil"/>
            </w:tcBorders>
            <w:shd w:val="clear" w:color="auto" w:fill="auto"/>
            <w:noWrap/>
            <w:vAlign w:val="center"/>
            <w:hideMark/>
          </w:tcPr>
          <w:p w14:paraId="442F1F8F"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instTOP3</w:t>
            </w:r>
          </w:p>
        </w:tc>
        <w:tc>
          <w:tcPr>
            <w:tcW w:w="1195" w:type="dxa"/>
            <w:tcBorders>
              <w:top w:val="nil"/>
              <w:left w:val="nil"/>
              <w:bottom w:val="thinThickSmallGap" w:sz="12" w:space="0" w:color="auto"/>
              <w:right w:val="nil"/>
            </w:tcBorders>
            <w:shd w:val="clear" w:color="auto" w:fill="auto"/>
            <w:noWrap/>
            <w:vAlign w:val="center"/>
            <w:hideMark/>
          </w:tcPr>
          <w:p w14:paraId="5EDA9547" w14:textId="77777777" w:rsidR="006E4E26" w:rsidRPr="004A667E" w:rsidRDefault="006E4E26" w:rsidP="0078097B">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localShare</w:t>
            </w:r>
            <w:proofErr w:type="spellEnd"/>
          </w:p>
        </w:tc>
        <w:tc>
          <w:tcPr>
            <w:tcW w:w="1398" w:type="dxa"/>
            <w:tcBorders>
              <w:top w:val="nil"/>
              <w:left w:val="nil"/>
              <w:bottom w:val="thinThickSmallGap" w:sz="12" w:space="0" w:color="auto"/>
              <w:right w:val="nil"/>
            </w:tcBorders>
            <w:shd w:val="clear" w:color="auto" w:fill="auto"/>
            <w:noWrap/>
            <w:vAlign w:val="center"/>
            <w:hideMark/>
          </w:tcPr>
          <w:p w14:paraId="029DA6F4" w14:textId="77777777" w:rsidR="006E4E26" w:rsidRPr="004A667E" w:rsidRDefault="006E4E26" w:rsidP="0078097B">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shareEnglish</w:t>
            </w:r>
            <w:proofErr w:type="spellEnd"/>
          </w:p>
        </w:tc>
        <w:tc>
          <w:tcPr>
            <w:tcW w:w="992" w:type="dxa"/>
            <w:tcBorders>
              <w:top w:val="nil"/>
              <w:left w:val="nil"/>
              <w:bottom w:val="thinThickSmallGap" w:sz="12" w:space="0" w:color="auto"/>
              <w:right w:val="nil"/>
            </w:tcBorders>
            <w:shd w:val="clear" w:color="auto" w:fill="auto"/>
            <w:noWrap/>
            <w:vAlign w:val="center"/>
            <w:hideMark/>
          </w:tcPr>
          <w:p w14:paraId="751A902A"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top3</w:t>
            </w:r>
          </w:p>
        </w:tc>
      </w:tr>
      <w:tr w:rsidR="006E4E26" w:rsidRPr="000609AE" w14:paraId="07276876" w14:textId="77777777" w:rsidTr="0078097B">
        <w:trPr>
          <w:trHeight w:val="290"/>
        </w:trPr>
        <w:tc>
          <w:tcPr>
            <w:tcW w:w="993" w:type="dxa"/>
            <w:vMerge w:val="restart"/>
            <w:tcBorders>
              <w:top w:val="thinThickSmallGap" w:sz="12" w:space="0" w:color="auto"/>
              <w:left w:val="nil"/>
              <w:right w:val="nil"/>
            </w:tcBorders>
            <w:shd w:val="clear" w:color="auto" w:fill="auto"/>
            <w:vAlign w:val="center"/>
            <w:hideMark/>
          </w:tcPr>
          <w:p w14:paraId="4CCCC259" w14:textId="77777777" w:rsidR="006E4E26" w:rsidRPr="004A667E" w:rsidRDefault="006E4E26" w:rsidP="0078097B">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Broad</w:t>
            </w:r>
            <w:proofErr w:type="spellEnd"/>
          </w:p>
        </w:tc>
        <w:tc>
          <w:tcPr>
            <w:tcW w:w="425" w:type="dxa"/>
            <w:tcBorders>
              <w:top w:val="thinThickSmallGap" w:sz="12" w:space="0" w:color="auto"/>
              <w:left w:val="nil"/>
              <w:bottom w:val="nil"/>
              <w:right w:val="nil"/>
            </w:tcBorders>
            <w:shd w:val="clear" w:color="auto" w:fill="auto"/>
            <w:noWrap/>
            <w:vAlign w:val="bottom"/>
            <w:hideMark/>
          </w:tcPr>
          <w:p w14:paraId="6648B914" w14:textId="77777777" w:rsidR="006E4E26" w:rsidRPr="004A667E" w:rsidRDefault="006E4E26" w:rsidP="0078097B">
            <w:pPr>
              <w:jc w:val="left"/>
              <w:rPr>
                <w:rFonts w:eastAsia="Times New Roman"/>
                <w:i/>
                <w:iCs/>
                <w:color w:val="000000"/>
                <w:szCs w:val="24"/>
                <w:lang w:val="cs-CZ" w:eastAsia="cs-CZ"/>
              </w:rPr>
            </w:pPr>
            <w:r>
              <w:rPr>
                <w:rFonts w:eastAsia="Times New Roman"/>
                <w:i/>
                <w:iCs/>
                <w:color w:val="000000"/>
                <w:szCs w:val="24"/>
                <w:lang w:val="cs-CZ" w:eastAsia="cs-CZ"/>
              </w:rPr>
              <w:t>c</w:t>
            </w:r>
          </w:p>
        </w:tc>
        <w:tc>
          <w:tcPr>
            <w:tcW w:w="1052" w:type="dxa"/>
            <w:tcBorders>
              <w:top w:val="thinThickSmallGap" w:sz="12" w:space="0" w:color="auto"/>
              <w:left w:val="nil"/>
              <w:bottom w:val="nil"/>
              <w:right w:val="nil"/>
            </w:tcBorders>
            <w:shd w:val="clear" w:color="auto" w:fill="auto"/>
            <w:noWrap/>
            <w:vAlign w:val="center"/>
          </w:tcPr>
          <w:p w14:paraId="0EF131EC"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55</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5614F5A9"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67</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7D2146CE"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58</w:t>
            </w:r>
            <w:r>
              <w:rPr>
                <w:rFonts w:eastAsia="Times New Roman"/>
                <w:color w:val="000000"/>
                <w:szCs w:val="24"/>
                <w:lang w:val="cs-CZ" w:eastAsia="cs-CZ"/>
              </w:rPr>
              <w:t xml:space="preserve"> %</w:t>
            </w:r>
          </w:p>
        </w:tc>
        <w:tc>
          <w:tcPr>
            <w:tcW w:w="1194" w:type="dxa"/>
            <w:tcBorders>
              <w:top w:val="thinThickSmallGap" w:sz="12" w:space="0" w:color="auto"/>
              <w:left w:val="nil"/>
              <w:bottom w:val="nil"/>
              <w:right w:val="nil"/>
            </w:tcBorders>
            <w:shd w:val="clear" w:color="auto" w:fill="auto"/>
            <w:noWrap/>
            <w:vAlign w:val="center"/>
          </w:tcPr>
          <w:p w14:paraId="00A65B0E"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64</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08FFD246"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37</w:t>
            </w:r>
            <w:r>
              <w:rPr>
                <w:rFonts w:eastAsia="Times New Roman"/>
                <w:color w:val="000000"/>
                <w:szCs w:val="24"/>
                <w:lang w:val="cs-CZ" w:eastAsia="cs-CZ"/>
              </w:rPr>
              <w:t xml:space="preserve"> %</w:t>
            </w:r>
          </w:p>
        </w:tc>
        <w:tc>
          <w:tcPr>
            <w:tcW w:w="1398" w:type="dxa"/>
            <w:tcBorders>
              <w:top w:val="thinThickSmallGap" w:sz="12" w:space="0" w:color="auto"/>
              <w:left w:val="nil"/>
              <w:bottom w:val="nil"/>
              <w:right w:val="nil"/>
            </w:tcBorders>
            <w:shd w:val="clear" w:color="auto" w:fill="auto"/>
            <w:noWrap/>
            <w:vAlign w:val="center"/>
          </w:tcPr>
          <w:p w14:paraId="59328505"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47</w:t>
            </w:r>
            <w:r>
              <w:rPr>
                <w:rFonts w:eastAsia="Times New Roman"/>
                <w:color w:val="000000"/>
                <w:szCs w:val="24"/>
                <w:lang w:val="cs-CZ" w:eastAsia="cs-CZ"/>
              </w:rPr>
              <w:t xml:space="preserve"> %</w:t>
            </w:r>
          </w:p>
        </w:tc>
        <w:tc>
          <w:tcPr>
            <w:tcW w:w="992" w:type="dxa"/>
            <w:tcBorders>
              <w:top w:val="thinThickSmallGap" w:sz="12" w:space="0" w:color="auto"/>
              <w:left w:val="nil"/>
              <w:bottom w:val="nil"/>
              <w:right w:val="nil"/>
            </w:tcBorders>
            <w:shd w:val="clear" w:color="auto" w:fill="auto"/>
            <w:noWrap/>
            <w:vAlign w:val="center"/>
          </w:tcPr>
          <w:p w14:paraId="02260200"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53</w:t>
            </w:r>
            <w:r>
              <w:rPr>
                <w:rFonts w:eastAsia="Times New Roman"/>
                <w:color w:val="000000"/>
                <w:szCs w:val="24"/>
                <w:lang w:val="cs-CZ" w:eastAsia="cs-CZ"/>
              </w:rPr>
              <w:t xml:space="preserve"> %</w:t>
            </w:r>
          </w:p>
        </w:tc>
      </w:tr>
      <w:tr w:rsidR="006E4E26" w:rsidRPr="000609AE" w14:paraId="7802015D" w14:textId="77777777" w:rsidTr="0078097B">
        <w:trPr>
          <w:trHeight w:val="290"/>
        </w:trPr>
        <w:tc>
          <w:tcPr>
            <w:tcW w:w="993" w:type="dxa"/>
            <w:vMerge/>
            <w:tcBorders>
              <w:left w:val="nil"/>
              <w:right w:val="nil"/>
            </w:tcBorders>
            <w:vAlign w:val="center"/>
            <w:hideMark/>
          </w:tcPr>
          <w:p w14:paraId="0DDF1BAA" w14:textId="77777777" w:rsidR="006E4E26" w:rsidRPr="004A667E" w:rsidRDefault="006E4E26" w:rsidP="0078097B">
            <w:pPr>
              <w:jc w:val="left"/>
              <w:rPr>
                <w:rFonts w:eastAsia="Times New Roman"/>
                <w:color w:val="000000"/>
                <w:szCs w:val="24"/>
                <w:lang w:val="cs-CZ" w:eastAsia="cs-CZ"/>
              </w:rPr>
            </w:pPr>
          </w:p>
        </w:tc>
        <w:tc>
          <w:tcPr>
            <w:tcW w:w="425" w:type="dxa"/>
            <w:tcBorders>
              <w:top w:val="nil"/>
              <w:left w:val="nil"/>
              <w:right w:val="nil"/>
            </w:tcBorders>
            <w:shd w:val="clear" w:color="auto" w:fill="auto"/>
            <w:noWrap/>
            <w:vAlign w:val="bottom"/>
            <w:hideMark/>
          </w:tcPr>
          <w:p w14:paraId="4334F3FB" w14:textId="77777777" w:rsidR="006E4E26" w:rsidRPr="004A667E" w:rsidRDefault="006E4E26" w:rsidP="0078097B">
            <w:pPr>
              <w:jc w:val="left"/>
              <w:rPr>
                <w:rFonts w:eastAsia="Times New Roman"/>
                <w:i/>
                <w:iCs/>
                <w:color w:val="000000"/>
                <w:szCs w:val="24"/>
                <w:lang w:val="cs-CZ" w:eastAsia="cs-CZ"/>
              </w:rPr>
            </w:pPr>
            <w:r>
              <w:rPr>
                <w:rFonts w:eastAsia="Times New Roman"/>
                <w:i/>
                <w:iCs/>
                <w:color w:val="000000"/>
                <w:szCs w:val="24"/>
                <w:lang w:val="cs-CZ" w:eastAsia="cs-CZ"/>
              </w:rPr>
              <w:t>d</w:t>
            </w:r>
          </w:p>
        </w:tc>
        <w:tc>
          <w:tcPr>
            <w:tcW w:w="1052" w:type="dxa"/>
            <w:tcBorders>
              <w:top w:val="nil"/>
              <w:left w:val="nil"/>
              <w:right w:val="nil"/>
            </w:tcBorders>
            <w:shd w:val="clear" w:color="auto" w:fill="auto"/>
            <w:noWrap/>
            <w:vAlign w:val="center"/>
          </w:tcPr>
          <w:p w14:paraId="6180CDB8"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2560F2CC"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134F459E"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11</w:t>
            </w:r>
            <w:r>
              <w:rPr>
                <w:rFonts w:eastAsia="Times New Roman"/>
                <w:color w:val="000000"/>
                <w:szCs w:val="24"/>
                <w:lang w:val="cs-CZ" w:eastAsia="cs-CZ"/>
              </w:rPr>
              <w:t xml:space="preserve"> %</w:t>
            </w:r>
          </w:p>
        </w:tc>
        <w:tc>
          <w:tcPr>
            <w:tcW w:w="1194" w:type="dxa"/>
            <w:tcBorders>
              <w:top w:val="nil"/>
              <w:left w:val="nil"/>
              <w:right w:val="nil"/>
            </w:tcBorders>
            <w:shd w:val="clear" w:color="auto" w:fill="auto"/>
            <w:noWrap/>
            <w:vAlign w:val="center"/>
          </w:tcPr>
          <w:p w14:paraId="632E7924"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08EA4382"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23</w:t>
            </w:r>
            <w:r>
              <w:rPr>
                <w:rFonts w:eastAsia="Times New Roman"/>
                <w:color w:val="000000"/>
                <w:szCs w:val="24"/>
                <w:lang w:val="cs-CZ" w:eastAsia="cs-CZ"/>
              </w:rPr>
              <w:t xml:space="preserve"> %</w:t>
            </w:r>
          </w:p>
        </w:tc>
        <w:tc>
          <w:tcPr>
            <w:tcW w:w="1398" w:type="dxa"/>
            <w:tcBorders>
              <w:top w:val="nil"/>
              <w:left w:val="nil"/>
              <w:right w:val="nil"/>
            </w:tcBorders>
            <w:shd w:val="clear" w:color="auto" w:fill="auto"/>
            <w:noWrap/>
            <w:vAlign w:val="center"/>
          </w:tcPr>
          <w:p w14:paraId="1E2C7525"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10</w:t>
            </w:r>
            <w:r>
              <w:rPr>
                <w:rFonts w:eastAsia="Times New Roman"/>
                <w:color w:val="000000"/>
                <w:szCs w:val="24"/>
                <w:lang w:val="cs-CZ" w:eastAsia="cs-CZ"/>
              </w:rPr>
              <w:t xml:space="preserve"> %</w:t>
            </w:r>
          </w:p>
        </w:tc>
        <w:tc>
          <w:tcPr>
            <w:tcW w:w="992" w:type="dxa"/>
            <w:tcBorders>
              <w:top w:val="nil"/>
              <w:left w:val="nil"/>
              <w:right w:val="nil"/>
            </w:tcBorders>
            <w:shd w:val="clear" w:color="auto" w:fill="auto"/>
            <w:noWrap/>
            <w:vAlign w:val="center"/>
          </w:tcPr>
          <w:p w14:paraId="2A96D8A5"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9</w:t>
            </w:r>
            <w:r>
              <w:rPr>
                <w:rFonts w:eastAsia="Times New Roman"/>
                <w:color w:val="000000"/>
                <w:szCs w:val="24"/>
                <w:lang w:val="cs-CZ" w:eastAsia="cs-CZ"/>
              </w:rPr>
              <w:t xml:space="preserve"> %</w:t>
            </w:r>
          </w:p>
        </w:tc>
      </w:tr>
      <w:tr w:rsidR="006E4E26" w:rsidRPr="000609AE" w14:paraId="17F436D0" w14:textId="77777777" w:rsidTr="0078097B">
        <w:trPr>
          <w:trHeight w:val="290"/>
        </w:trPr>
        <w:tc>
          <w:tcPr>
            <w:tcW w:w="993" w:type="dxa"/>
            <w:vMerge/>
            <w:tcBorders>
              <w:left w:val="nil"/>
              <w:right w:val="nil"/>
            </w:tcBorders>
            <w:vAlign w:val="center"/>
            <w:hideMark/>
          </w:tcPr>
          <w:p w14:paraId="7FFB3B4D" w14:textId="77777777" w:rsidR="006E4E26" w:rsidRPr="004A667E" w:rsidRDefault="006E4E26" w:rsidP="0078097B">
            <w:pPr>
              <w:jc w:val="left"/>
              <w:rPr>
                <w:rFonts w:eastAsia="Times New Roman"/>
                <w:color w:val="000000"/>
                <w:szCs w:val="24"/>
                <w:lang w:val="cs-CZ" w:eastAsia="cs-CZ"/>
              </w:rPr>
            </w:pPr>
          </w:p>
        </w:tc>
        <w:tc>
          <w:tcPr>
            <w:tcW w:w="425" w:type="dxa"/>
            <w:tcBorders>
              <w:top w:val="nil"/>
              <w:left w:val="nil"/>
              <w:bottom w:val="single" w:sz="4" w:space="0" w:color="auto"/>
              <w:right w:val="nil"/>
            </w:tcBorders>
            <w:shd w:val="clear" w:color="auto" w:fill="auto"/>
            <w:noWrap/>
            <w:vAlign w:val="bottom"/>
            <w:hideMark/>
          </w:tcPr>
          <w:p w14:paraId="641EF62D" w14:textId="77777777" w:rsidR="006E4E26" w:rsidRPr="004A667E" w:rsidRDefault="006E4E26" w:rsidP="0078097B">
            <w:pPr>
              <w:jc w:val="left"/>
              <w:rPr>
                <w:rFonts w:eastAsia="Times New Roman"/>
                <w:i/>
                <w:iCs/>
                <w:color w:val="000000"/>
                <w:szCs w:val="24"/>
                <w:lang w:val="cs-CZ" w:eastAsia="cs-CZ"/>
              </w:rPr>
            </w:pPr>
            <w:r>
              <w:rPr>
                <w:rFonts w:eastAsia="Times New Roman"/>
                <w:i/>
                <w:iCs/>
                <w:color w:val="000000"/>
                <w:szCs w:val="24"/>
                <w:lang w:val="cs-CZ" w:eastAsia="cs-CZ"/>
              </w:rPr>
              <w:t>y</w:t>
            </w:r>
          </w:p>
        </w:tc>
        <w:tc>
          <w:tcPr>
            <w:tcW w:w="1052" w:type="dxa"/>
            <w:tcBorders>
              <w:top w:val="nil"/>
              <w:left w:val="nil"/>
              <w:bottom w:val="single" w:sz="4" w:space="0" w:color="auto"/>
              <w:right w:val="nil"/>
            </w:tcBorders>
            <w:shd w:val="clear" w:color="auto" w:fill="auto"/>
            <w:noWrap/>
            <w:vAlign w:val="center"/>
          </w:tcPr>
          <w:p w14:paraId="12D70A45"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2</w:t>
            </w:r>
            <w:r>
              <w:rPr>
                <w:rFonts w:eastAsia="Times New Roman"/>
                <w:color w:val="000000"/>
                <w:szCs w:val="24"/>
                <w:lang w:val="cs-CZ" w:eastAsia="cs-CZ"/>
              </w:rPr>
              <w:t>.</w:t>
            </w:r>
            <w:r w:rsidRPr="004A667E">
              <w:rPr>
                <w:rFonts w:eastAsia="Times New Roman"/>
                <w:color w:val="000000"/>
                <w:szCs w:val="24"/>
                <w:lang w:val="cs-CZ" w:eastAsia="cs-CZ"/>
              </w:rPr>
              <w:t>6</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5EB1BE73"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63E42342"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194" w:type="dxa"/>
            <w:tcBorders>
              <w:top w:val="nil"/>
              <w:left w:val="nil"/>
              <w:bottom w:val="single" w:sz="4" w:space="0" w:color="auto"/>
              <w:right w:val="nil"/>
            </w:tcBorders>
            <w:shd w:val="clear" w:color="auto" w:fill="auto"/>
            <w:noWrap/>
            <w:vAlign w:val="center"/>
          </w:tcPr>
          <w:p w14:paraId="422980E1"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9</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4D4212C7"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398" w:type="dxa"/>
            <w:tcBorders>
              <w:top w:val="nil"/>
              <w:left w:val="nil"/>
              <w:bottom w:val="single" w:sz="4" w:space="0" w:color="auto"/>
              <w:right w:val="nil"/>
            </w:tcBorders>
            <w:shd w:val="clear" w:color="auto" w:fill="auto"/>
            <w:noWrap/>
            <w:vAlign w:val="center"/>
          </w:tcPr>
          <w:p w14:paraId="7AD72A5D"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w:t>
            </w:r>
            <w:r>
              <w:rPr>
                <w:rFonts w:eastAsia="Times New Roman"/>
                <w:color w:val="000000"/>
                <w:szCs w:val="24"/>
                <w:lang w:val="cs-CZ" w:eastAsia="cs-CZ"/>
              </w:rPr>
              <w:t>.</w:t>
            </w:r>
            <w:r w:rsidRPr="004A667E">
              <w:rPr>
                <w:rFonts w:eastAsia="Times New Roman"/>
                <w:color w:val="000000"/>
                <w:szCs w:val="24"/>
                <w:lang w:val="cs-CZ" w:eastAsia="cs-CZ"/>
              </w:rPr>
              <w:t>7</w:t>
            </w:r>
            <w:r>
              <w:rPr>
                <w:rFonts w:eastAsia="Times New Roman"/>
                <w:color w:val="000000"/>
                <w:szCs w:val="24"/>
                <w:lang w:val="cs-CZ" w:eastAsia="cs-CZ"/>
              </w:rPr>
              <w:t xml:space="preserve"> %</w:t>
            </w:r>
          </w:p>
        </w:tc>
        <w:tc>
          <w:tcPr>
            <w:tcW w:w="992" w:type="dxa"/>
            <w:tcBorders>
              <w:top w:val="nil"/>
              <w:left w:val="nil"/>
              <w:bottom w:val="single" w:sz="4" w:space="0" w:color="auto"/>
              <w:right w:val="nil"/>
            </w:tcBorders>
            <w:shd w:val="clear" w:color="auto" w:fill="auto"/>
            <w:noWrap/>
            <w:vAlign w:val="center"/>
          </w:tcPr>
          <w:p w14:paraId="2B813C54"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r>
      <w:tr w:rsidR="006E4E26" w:rsidRPr="000609AE" w14:paraId="134AB2B6" w14:textId="77777777" w:rsidTr="0078097B">
        <w:trPr>
          <w:trHeight w:val="290"/>
        </w:trPr>
        <w:tc>
          <w:tcPr>
            <w:tcW w:w="993" w:type="dxa"/>
            <w:vMerge/>
            <w:tcBorders>
              <w:left w:val="nil"/>
              <w:bottom w:val="single" w:sz="8" w:space="0" w:color="auto"/>
              <w:right w:val="nil"/>
            </w:tcBorders>
            <w:vAlign w:val="center"/>
          </w:tcPr>
          <w:p w14:paraId="0EE78A4E" w14:textId="77777777" w:rsidR="006E4E26" w:rsidRPr="004A667E" w:rsidRDefault="006E4E26" w:rsidP="0078097B">
            <w:pPr>
              <w:jc w:val="left"/>
              <w:rPr>
                <w:rFonts w:eastAsia="Times New Roman"/>
                <w:color w:val="000000"/>
                <w:szCs w:val="24"/>
                <w:lang w:val="cs-CZ" w:eastAsia="cs-CZ"/>
              </w:rPr>
            </w:pPr>
          </w:p>
        </w:tc>
        <w:bookmarkStart w:id="2" w:name="_Hlk31915291"/>
        <w:tc>
          <w:tcPr>
            <w:tcW w:w="425" w:type="dxa"/>
            <w:tcBorders>
              <w:top w:val="single" w:sz="4" w:space="0" w:color="auto"/>
              <w:left w:val="nil"/>
              <w:bottom w:val="single" w:sz="8" w:space="0" w:color="auto"/>
              <w:right w:val="nil"/>
            </w:tcBorders>
            <w:shd w:val="clear" w:color="auto" w:fill="auto"/>
            <w:noWrap/>
            <w:vAlign w:val="bottom"/>
          </w:tcPr>
          <w:p w14:paraId="63B1836A" w14:textId="77777777" w:rsidR="006E4E26" w:rsidRPr="00571998" w:rsidRDefault="003126EC" w:rsidP="0078097B">
            <w:pPr>
              <w:jc w:val="left"/>
              <w:rPr>
                <w:rFonts w:eastAsia="Times New Roman"/>
                <w:i/>
                <w:iCs/>
                <w:color w:val="000000"/>
                <w:szCs w:val="24"/>
                <w:lang w:val="cs-CZ" w:eastAsia="cs-CZ"/>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bookmarkEnd w:id="2"/>
          </w:p>
        </w:tc>
        <w:tc>
          <w:tcPr>
            <w:tcW w:w="1052" w:type="dxa"/>
            <w:tcBorders>
              <w:top w:val="single" w:sz="4" w:space="0" w:color="auto"/>
              <w:left w:val="nil"/>
              <w:bottom w:val="single" w:sz="8" w:space="0" w:color="auto"/>
              <w:right w:val="nil"/>
            </w:tcBorders>
            <w:shd w:val="clear" w:color="auto" w:fill="auto"/>
            <w:noWrap/>
            <w:vAlign w:val="center"/>
          </w:tcPr>
          <w:p w14:paraId="2C0B5260"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72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4963F0AF"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72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1A15522D"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69</w:t>
            </w:r>
            <w:r>
              <w:rPr>
                <w:rFonts w:eastAsia="Times New Roman"/>
                <w:color w:val="000000"/>
                <w:szCs w:val="24"/>
                <w:lang w:val="cs-CZ" w:eastAsia="cs-CZ"/>
              </w:rPr>
              <w:t xml:space="preserve"> %</w:t>
            </w:r>
          </w:p>
        </w:tc>
        <w:tc>
          <w:tcPr>
            <w:tcW w:w="1194" w:type="dxa"/>
            <w:tcBorders>
              <w:top w:val="single" w:sz="4" w:space="0" w:color="auto"/>
              <w:left w:val="nil"/>
              <w:bottom w:val="single" w:sz="8" w:space="0" w:color="auto"/>
              <w:right w:val="nil"/>
            </w:tcBorders>
            <w:shd w:val="clear" w:color="auto" w:fill="auto"/>
            <w:noWrap/>
            <w:vAlign w:val="center"/>
          </w:tcPr>
          <w:p w14:paraId="3EFE51B4"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69</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3D913990"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66</w:t>
            </w:r>
            <w:r>
              <w:rPr>
                <w:rFonts w:eastAsia="Times New Roman"/>
                <w:color w:val="000000"/>
                <w:szCs w:val="24"/>
                <w:lang w:val="cs-CZ" w:eastAsia="cs-CZ"/>
              </w:rPr>
              <w:t xml:space="preserve"> %</w:t>
            </w:r>
          </w:p>
        </w:tc>
        <w:tc>
          <w:tcPr>
            <w:tcW w:w="1398" w:type="dxa"/>
            <w:tcBorders>
              <w:top w:val="single" w:sz="4" w:space="0" w:color="auto"/>
              <w:left w:val="nil"/>
              <w:bottom w:val="single" w:sz="8" w:space="0" w:color="auto"/>
              <w:right w:val="nil"/>
            </w:tcBorders>
            <w:shd w:val="clear" w:color="auto" w:fill="auto"/>
            <w:noWrap/>
            <w:vAlign w:val="center"/>
          </w:tcPr>
          <w:p w14:paraId="075A149F"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60</w:t>
            </w:r>
            <w:r>
              <w:rPr>
                <w:rFonts w:eastAsia="Times New Roman"/>
                <w:color w:val="000000"/>
                <w:szCs w:val="24"/>
                <w:lang w:val="cs-CZ" w:eastAsia="cs-CZ"/>
              </w:rPr>
              <w:t xml:space="preserve"> %</w:t>
            </w:r>
          </w:p>
        </w:tc>
        <w:tc>
          <w:tcPr>
            <w:tcW w:w="992" w:type="dxa"/>
            <w:tcBorders>
              <w:top w:val="single" w:sz="4" w:space="0" w:color="auto"/>
              <w:left w:val="nil"/>
              <w:bottom w:val="single" w:sz="8" w:space="0" w:color="auto"/>
              <w:right w:val="nil"/>
            </w:tcBorders>
            <w:shd w:val="clear" w:color="auto" w:fill="auto"/>
            <w:noWrap/>
            <w:vAlign w:val="center"/>
          </w:tcPr>
          <w:p w14:paraId="25D5B9EE"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63</w:t>
            </w:r>
            <w:r>
              <w:rPr>
                <w:rFonts w:eastAsia="Times New Roman"/>
                <w:color w:val="000000"/>
                <w:szCs w:val="24"/>
                <w:lang w:val="cs-CZ" w:eastAsia="cs-CZ"/>
              </w:rPr>
              <w:t xml:space="preserve"> %</w:t>
            </w:r>
          </w:p>
        </w:tc>
      </w:tr>
      <w:tr w:rsidR="006E4E26" w:rsidRPr="000609AE" w14:paraId="4B3ECA07" w14:textId="77777777" w:rsidTr="0078097B">
        <w:trPr>
          <w:trHeight w:val="290"/>
        </w:trPr>
        <w:tc>
          <w:tcPr>
            <w:tcW w:w="993" w:type="dxa"/>
            <w:vMerge w:val="restart"/>
            <w:tcBorders>
              <w:top w:val="single" w:sz="8" w:space="0" w:color="auto"/>
              <w:left w:val="nil"/>
              <w:right w:val="nil"/>
            </w:tcBorders>
            <w:shd w:val="clear" w:color="auto" w:fill="auto"/>
            <w:vAlign w:val="center"/>
            <w:hideMark/>
          </w:tcPr>
          <w:p w14:paraId="33B69C07" w14:textId="77777777" w:rsidR="006E4E26" w:rsidRPr="004A667E" w:rsidRDefault="006E4E26" w:rsidP="0078097B">
            <w:pPr>
              <w:jc w:val="center"/>
              <w:rPr>
                <w:rFonts w:eastAsia="Times New Roman"/>
                <w:color w:val="000000"/>
                <w:szCs w:val="24"/>
                <w:lang w:val="cs-CZ" w:eastAsia="cs-CZ"/>
              </w:rPr>
            </w:pPr>
            <w:proofErr w:type="spellStart"/>
            <w:r>
              <w:rPr>
                <w:rFonts w:eastAsia="Times New Roman"/>
                <w:color w:val="000000"/>
                <w:szCs w:val="24"/>
                <w:lang w:val="cs-CZ" w:eastAsia="cs-CZ"/>
              </w:rPr>
              <w:t>Narrow</w:t>
            </w:r>
            <w:proofErr w:type="spellEnd"/>
          </w:p>
        </w:tc>
        <w:tc>
          <w:tcPr>
            <w:tcW w:w="425" w:type="dxa"/>
            <w:tcBorders>
              <w:top w:val="single" w:sz="8" w:space="0" w:color="auto"/>
              <w:left w:val="nil"/>
              <w:bottom w:val="nil"/>
              <w:right w:val="nil"/>
            </w:tcBorders>
            <w:shd w:val="clear" w:color="auto" w:fill="auto"/>
            <w:noWrap/>
            <w:vAlign w:val="bottom"/>
            <w:hideMark/>
          </w:tcPr>
          <w:p w14:paraId="7F8C7CF3" w14:textId="77777777" w:rsidR="006E4E26" w:rsidRPr="004A667E" w:rsidRDefault="006E4E26" w:rsidP="0078097B">
            <w:pPr>
              <w:jc w:val="left"/>
              <w:rPr>
                <w:rFonts w:eastAsia="Times New Roman"/>
                <w:i/>
                <w:iCs/>
                <w:color w:val="000000"/>
                <w:szCs w:val="24"/>
                <w:lang w:val="cs-CZ" w:eastAsia="cs-CZ"/>
              </w:rPr>
            </w:pPr>
            <w:r>
              <w:rPr>
                <w:rFonts w:eastAsia="Times New Roman"/>
                <w:i/>
                <w:iCs/>
                <w:color w:val="000000"/>
                <w:szCs w:val="24"/>
                <w:lang w:val="cs-CZ" w:eastAsia="cs-CZ"/>
              </w:rPr>
              <w:t>c</w:t>
            </w:r>
          </w:p>
        </w:tc>
        <w:tc>
          <w:tcPr>
            <w:tcW w:w="1052" w:type="dxa"/>
            <w:tcBorders>
              <w:top w:val="single" w:sz="8" w:space="0" w:color="auto"/>
              <w:left w:val="nil"/>
              <w:bottom w:val="nil"/>
              <w:right w:val="nil"/>
            </w:tcBorders>
            <w:shd w:val="clear" w:color="auto" w:fill="auto"/>
            <w:noWrap/>
            <w:vAlign w:val="center"/>
          </w:tcPr>
          <w:p w14:paraId="4BA27043"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36</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31B98917"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46</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35CD0D86"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36</w:t>
            </w:r>
            <w:r>
              <w:rPr>
                <w:rFonts w:eastAsia="Times New Roman"/>
                <w:color w:val="000000"/>
                <w:szCs w:val="24"/>
                <w:lang w:val="cs-CZ" w:eastAsia="cs-CZ"/>
              </w:rPr>
              <w:t xml:space="preserve"> %</w:t>
            </w:r>
          </w:p>
        </w:tc>
        <w:tc>
          <w:tcPr>
            <w:tcW w:w="1194" w:type="dxa"/>
            <w:tcBorders>
              <w:top w:val="single" w:sz="8" w:space="0" w:color="auto"/>
              <w:left w:val="nil"/>
              <w:bottom w:val="nil"/>
              <w:right w:val="nil"/>
            </w:tcBorders>
            <w:shd w:val="clear" w:color="auto" w:fill="auto"/>
            <w:noWrap/>
            <w:vAlign w:val="center"/>
          </w:tcPr>
          <w:p w14:paraId="168CA32D"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42</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2C5CB27E"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18</w:t>
            </w:r>
            <w:r>
              <w:rPr>
                <w:rFonts w:eastAsia="Times New Roman"/>
                <w:color w:val="000000"/>
                <w:szCs w:val="24"/>
                <w:lang w:val="cs-CZ" w:eastAsia="cs-CZ"/>
              </w:rPr>
              <w:t xml:space="preserve"> %</w:t>
            </w:r>
          </w:p>
        </w:tc>
        <w:tc>
          <w:tcPr>
            <w:tcW w:w="1398" w:type="dxa"/>
            <w:tcBorders>
              <w:top w:val="single" w:sz="8" w:space="0" w:color="auto"/>
              <w:left w:val="nil"/>
              <w:bottom w:val="nil"/>
              <w:right w:val="nil"/>
            </w:tcBorders>
            <w:shd w:val="clear" w:color="auto" w:fill="auto"/>
            <w:noWrap/>
            <w:vAlign w:val="center"/>
          </w:tcPr>
          <w:p w14:paraId="7B3847A3"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28</w:t>
            </w:r>
            <w:r>
              <w:rPr>
                <w:rFonts w:eastAsia="Times New Roman"/>
                <w:color w:val="000000"/>
                <w:szCs w:val="24"/>
                <w:lang w:val="cs-CZ" w:eastAsia="cs-CZ"/>
              </w:rPr>
              <w:t xml:space="preserve"> %</w:t>
            </w:r>
          </w:p>
        </w:tc>
        <w:tc>
          <w:tcPr>
            <w:tcW w:w="992" w:type="dxa"/>
            <w:tcBorders>
              <w:top w:val="single" w:sz="8" w:space="0" w:color="auto"/>
              <w:left w:val="nil"/>
              <w:bottom w:val="nil"/>
              <w:right w:val="nil"/>
            </w:tcBorders>
            <w:shd w:val="clear" w:color="auto" w:fill="auto"/>
            <w:noWrap/>
            <w:vAlign w:val="center"/>
          </w:tcPr>
          <w:p w14:paraId="39213D70"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31</w:t>
            </w:r>
            <w:r>
              <w:rPr>
                <w:rFonts w:eastAsia="Times New Roman"/>
                <w:color w:val="000000"/>
                <w:szCs w:val="24"/>
                <w:lang w:val="cs-CZ" w:eastAsia="cs-CZ"/>
              </w:rPr>
              <w:t xml:space="preserve"> %</w:t>
            </w:r>
          </w:p>
        </w:tc>
      </w:tr>
      <w:tr w:rsidR="006E4E26" w:rsidRPr="000609AE" w14:paraId="1DBDD608" w14:textId="77777777" w:rsidTr="0078097B">
        <w:trPr>
          <w:trHeight w:val="290"/>
        </w:trPr>
        <w:tc>
          <w:tcPr>
            <w:tcW w:w="993" w:type="dxa"/>
            <w:vMerge/>
            <w:tcBorders>
              <w:left w:val="nil"/>
              <w:right w:val="nil"/>
            </w:tcBorders>
            <w:vAlign w:val="center"/>
            <w:hideMark/>
          </w:tcPr>
          <w:p w14:paraId="42D94E4D" w14:textId="77777777" w:rsidR="006E4E26" w:rsidRPr="004A667E" w:rsidRDefault="006E4E26" w:rsidP="0078097B">
            <w:pPr>
              <w:jc w:val="left"/>
              <w:rPr>
                <w:rFonts w:eastAsia="Times New Roman"/>
                <w:color w:val="000000"/>
                <w:szCs w:val="24"/>
                <w:lang w:val="cs-CZ" w:eastAsia="cs-CZ"/>
              </w:rPr>
            </w:pPr>
          </w:p>
        </w:tc>
        <w:tc>
          <w:tcPr>
            <w:tcW w:w="425" w:type="dxa"/>
            <w:tcBorders>
              <w:top w:val="nil"/>
              <w:left w:val="nil"/>
              <w:right w:val="nil"/>
            </w:tcBorders>
            <w:shd w:val="clear" w:color="auto" w:fill="auto"/>
            <w:noWrap/>
            <w:vAlign w:val="bottom"/>
            <w:hideMark/>
          </w:tcPr>
          <w:p w14:paraId="259DBF0F" w14:textId="77777777" w:rsidR="006E4E26" w:rsidRPr="004A667E" w:rsidRDefault="006E4E26" w:rsidP="0078097B">
            <w:pPr>
              <w:jc w:val="left"/>
              <w:rPr>
                <w:rFonts w:eastAsia="Times New Roman"/>
                <w:i/>
                <w:iCs/>
                <w:color w:val="000000"/>
                <w:szCs w:val="24"/>
                <w:lang w:val="cs-CZ" w:eastAsia="cs-CZ"/>
              </w:rPr>
            </w:pPr>
            <w:r>
              <w:rPr>
                <w:rFonts w:eastAsia="Times New Roman"/>
                <w:i/>
                <w:iCs/>
                <w:color w:val="000000"/>
                <w:szCs w:val="24"/>
                <w:lang w:val="cs-CZ" w:eastAsia="cs-CZ"/>
              </w:rPr>
              <w:t>d</w:t>
            </w:r>
          </w:p>
        </w:tc>
        <w:tc>
          <w:tcPr>
            <w:tcW w:w="1052" w:type="dxa"/>
            <w:tcBorders>
              <w:top w:val="nil"/>
              <w:left w:val="nil"/>
              <w:right w:val="nil"/>
            </w:tcBorders>
            <w:shd w:val="clear" w:color="auto" w:fill="auto"/>
            <w:noWrap/>
            <w:vAlign w:val="center"/>
          </w:tcPr>
          <w:p w14:paraId="2FB7692F"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20</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2A4AF589"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16</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18BA4ADC"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23</w:t>
            </w:r>
            <w:r>
              <w:rPr>
                <w:rFonts w:eastAsia="Times New Roman"/>
                <w:color w:val="000000"/>
                <w:szCs w:val="24"/>
                <w:lang w:val="cs-CZ" w:eastAsia="cs-CZ"/>
              </w:rPr>
              <w:t xml:space="preserve"> %</w:t>
            </w:r>
          </w:p>
        </w:tc>
        <w:tc>
          <w:tcPr>
            <w:tcW w:w="1194" w:type="dxa"/>
            <w:tcBorders>
              <w:top w:val="nil"/>
              <w:left w:val="nil"/>
              <w:right w:val="nil"/>
            </w:tcBorders>
            <w:shd w:val="clear" w:color="auto" w:fill="auto"/>
            <w:noWrap/>
            <w:vAlign w:val="center"/>
          </w:tcPr>
          <w:p w14:paraId="3DD69557"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18</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6C2C0604"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34</w:t>
            </w:r>
            <w:r>
              <w:rPr>
                <w:rFonts w:eastAsia="Times New Roman"/>
                <w:color w:val="000000"/>
                <w:szCs w:val="24"/>
                <w:lang w:val="cs-CZ" w:eastAsia="cs-CZ"/>
              </w:rPr>
              <w:t xml:space="preserve"> %</w:t>
            </w:r>
          </w:p>
        </w:tc>
        <w:tc>
          <w:tcPr>
            <w:tcW w:w="1398" w:type="dxa"/>
            <w:tcBorders>
              <w:top w:val="nil"/>
              <w:left w:val="nil"/>
              <w:right w:val="nil"/>
            </w:tcBorders>
            <w:shd w:val="clear" w:color="auto" w:fill="auto"/>
            <w:noWrap/>
            <w:vAlign w:val="center"/>
          </w:tcPr>
          <w:p w14:paraId="6FEFB85E"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14</w:t>
            </w:r>
            <w:r>
              <w:rPr>
                <w:rFonts w:eastAsia="Times New Roman"/>
                <w:color w:val="000000"/>
                <w:szCs w:val="24"/>
                <w:lang w:val="cs-CZ" w:eastAsia="cs-CZ"/>
              </w:rPr>
              <w:t xml:space="preserve"> %</w:t>
            </w:r>
          </w:p>
        </w:tc>
        <w:tc>
          <w:tcPr>
            <w:tcW w:w="992" w:type="dxa"/>
            <w:tcBorders>
              <w:top w:val="nil"/>
              <w:left w:val="nil"/>
              <w:right w:val="nil"/>
            </w:tcBorders>
            <w:shd w:val="clear" w:color="auto" w:fill="auto"/>
            <w:noWrap/>
            <w:vAlign w:val="center"/>
          </w:tcPr>
          <w:p w14:paraId="5A80E429"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24</w:t>
            </w:r>
            <w:r>
              <w:rPr>
                <w:rFonts w:eastAsia="Times New Roman"/>
                <w:color w:val="000000"/>
                <w:szCs w:val="24"/>
                <w:lang w:val="cs-CZ" w:eastAsia="cs-CZ"/>
              </w:rPr>
              <w:t xml:space="preserve"> %</w:t>
            </w:r>
          </w:p>
        </w:tc>
      </w:tr>
      <w:tr w:rsidR="006E4E26" w:rsidRPr="000609AE" w14:paraId="7EFA7A36" w14:textId="77777777" w:rsidTr="0078097B">
        <w:trPr>
          <w:trHeight w:val="290"/>
        </w:trPr>
        <w:tc>
          <w:tcPr>
            <w:tcW w:w="993" w:type="dxa"/>
            <w:vMerge/>
            <w:tcBorders>
              <w:left w:val="nil"/>
              <w:right w:val="nil"/>
            </w:tcBorders>
            <w:vAlign w:val="center"/>
            <w:hideMark/>
          </w:tcPr>
          <w:p w14:paraId="16C8C248" w14:textId="77777777" w:rsidR="006E4E26" w:rsidRPr="004A667E" w:rsidRDefault="006E4E26" w:rsidP="0078097B">
            <w:pPr>
              <w:jc w:val="left"/>
              <w:rPr>
                <w:rFonts w:eastAsia="Times New Roman"/>
                <w:color w:val="000000"/>
                <w:szCs w:val="24"/>
                <w:lang w:val="cs-CZ" w:eastAsia="cs-CZ"/>
              </w:rPr>
            </w:pPr>
          </w:p>
        </w:tc>
        <w:tc>
          <w:tcPr>
            <w:tcW w:w="425" w:type="dxa"/>
            <w:tcBorders>
              <w:top w:val="nil"/>
              <w:left w:val="nil"/>
              <w:bottom w:val="single" w:sz="4" w:space="0" w:color="auto"/>
              <w:right w:val="nil"/>
            </w:tcBorders>
            <w:shd w:val="clear" w:color="auto" w:fill="auto"/>
            <w:noWrap/>
            <w:vAlign w:val="bottom"/>
            <w:hideMark/>
          </w:tcPr>
          <w:p w14:paraId="2ED201AC" w14:textId="77777777" w:rsidR="006E4E26" w:rsidRPr="004A667E" w:rsidRDefault="006E4E26" w:rsidP="0078097B">
            <w:pPr>
              <w:jc w:val="left"/>
              <w:rPr>
                <w:rFonts w:eastAsia="Times New Roman"/>
                <w:i/>
                <w:iCs/>
                <w:color w:val="000000"/>
                <w:szCs w:val="24"/>
                <w:lang w:val="cs-CZ" w:eastAsia="cs-CZ"/>
              </w:rPr>
            </w:pPr>
            <w:r w:rsidRPr="004A667E">
              <w:rPr>
                <w:rFonts w:eastAsia="Times New Roman"/>
                <w:i/>
                <w:iCs/>
                <w:color w:val="000000"/>
                <w:szCs w:val="24"/>
                <w:lang w:val="cs-CZ" w:eastAsia="cs-CZ"/>
              </w:rPr>
              <w:t>y</w:t>
            </w:r>
          </w:p>
        </w:tc>
        <w:tc>
          <w:tcPr>
            <w:tcW w:w="1052" w:type="dxa"/>
            <w:tcBorders>
              <w:top w:val="nil"/>
              <w:left w:val="nil"/>
              <w:bottom w:val="single" w:sz="4" w:space="0" w:color="auto"/>
              <w:right w:val="nil"/>
            </w:tcBorders>
            <w:shd w:val="clear" w:color="auto" w:fill="auto"/>
            <w:noWrap/>
            <w:vAlign w:val="center"/>
          </w:tcPr>
          <w:p w14:paraId="49970232"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1</w:t>
            </w:r>
            <w:r>
              <w:rPr>
                <w:rFonts w:eastAsia="Times New Roman"/>
                <w:color w:val="000000"/>
                <w:szCs w:val="24"/>
                <w:lang w:val="cs-CZ" w:eastAsia="cs-CZ"/>
              </w:rPr>
              <w:t>.</w:t>
            </w:r>
            <w:r w:rsidRPr="004A667E">
              <w:rPr>
                <w:rFonts w:eastAsia="Times New Roman"/>
                <w:color w:val="000000"/>
                <w:szCs w:val="24"/>
                <w:lang w:val="cs-CZ" w:eastAsia="cs-CZ"/>
              </w:rPr>
              <w:t>1</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413C026B"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36359CF0"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1</w:t>
            </w:r>
            <w:r>
              <w:rPr>
                <w:rFonts w:eastAsia="Times New Roman"/>
                <w:color w:val="000000"/>
                <w:szCs w:val="24"/>
                <w:lang w:val="cs-CZ" w:eastAsia="cs-CZ"/>
              </w:rPr>
              <w:t xml:space="preserve"> %</w:t>
            </w:r>
          </w:p>
        </w:tc>
        <w:tc>
          <w:tcPr>
            <w:tcW w:w="1194" w:type="dxa"/>
            <w:tcBorders>
              <w:top w:val="nil"/>
              <w:left w:val="nil"/>
              <w:bottom w:val="single" w:sz="4" w:space="0" w:color="auto"/>
              <w:right w:val="nil"/>
            </w:tcBorders>
            <w:shd w:val="clear" w:color="auto" w:fill="auto"/>
            <w:noWrap/>
            <w:vAlign w:val="center"/>
          </w:tcPr>
          <w:p w14:paraId="41D26367"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3F3C3372"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2</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c>
          <w:tcPr>
            <w:tcW w:w="1398" w:type="dxa"/>
            <w:tcBorders>
              <w:top w:val="nil"/>
              <w:left w:val="nil"/>
              <w:bottom w:val="single" w:sz="4" w:space="0" w:color="auto"/>
              <w:right w:val="nil"/>
            </w:tcBorders>
            <w:shd w:val="clear" w:color="auto" w:fill="auto"/>
            <w:noWrap/>
            <w:vAlign w:val="center"/>
          </w:tcPr>
          <w:p w14:paraId="038E6BC4"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6</w:t>
            </w:r>
            <w:r>
              <w:rPr>
                <w:rFonts w:eastAsia="Times New Roman"/>
                <w:color w:val="000000"/>
                <w:szCs w:val="24"/>
                <w:lang w:val="cs-CZ" w:eastAsia="cs-CZ"/>
              </w:rPr>
              <w:t xml:space="preserve"> %</w:t>
            </w:r>
          </w:p>
        </w:tc>
        <w:tc>
          <w:tcPr>
            <w:tcW w:w="992" w:type="dxa"/>
            <w:tcBorders>
              <w:top w:val="nil"/>
              <w:left w:val="nil"/>
              <w:bottom w:val="single" w:sz="4" w:space="0" w:color="auto"/>
              <w:right w:val="nil"/>
            </w:tcBorders>
            <w:shd w:val="clear" w:color="auto" w:fill="auto"/>
            <w:noWrap/>
            <w:vAlign w:val="center"/>
          </w:tcPr>
          <w:p w14:paraId="09C8FF65" w14:textId="77777777" w:rsidR="006E4E26" w:rsidRPr="004A667E"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r>
      <w:tr w:rsidR="006E4E26" w:rsidRPr="000609AE" w14:paraId="05B9AC90" w14:textId="77777777" w:rsidTr="0078097B">
        <w:trPr>
          <w:trHeight w:val="290"/>
        </w:trPr>
        <w:tc>
          <w:tcPr>
            <w:tcW w:w="993" w:type="dxa"/>
            <w:vMerge/>
            <w:tcBorders>
              <w:left w:val="nil"/>
              <w:bottom w:val="single" w:sz="8" w:space="0" w:color="auto"/>
              <w:right w:val="nil"/>
            </w:tcBorders>
            <w:vAlign w:val="center"/>
          </w:tcPr>
          <w:p w14:paraId="6A2F767B" w14:textId="77777777" w:rsidR="006E4E26" w:rsidRPr="004A667E" w:rsidRDefault="006E4E26" w:rsidP="0078097B">
            <w:pPr>
              <w:jc w:val="left"/>
              <w:rPr>
                <w:rFonts w:eastAsia="Times New Roman"/>
                <w:color w:val="000000"/>
                <w:szCs w:val="24"/>
                <w:lang w:val="cs-CZ" w:eastAsia="cs-CZ"/>
              </w:rPr>
            </w:pPr>
          </w:p>
        </w:tc>
        <w:tc>
          <w:tcPr>
            <w:tcW w:w="425" w:type="dxa"/>
            <w:tcBorders>
              <w:top w:val="single" w:sz="4" w:space="0" w:color="auto"/>
              <w:left w:val="nil"/>
              <w:bottom w:val="single" w:sz="8" w:space="0" w:color="auto"/>
              <w:right w:val="nil"/>
            </w:tcBorders>
            <w:shd w:val="clear" w:color="auto" w:fill="auto"/>
            <w:noWrap/>
            <w:vAlign w:val="bottom"/>
          </w:tcPr>
          <w:p w14:paraId="39E1391B" w14:textId="77777777" w:rsidR="006E4E26" w:rsidRPr="00571998" w:rsidRDefault="003126EC" w:rsidP="0078097B">
            <w:pPr>
              <w:jc w:val="left"/>
              <w:rPr>
                <w:rFonts w:eastAsia="Times New Roman"/>
                <w:i/>
                <w:iCs/>
                <w:color w:val="000000"/>
                <w:szCs w:val="24"/>
                <w:lang w:val="cs-CZ" w:eastAsia="cs-CZ"/>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tc>
        <w:tc>
          <w:tcPr>
            <w:tcW w:w="1052" w:type="dxa"/>
            <w:tcBorders>
              <w:top w:val="single" w:sz="4" w:space="0" w:color="auto"/>
              <w:left w:val="nil"/>
              <w:bottom w:val="single" w:sz="8" w:space="0" w:color="auto"/>
              <w:right w:val="nil"/>
            </w:tcBorders>
            <w:shd w:val="clear" w:color="auto" w:fill="auto"/>
            <w:noWrap/>
            <w:vAlign w:val="center"/>
          </w:tcPr>
          <w:p w14:paraId="10589448"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57</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313D4EF8"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180B5E82"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58</w:t>
            </w:r>
            <w:r>
              <w:rPr>
                <w:rFonts w:eastAsia="Times New Roman"/>
                <w:color w:val="000000"/>
                <w:szCs w:val="24"/>
                <w:lang w:val="cs-CZ" w:eastAsia="cs-CZ"/>
              </w:rPr>
              <w:t xml:space="preserve"> %</w:t>
            </w:r>
          </w:p>
        </w:tc>
        <w:tc>
          <w:tcPr>
            <w:tcW w:w="1194" w:type="dxa"/>
            <w:tcBorders>
              <w:top w:val="single" w:sz="4" w:space="0" w:color="auto"/>
              <w:left w:val="nil"/>
              <w:bottom w:val="single" w:sz="8" w:space="0" w:color="auto"/>
              <w:right w:val="nil"/>
            </w:tcBorders>
            <w:shd w:val="clear" w:color="auto" w:fill="auto"/>
            <w:noWrap/>
            <w:vAlign w:val="center"/>
          </w:tcPr>
          <w:p w14:paraId="07354F9C"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60</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233BD7DC"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56</w:t>
            </w:r>
            <w:r>
              <w:rPr>
                <w:rFonts w:eastAsia="Times New Roman"/>
                <w:color w:val="000000"/>
                <w:szCs w:val="24"/>
                <w:lang w:val="cs-CZ" w:eastAsia="cs-CZ"/>
              </w:rPr>
              <w:t xml:space="preserve"> %</w:t>
            </w:r>
          </w:p>
        </w:tc>
        <w:tc>
          <w:tcPr>
            <w:tcW w:w="1398" w:type="dxa"/>
            <w:tcBorders>
              <w:top w:val="single" w:sz="4" w:space="0" w:color="auto"/>
              <w:left w:val="nil"/>
              <w:bottom w:val="single" w:sz="8" w:space="0" w:color="auto"/>
              <w:right w:val="nil"/>
            </w:tcBorders>
            <w:shd w:val="clear" w:color="auto" w:fill="auto"/>
            <w:noWrap/>
            <w:vAlign w:val="center"/>
          </w:tcPr>
          <w:p w14:paraId="49D4D1A3"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43</w:t>
            </w:r>
            <w:r>
              <w:rPr>
                <w:rFonts w:eastAsia="Times New Roman"/>
                <w:color w:val="000000"/>
                <w:szCs w:val="24"/>
                <w:lang w:val="cs-CZ" w:eastAsia="cs-CZ"/>
              </w:rPr>
              <w:t xml:space="preserve"> %</w:t>
            </w:r>
          </w:p>
        </w:tc>
        <w:tc>
          <w:tcPr>
            <w:tcW w:w="992" w:type="dxa"/>
            <w:tcBorders>
              <w:top w:val="single" w:sz="4" w:space="0" w:color="auto"/>
              <w:left w:val="nil"/>
              <w:bottom w:val="single" w:sz="8" w:space="0" w:color="auto"/>
              <w:right w:val="nil"/>
            </w:tcBorders>
            <w:shd w:val="clear" w:color="auto" w:fill="auto"/>
            <w:noWrap/>
            <w:vAlign w:val="center"/>
          </w:tcPr>
          <w:p w14:paraId="047B3555" w14:textId="77777777" w:rsidR="006E4E26" w:rsidRPr="00571998" w:rsidRDefault="006E4E26" w:rsidP="0078097B">
            <w:pPr>
              <w:jc w:val="center"/>
              <w:rPr>
                <w:rFonts w:eastAsia="Times New Roman"/>
                <w:color w:val="000000"/>
                <w:szCs w:val="24"/>
                <w:lang w:val="cs-CZ" w:eastAsia="cs-CZ"/>
              </w:rPr>
            </w:pPr>
            <w:r w:rsidRPr="004A667E">
              <w:rPr>
                <w:rFonts w:eastAsia="Times New Roman"/>
                <w:color w:val="000000"/>
                <w:szCs w:val="24"/>
                <w:lang w:val="cs-CZ" w:eastAsia="cs-CZ"/>
              </w:rPr>
              <w:t>56</w:t>
            </w:r>
            <w:r>
              <w:rPr>
                <w:rFonts w:eastAsia="Times New Roman"/>
                <w:color w:val="000000"/>
                <w:szCs w:val="24"/>
                <w:lang w:val="cs-CZ" w:eastAsia="cs-CZ"/>
              </w:rPr>
              <w:t xml:space="preserve"> %</w:t>
            </w:r>
          </w:p>
        </w:tc>
      </w:tr>
      <w:tr w:rsidR="006E4E26" w:rsidRPr="000609AE" w14:paraId="74DB8351" w14:textId="77777777" w:rsidTr="0078097B">
        <w:trPr>
          <w:trHeight w:val="290"/>
        </w:trPr>
        <w:tc>
          <w:tcPr>
            <w:tcW w:w="9639" w:type="dxa"/>
            <w:gridSpan w:val="9"/>
            <w:tcBorders>
              <w:top w:val="single" w:sz="8" w:space="0" w:color="auto"/>
              <w:left w:val="nil"/>
              <w:right w:val="nil"/>
            </w:tcBorders>
            <w:vAlign w:val="center"/>
          </w:tcPr>
          <w:p w14:paraId="3F1DCA02" w14:textId="77777777" w:rsidR="006E4E26" w:rsidRPr="000609AE" w:rsidRDefault="006E4E26" w:rsidP="0078097B">
            <w:pPr>
              <w:jc w:val="left"/>
              <w:rPr>
                <w:rFonts w:eastAsia="Times New Roman"/>
                <w:color w:val="000000"/>
                <w:szCs w:val="24"/>
                <w:lang w:val="cs-CZ" w:eastAsia="cs-CZ"/>
              </w:rPr>
            </w:pPr>
            <w:proofErr w:type="spellStart"/>
            <w:r>
              <w:rPr>
                <w:rFonts w:eastAsia="Times New Roman"/>
                <w:color w:val="000000"/>
                <w:szCs w:val="24"/>
                <w:lang w:val="cs-CZ" w:eastAsia="cs-CZ"/>
              </w:rPr>
              <w:t>Note</w:t>
            </w:r>
            <w:proofErr w:type="spellEnd"/>
            <w:r>
              <w:rPr>
                <w:rFonts w:eastAsia="Times New Roman"/>
                <w:color w:val="000000"/>
                <w:szCs w:val="24"/>
                <w:lang w:val="cs-CZ" w:eastAsia="cs-CZ"/>
              </w:rPr>
              <w:t xml:space="preserve">: ANOVA </w:t>
            </w:r>
            <w:proofErr w:type="spellStart"/>
            <w:r>
              <w:rPr>
                <w:rFonts w:eastAsia="Times New Roman"/>
                <w:color w:val="000000"/>
                <w:szCs w:val="24"/>
                <w:lang w:val="cs-CZ" w:eastAsia="cs-CZ"/>
              </w:rPr>
              <w:t>based</w:t>
            </w:r>
            <w:proofErr w:type="spellEnd"/>
            <w:r>
              <w:rPr>
                <w:rFonts w:eastAsia="Times New Roman"/>
                <w:color w:val="000000"/>
                <w:szCs w:val="24"/>
                <w:lang w:val="cs-CZ" w:eastAsia="cs-CZ"/>
              </w:rPr>
              <w:t xml:space="preserve"> on </w:t>
            </w:r>
            <w:proofErr w:type="spellStart"/>
            <w:r>
              <w:rPr>
                <w:rFonts w:eastAsia="Times New Roman"/>
                <w:color w:val="000000"/>
                <w:szCs w:val="24"/>
                <w:lang w:val="cs-CZ" w:eastAsia="cs-CZ"/>
              </w:rPr>
              <w:t>regression</w:t>
            </w:r>
            <w:proofErr w:type="spellEnd"/>
            <w:r>
              <w:rPr>
                <w:rFonts w:eastAsia="Times New Roman"/>
                <w:color w:val="000000"/>
                <w:szCs w:val="24"/>
                <w:lang w:val="cs-CZ" w:eastAsia="cs-CZ"/>
              </w:rPr>
              <w:t xml:space="preserve">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eastAsia="Times New Roman" w:hAnsi="Cambria Math"/>
                  <w:color w:val="000000"/>
                  <w:szCs w:val="24"/>
                  <w:lang w:val="cs-CZ" w:eastAsia="cs-CZ"/>
                </w:rPr>
                <m:t>=α+</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0</m:t>
                  </m:r>
                </m:sub>
              </m:sSub>
              <m:r>
                <w:rPr>
                  <w:rFonts w:ascii="Cambria Math" w:eastAsia="Times New Roman" w:hAnsi="Cambria Math"/>
                  <w:color w:val="000000"/>
                  <w:szCs w:val="24"/>
                  <w:lang w:val="cs-CZ" w:eastAsia="cs-CZ"/>
                </w:rPr>
                <m:t>c+</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1</m:t>
                  </m:r>
                </m:sub>
              </m:sSub>
              <m:r>
                <w:rPr>
                  <w:rFonts w:ascii="Cambria Math" w:eastAsia="Times New Roman" w:hAnsi="Cambria Math"/>
                  <w:color w:val="000000"/>
                  <w:szCs w:val="24"/>
                  <w:lang w:val="cs-CZ" w:eastAsia="cs-CZ"/>
                </w:rPr>
                <m:t>d+</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2</m:t>
                  </m:r>
                </m:sub>
              </m:sSub>
              <m:r>
                <w:rPr>
                  <w:rFonts w:ascii="Cambria Math" w:eastAsia="Times New Roman" w:hAnsi="Cambria Math"/>
                  <w:color w:val="000000"/>
                  <w:szCs w:val="24"/>
                  <w:lang w:val="cs-CZ" w:eastAsia="cs-CZ"/>
                </w:rPr>
                <m:t>y + ϵ</m:t>
              </m:r>
            </m:oMath>
            <w:r>
              <w:rPr>
                <w:rFonts w:eastAsia="Times New Roman"/>
                <w:color w:val="000000"/>
                <w:szCs w:val="24"/>
                <w:lang w:val="cs-CZ" w:eastAsia="cs-CZ"/>
              </w:rPr>
              <w:t xml:space="preserve"> for all observations. Type II sum of squares are used.</w:t>
            </w:r>
          </w:p>
        </w:tc>
      </w:tr>
    </w:tbl>
    <w:p w14:paraId="2449BD67" w14:textId="77777777" w:rsidR="006E4E26" w:rsidRDefault="006E4E26" w:rsidP="006E4E26">
      <w:pPr>
        <w:rPr>
          <w:lang w:val="en-US"/>
        </w:rPr>
      </w:pPr>
    </w:p>
    <w:p w14:paraId="3BF3DF60" w14:textId="77777777" w:rsidR="006E4E26" w:rsidRDefault="006E4E26" w:rsidP="006E4E26">
      <w:pPr>
        <w:rPr>
          <w:lang w:val="en-US"/>
        </w:rPr>
      </w:pPr>
      <w:r>
        <w:rPr>
          <w:lang w:val="en-US"/>
        </w:rPr>
        <w:t>Perhaps surprisingly, the role of time is negligible. This suggests that although Scopus decisions on inclusion of new journals into the database sometimes may have impact on situation in individual countries, it does not drive the global trends of globalization.</w:t>
      </w:r>
    </w:p>
    <w:p w14:paraId="15CD403E" w14:textId="77777777" w:rsidR="006E4E26" w:rsidRDefault="006E4E26" w:rsidP="006E4E26">
      <w:pPr>
        <w:pStyle w:val="Nadpis2"/>
        <w:tabs>
          <w:tab w:val="left" w:pos="1710"/>
        </w:tabs>
        <w:rPr>
          <w:lang w:val="en-US"/>
        </w:rPr>
      </w:pPr>
      <w:r>
        <w:rPr>
          <w:lang w:val="en-US"/>
        </w:rPr>
        <w:t>Globalization by country groups and broad disciplines</w:t>
      </w:r>
    </w:p>
    <w:p w14:paraId="1C7B93CB" w14:textId="25CC4767" w:rsidR="006E4E26" w:rsidRPr="003126EC" w:rsidRDefault="006E4E26" w:rsidP="006E4E26">
      <w:pPr>
        <w:rPr>
          <w:lang w:val="en-US"/>
        </w:rPr>
      </w:pPr>
      <w:r>
        <w:rPr>
          <w:lang w:val="en-US"/>
        </w:rPr>
        <w:t>The country groups by IMF (2003) serve as a good starting point for describing results.</w:t>
      </w:r>
      <w:r w:rsidRPr="0079244C">
        <w:rPr>
          <w:lang w:val="en-US"/>
        </w:rPr>
        <w:t xml:space="preserve"> The countries are divided into three categories: (a) </w:t>
      </w:r>
      <w:r w:rsidRPr="0079244C">
        <w:rPr>
          <w:i/>
          <w:lang w:val="en-US"/>
        </w:rPr>
        <w:t>Advanced countries</w:t>
      </w:r>
      <w:r w:rsidRPr="0079244C">
        <w:rPr>
          <w:lang w:val="en-US"/>
        </w:rPr>
        <w:t xml:space="preserve"> cover the richest countries in the world mainly in Western Europe</w:t>
      </w:r>
      <w:r>
        <w:rPr>
          <w:lang w:val="en-US"/>
        </w:rPr>
        <w:t>,</w:t>
      </w:r>
      <w:r w:rsidRPr="0079244C">
        <w:rPr>
          <w:lang w:val="en-US"/>
        </w:rPr>
        <w:t xml:space="preserve"> North America</w:t>
      </w:r>
      <w:r>
        <w:rPr>
          <w:lang w:val="en-US"/>
        </w:rPr>
        <w:t>,</w:t>
      </w:r>
      <w:r w:rsidRPr="0079244C">
        <w:rPr>
          <w:lang w:val="en-US"/>
        </w:rPr>
        <w:t xml:space="preserve"> and Eastern Asia. </w:t>
      </w:r>
      <w:r>
        <w:rPr>
          <w:lang w:val="en-US"/>
        </w:rPr>
        <w:t xml:space="preserve">This group should capture countries of the western core (31 countries); </w:t>
      </w:r>
      <w:r w:rsidRPr="0079244C">
        <w:rPr>
          <w:lang w:val="en-US"/>
        </w:rPr>
        <w:t>(</w:t>
      </w:r>
      <w:r>
        <w:rPr>
          <w:lang w:val="en-US"/>
        </w:rPr>
        <w:t>b</w:t>
      </w:r>
      <w:r w:rsidRPr="0079244C">
        <w:rPr>
          <w:lang w:val="en-US"/>
        </w:rPr>
        <w:t xml:space="preserve">) </w:t>
      </w:r>
      <w:r w:rsidRPr="0079244C">
        <w:rPr>
          <w:i/>
          <w:lang w:val="en-US"/>
        </w:rPr>
        <w:t>Developing countries</w:t>
      </w:r>
      <w:r w:rsidRPr="0079244C">
        <w:rPr>
          <w:lang w:val="en-US"/>
        </w:rPr>
        <w:t xml:space="preserve"> – </w:t>
      </w:r>
      <w:r>
        <w:rPr>
          <w:lang w:val="en-US"/>
        </w:rPr>
        <w:t xml:space="preserve">contain </w:t>
      </w:r>
      <w:r w:rsidRPr="0079244C">
        <w:rPr>
          <w:lang w:val="en-US"/>
        </w:rPr>
        <w:t>the rest of the World</w:t>
      </w:r>
      <w:r>
        <w:rPr>
          <w:lang w:val="en-US"/>
        </w:rPr>
        <w:t>,</w:t>
      </w:r>
      <w:r w:rsidRPr="0079244C">
        <w:rPr>
          <w:lang w:val="en-US"/>
        </w:rPr>
        <w:t xml:space="preserve"> including China</w:t>
      </w:r>
      <w:r>
        <w:rPr>
          <w:lang w:val="en-US"/>
        </w:rPr>
        <w:t xml:space="preserve"> (115 countries); and</w:t>
      </w:r>
      <w:r w:rsidRPr="0079244C">
        <w:rPr>
          <w:lang w:val="en-US"/>
        </w:rPr>
        <w:t xml:space="preserve"> (b) </w:t>
      </w:r>
      <w:r w:rsidRPr="0079244C">
        <w:rPr>
          <w:i/>
          <w:lang w:val="en-US"/>
        </w:rPr>
        <w:t>Transition countries</w:t>
      </w:r>
      <w:r w:rsidRPr="0079244C">
        <w:rPr>
          <w:lang w:val="en-US"/>
        </w:rPr>
        <w:t xml:space="preserve"> consist mainly of the post-soviet countries in Central and Eastern Europe</w:t>
      </w:r>
      <w:r>
        <w:rPr>
          <w:lang w:val="en-US"/>
        </w:rPr>
        <w:t>,</w:t>
      </w:r>
      <w:r w:rsidRPr="0079244C">
        <w:rPr>
          <w:lang w:val="en-US"/>
        </w:rPr>
        <w:t xml:space="preserve"> Central Asia</w:t>
      </w:r>
      <w:r>
        <w:rPr>
          <w:lang w:val="en-US"/>
        </w:rPr>
        <w:t>.</w:t>
      </w:r>
      <w:r w:rsidRPr="0079244C">
        <w:rPr>
          <w:lang w:val="en-US"/>
        </w:rPr>
        <w:t xml:space="preserve"> and Cuba</w:t>
      </w:r>
      <w:r>
        <w:rPr>
          <w:lang w:val="en-US"/>
        </w:rPr>
        <w:t>, including new EU member states (28 countries). E</w:t>
      </w:r>
      <w:r w:rsidRPr="0079244C">
        <w:rPr>
          <w:lang w:val="en-US"/>
        </w:rPr>
        <w:t>xact classification</w:t>
      </w:r>
      <w:r>
        <w:rPr>
          <w:lang w:val="en-US"/>
        </w:rPr>
        <w:t xml:space="preserve"> of countries is available in the </w:t>
      </w:r>
      <w:r w:rsidRPr="0079244C">
        <w:rPr>
          <w:lang w:val="en-US"/>
        </w:rPr>
        <w:t xml:space="preserve">Appendix </w:t>
      </w:r>
      <w:r>
        <w:rPr>
          <w:lang w:val="en-US"/>
        </w:rPr>
        <w:t>A</w:t>
      </w:r>
      <w:r w:rsidR="001D655F">
        <w:rPr>
          <w:lang w:val="en-US"/>
        </w:rPr>
        <w:t>5</w:t>
      </w:r>
      <w:r w:rsidRPr="0079244C">
        <w:rPr>
          <w:lang w:val="en-US"/>
        </w:rPr>
        <w:t>.</w:t>
      </w:r>
    </w:p>
    <w:p w14:paraId="2A4DD7AF" w14:textId="77777777" w:rsidR="006E4E26" w:rsidRPr="0061513C" w:rsidRDefault="006E4E26" w:rsidP="006E4E26">
      <w:pPr>
        <w:rPr>
          <w:lang w:val="en-US"/>
        </w:rPr>
      </w:pPr>
    </w:p>
    <w:tbl>
      <w:tblPr>
        <w:tblStyle w:val="Mkatabulky"/>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6E4E26" w:rsidRPr="0079244C" w14:paraId="5C473232" w14:textId="77777777" w:rsidTr="0078097B">
        <w:tc>
          <w:tcPr>
            <w:tcW w:w="9287" w:type="dxa"/>
          </w:tcPr>
          <w:p w14:paraId="075829C5" w14:textId="77777777" w:rsidR="006E4E26" w:rsidRPr="0079244C" w:rsidRDefault="006E4E26" w:rsidP="0078097B">
            <w:pPr>
              <w:rPr>
                <w:b/>
                <w:lang w:val="en-US"/>
              </w:rPr>
            </w:pPr>
            <w:r w:rsidRPr="00A815CC">
              <w:rPr>
                <w:b/>
                <w:lang w:val="en-US"/>
              </w:rPr>
              <w:t>Figure 2</w:t>
            </w:r>
            <w:r w:rsidRPr="0079244C">
              <w:rPr>
                <w:b/>
                <w:lang w:val="en-US"/>
              </w:rPr>
              <w:t xml:space="preserve">: </w:t>
            </w:r>
            <w:r>
              <w:rPr>
                <w:b/>
                <w:lang w:val="en-US"/>
              </w:rPr>
              <w:t>Density of globalization by IMF (2003) economic status and by broad disciplines</w:t>
            </w:r>
          </w:p>
        </w:tc>
      </w:tr>
      <w:tr w:rsidR="006E4E26" w:rsidRPr="0079244C" w14:paraId="4C0B8719" w14:textId="77777777" w:rsidTr="0078097B">
        <w:tc>
          <w:tcPr>
            <w:tcW w:w="9287" w:type="dxa"/>
          </w:tcPr>
          <w:p w14:paraId="325D9AE1" w14:textId="77777777" w:rsidR="006E4E26" w:rsidRPr="0079244C" w:rsidRDefault="006E4E26" w:rsidP="0078097B">
            <w:pPr>
              <w:rPr>
                <w:lang w:val="en-US"/>
              </w:rPr>
            </w:pPr>
            <w:r>
              <w:rPr>
                <w:noProof/>
              </w:rPr>
              <w:t xml:space="preserve"> </w:t>
            </w:r>
            <w:r w:rsidRPr="00580D94">
              <w:rPr>
                <w:noProof/>
                <w:lang w:val="en-US"/>
              </w:rPr>
              <w:drawing>
                <wp:inline distT="0" distB="0" distL="0" distR="0" wp14:anchorId="191DDDEC" wp14:editId="4C75EE39">
                  <wp:extent cx="5760085" cy="1936750"/>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936750"/>
                          </a:xfrm>
                          <a:prstGeom prst="rect">
                            <a:avLst/>
                          </a:prstGeom>
                        </pic:spPr>
                      </pic:pic>
                    </a:graphicData>
                  </a:graphic>
                </wp:inline>
              </w:drawing>
            </w:r>
          </w:p>
        </w:tc>
      </w:tr>
      <w:tr w:rsidR="006E4E26" w:rsidRPr="0079244C" w14:paraId="595C90F0" w14:textId="77777777" w:rsidTr="0078097B">
        <w:tc>
          <w:tcPr>
            <w:tcW w:w="9287" w:type="dxa"/>
          </w:tcPr>
          <w:p w14:paraId="714AB05B" w14:textId="77777777" w:rsidR="006E4E26" w:rsidRPr="0079244C" w:rsidRDefault="006E4E26" w:rsidP="0078097B">
            <w:pPr>
              <w:pStyle w:val="Nadpis1"/>
              <w:spacing w:before="0"/>
              <w:outlineLvl w:val="0"/>
              <w:rPr>
                <w:b w:val="0"/>
                <w:i/>
                <w:lang w:val="en-US"/>
              </w:rPr>
            </w:pPr>
            <w:r>
              <w:rPr>
                <w:b w:val="0"/>
                <w:i/>
                <w:lang w:val="en-US"/>
              </w:rPr>
              <w:t xml:space="preserve">Note: Each box represents distribution of  </w:t>
            </w:r>
            <m:oMath>
              <m:sSubSup>
                <m:sSubSupPr>
                  <m:ctrlPr>
                    <w:rPr>
                      <w:rFonts w:ascii="Cambria Math" w:hAnsi="Cambria Math"/>
                      <w:lang w:val="en-US"/>
                    </w:rPr>
                  </m:ctrlPr>
                </m:sSubSupPr>
                <m:e>
                  <m:r>
                    <m:rPr>
                      <m:sty m:val="b"/>
                    </m:rPr>
                    <w:rPr>
                      <w:rFonts w:ascii="Cambria Math" w:hAnsi="Cambria Math"/>
                      <w:lang w:val="en-US"/>
                    </w:rPr>
                    <m:t>G</m:t>
                  </m:r>
                </m:e>
                <m:sub>
                  <m:r>
                    <m:rPr>
                      <m:sty m:val="b"/>
                    </m:rPr>
                    <w:rPr>
                      <w:rFonts w:ascii="Cambria Math" w:hAnsi="Cambria Math"/>
                      <w:lang w:val="en-US"/>
                    </w:rPr>
                    <m:t>c,d,y,euclid</m:t>
                  </m:r>
                </m:sub>
                <m:sup>
                  <m:r>
                    <m:rPr>
                      <m:sty m:val="b"/>
                    </m:rPr>
                    <w:rPr>
                      <w:rFonts w:ascii="Cambria Math" w:hAnsi="Cambria Math"/>
                      <w:lang w:val="en-US"/>
                    </w:rPr>
                    <m:t>S</m:t>
                  </m:r>
                </m:sup>
              </m:sSubSup>
            </m:oMath>
            <w:r>
              <w:rPr>
                <w:b w:val="0"/>
                <w:i/>
                <w:lang w:val="en-US"/>
              </w:rPr>
              <w:t xml:space="preserve"> for all countries and years in given country groups. </w:t>
            </w:r>
            <w:r w:rsidRPr="0079244C">
              <w:rPr>
                <w:b w:val="0"/>
                <w:i/>
                <w:lang w:val="en-US"/>
              </w:rPr>
              <w:t>Source: own calculation</w:t>
            </w:r>
            <w:r>
              <w:rPr>
                <w:b w:val="0"/>
                <w:i/>
                <w:lang w:val="en-US"/>
              </w:rPr>
              <w:t>,</w:t>
            </w:r>
            <w:r w:rsidRPr="0079244C">
              <w:rPr>
                <w:b w:val="0"/>
                <w:i/>
                <w:lang w:val="en-US"/>
              </w:rPr>
              <w:t xml:space="preserve"> Scopus</w:t>
            </w:r>
            <w:r>
              <w:rPr>
                <w:b w:val="0"/>
                <w:i/>
                <w:lang w:val="en-US"/>
              </w:rPr>
              <w:t>.</w:t>
            </w:r>
          </w:p>
        </w:tc>
      </w:tr>
    </w:tbl>
    <w:p w14:paraId="4F312705" w14:textId="77777777" w:rsidR="006E4E26" w:rsidRDefault="006E4E26" w:rsidP="006E4E26">
      <w:pPr>
        <w:rPr>
          <w:lang w:val="en-US"/>
        </w:rPr>
      </w:pPr>
    </w:p>
    <w:p w14:paraId="3450E12A" w14:textId="77777777" w:rsidR="003126EC" w:rsidRDefault="003126EC" w:rsidP="003126EC">
      <w:pPr>
        <w:rPr>
          <w:lang w:val="en-US"/>
        </w:rPr>
      </w:pPr>
      <w:r>
        <w:rPr>
          <w:lang w:val="en-US"/>
        </w:rPr>
        <w:lastRenderedPageBreak/>
        <w:t>Figure</w:t>
      </w:r>
      <w:r w:rsidRPr="0079244C">
        <w:rPr>
          <w:lang w:val="en-US"/>
        </w:rPr>
        <w:t xml:space="preserve"> </w:t>
      </w:r>
      <w:r w:rsidRPr="00A815CC">
        <w:rPr>
          <w:lang w:val="en-US"/>
        </w:rPr>
        <w:t>2</w:t>
      </w:r>
      <w:r>
        <w:rPr>
          <w:lang w:val="en-US"/>
        </w:rPr>
        <w:t xml:space="preserve"> depicts a distribution of globalization across all countries and years calculated by Euclidian distance grouped by economic status and broad disciplines. Each “</w:t>
      </w:r>
      <w:r>
        <w:rPr>
          <w:i/>
          <w:iCs/>
          <w:lang w:val="en-US"/>
        </w:rPr>
        <w:t>box</w:t>
      </w:r>
      <w:r>
        <w:rPr>
          <w:lang w:val="en-US"/>
        </w:rPr>
        <w:t>” represents a distribution of all globalization scores within given country group (x axis) and discipline (color) across all years. All the distributions are negatively skewed, meaning that globalization is more concentrated in the upper part of the distributions. Although Euclidian distance is reported here, the same patterns as described below are present in each of the indicators.</w:t>
      </w:r>
    </w:p>
    <w:p w14:paraId="3061D5B9" w14:textId="77777777" w:rsidR="003126EC" w:rsidRDefault="003126EC" w:rsidP="006E4E26">
      <w:pPr>
        <w:rPr>
          <w:lang w:val="en-US"/>
        </w:rPr>
      </w:pPr>
    </w:p>
    <w:p w14:paraId="2BB2D0DF" w14:textId="4AFB93CC" w:rsidR="006E4E26" w:rsidRDefault="006E4E26" w:rsidP="006E4E26">
      <w:pPr>
        <w:rPr>
          <w:lang w:val="en-US"/>
        </w:rPr>
      </w:pPr>
      <w:r>
        <w:rPr>
          <w:lang w:val="en-US"/>
        </w:rPr>
        <w:t xml:space="preserve">The cross-country data reveal that globalization in </w:t>
      </w:r>
      <w:r w:rsidRPr="004A667E">
        <w:rPr>
          <w:i/>
          <w:iCs/>
          <w:lang w:val="en-US"/>
        </w:rPr>
        <w:t>Advanced countries</w:t>
      </w:r>
      <w:r>
        <w:rPr>
          <w:lang w:val="en-US"/>
        </w:rPr>
        <w:t xml:space="preserve"> is high and relatively invariant. On the contrary, in </w:t>
      </w:r>
      <w:r w:rsidRPr="004A667E">
        <w:rPr>
          <w:i/>
          <w:iCs/>
          <w:lang w:val="en-US"/>
        </w:rPr>
        <w:t>Transition countries</w:t>
      </w:r>
      <w:r>
        <w:rPr>
          <w:lang w:val="en-US"/>
        </w:rPr>
        <w:t xml:space="preserve">, the globalization is lower and much more heterogenous. The distribution is more spread across the whole spectrum. </w:t>
      </w:r>
      <w:r w:rsidRPr="004A667E">
        <w:rPr>
          <w:i/>
          <w:iCs/>
          <w:lang w:val="en-US"/>
        </w:rPr>
        <w:t>Developing countries</w:t>
      </w:r>
      <w:r>
        <w:rPr>
          <w:lang w:val="en-US"/>
        </w:rPr>
        <w:t xml:space="preserve"> are in between the groups. </w:t>
      </w:r>
    </w:p>
    <w:p w14:paraId="0603BDA0" w14:textId="77777777" w:rsidR="006E4E26" w:rsidRDefault="006E4E26" w:rsidP="006E4E26">
      <w:pPr>
        <w:rPr>
          <w:lang w:val="en-US"/>
        </w:rPr>
      </w:pPr>
    </w:p>
    <w:p w14:paraId="73982AEA" w14:textId="77777777" w:rsidR="0064001C" w:rsidRDefault="006E4E26" w:rsidP="0064001C">
      <w:pPr>
        <w:rPr>
          <w:lang w:val="en-US"/>
        </w:rPr>
      </w:pPr>
      <w:r>
        <w:rPr>
          <w:lang w:val="en-US"/>
        </w:rPr>
        <w:t xml:space="preserve">Putting it all together, in the </w:t>
      </w:r>
      <w:r w:rsidRPr="004A667E">
        <w:rPr>
          <w:i/>
          <w:iCs/>
          <w:lang w:val="en-US"/>
        </w:rPr>
        <w:t>Advanced countries</w:t>
      </w:r>
      <w:r>
        <w:rPr>
          <w:lang w:val="en-US"/>
        </w:rPr>
        <w:t xml:space="preserve">, the globalization is relatively high and differences between disciplines are minor. In </w:t>
      </w:r>
      <w:r w:rsidRPr="004A667E">
        <w:rPr>
          <w:i/>
          <w:iCs/>
          <w:lang w:val="en-US"/>
        </w:rPr>
        <w:t>Transition countries</w:t>
      </w:r>
      <w:r>
        <w:rPr>
          <w:lang w:val="en-US"/>
        </w:rPr>
        <w:t xml:space="preserve"> the mean globalization is lower and the gap between disciplines is larger. The </w:t>
      </w:r>
      <w:r w:rsidRPr="004A667E">
        <w:rPr>
          <w:i/>
          <w:iCs/>
          <w:lang w:val="en-US"/>
        </w:rPr>
        <w:t>life sciences</w:t>
      </w:r>
      <w:r>
        <w:rPr>
          <w:lang w:val="en-US"/>
        </w:rPr>
        <w:t xml:space="preserve"> and </w:t>
      </w:r>
      <w:r w:rsidRPr="004A667E">
        <w:rPr>
          <w:i/>
          <w:iCs/>
          <w:lang w:val="en-US"/>
        </w:rPr>
        <w:t>physical sciences</w:t>
      </w:r>
      <w:r>
        <w:rPr>
          <w:lang w:val="en-US"/>
        </w:rPr>
        <w:t xml:space="preserve"> are less globalized especially in the former USSR countries. The </w:t>
      </w:r>
      <w:r w:rsidRPr="004A667E">
        <w:rPr>
          <w:i/>
          <w:iCs/>
          <w:lang w:val="en-US"/>
        </w:rPr>
        <w:t>social sciences</w:t>
      </w:r>
      <w:r>
        <w:rPr>
          <w:lang w:val="en-US"/>
        </w:rPr>
        <w:t xml:space="preserve"> and </w:t>
      </w:r>
      <w:r w:rsidRPr="004A667E">
        <w:rPr>
          <w:i/>
          <w:iCs/>
          <w:lang w:val="en-US"/>
        </w:rPr>
        <w:t>health sciences</w:t>
      </w:r>
      <w:r>
        <w:rPr>
          <w:lang w:val="en-US"/>
        </w:rPr>
        <w:t xml:space="preserve"> are less globalized across </w:t>
      </w:r>
      <w:r w:rsidRPr="004A667E">
        <w:rPr>
          <w:i/>
          <w:iCs/>
          <w:lang w:val="en-US"/>
        </w:rPr>
        <w:t>Transition countries</w:t>
      </w:r>
      <w:r>
        <w:rPr>
          <w:lang w:val="en-US"/>
        </w:rPr>
        <w:t>, but outside of the former USSR, the globalization gradually increases in time.</w:t>
      </w:r>
    </w:p>
    <w:p w14:paraId="08162289" w14:textId="77777777" w:rsidR="003126EC" w:rsidRDefault="003126EC" w:rsidP="0064001C">
      <w:pPr>
        <w:rPr>
          <w:lang w:val="en-US"/>
        </w:rPr>
      </w:pPr>
    </w:p>
    <w:p w14:paraId="54379D56" w14:textId="77777777" w:rsidR="003126EC" w:rsidRPr="006F122F" w:rsidRDefault="003126EC" w:rsidP="003126EC">
      <w:pPr>
        <w:rPr>
          <w:i/>
          <w:iCs/>
          <w:lang w:val="en-US"/>
        </w:rPr>
      </w:pPr>
      <w:r>
        <w:rPr>
          <w:lang w:val="en-US"/>
        </w:rPr>
        <w:t xml:space="preserve">The differences between the </w:t>
      </w:r>
      <w:r w:rsidRPr="00F53913">
        <w:rPr>
          <w:i/>
          <w:iCs/>
          <w:lang w:val="en-US"/>
        </w:rPr>
        <w:t>Advanced</w:t>
      </w:r>
      <w:r>
        <w:rPr>
          <w:lang w:val="en-US"/>
        </w:rPr>
        <w:t xml:space="preserve"> and </w:t>
      </w:r>
      <w:r w:rsidRPr="00F53913">
        <w:rPr>
          <w:i/>
          <w:iCs/>
          <w:lang w:val="en-US"/>
        </w:rPr>
        <w:t>Transition countries</w:t>
      </w:r>
      <w:r>
        <w:rPr>
          <w:lang w:val="en-US"/>
        </w:rPr>
        <w:t xml:space="preserve"> can be depicted in the European Union, which has members from both country groups. The </w:t>
      </w:r>
      <w:r w:rsidRPr="002C6B73">
        <w:rPr>
          <w:lang w:val="en-US"/>
        </w:rPr>
        <w:t>Advanced countries</w:t>
      </w:r>
      <w:r>
        <w:rPr>
          <w:lang w:val="en-US"/>
        </w:rPr>
        <w:t xml:space="preserve"> in the EU are referred to as the Western countries and the Transition countries as the Eastern. The figure 3 shows the estimated density of globalization measured by Euclidian distance in all member states of the EU in broad disciplines. Each density is calculated based on globalization scores between 2005 and 2017.</w:t>
      </w:r>
    </w:p>
    <w:p w14:paraId="195DEA88" w14:textId="3C4C2C48" w:rsidR="003126EC" w:rsidRDefault="003126EC" w:rsidP="003126EC">
      <w:pPr>
        <w:pStyle w:val="Nadpis2"/>
        <w:tabs>
          <w:tab w:val="left" w:pos="4050"/>
        </w:tabs>
        <w:rPr>
          <w:lang w:val="en-US"/>
        </w:rPr>
      </w:pPr>
      <w:r>
        <w:rPr>
          <w:lang w:val="en-US"/>
        </w:rPr>
        <w:t>Globalization in the European Union</w:t>
      </w:r>
    </w:p>
    <w:p w14:paraId="42FB33CE" w14:textId="77777777" w:rsidR="003126EC" w:rsidRDefault="003126EC" w:rsidP="003126EC">
      <w:pPr>
        <w:rPr>
          <w:lang w:val="en-US"/>
        </w:rPr>
      </w:pPr>
      <w:r>
        <w:rPr>
          <w:lang w:val="en-US"/>
        </w:rPr>
        <w:t xml:space="preserve">The </w:t>
      </w:r>
      <w:r>
        <w:rPr>
          <w:i/>
          <w:iCs/>
          <w:lang w:val="en-US"/>
        </w:rPr>
        <w:t>l</w:t>
      </w:r>
      <w:r w:rsidRPr="00941916">
        <w:rPr>
          <w:i/>
          <w:iCs/>
          <w:lang w:val="en-US"/>
        </w:rPr>
        <w:t>ife sciences</w:t>
      </w:r>
      <w:r>
        <w:rPr>
          <w:lang w:val="en-US"/>
        </w:rPr>
        <w:t xml:space="preserve"> and </w:t>
      </w:r>
      <w:r>
        <w:rPr>
          <w:i/>
          <w:iCs/>
          <w:lang w:val="en-US"/>
        </w:rPr>
        <w:t>p</w:t>
      </w:r>
      <w:r w:rsidRPr="00941916">
        <w:rPr>
          <w:i/>
          <w:iCs/>
          <w:lang w:val="en-US"/>
        </w:rPr>
        <w:t>hysical sciences</w:t>
      </w:r>
      <w:r>
        <w:rPr>
          <w:lang w:val="en-US"/>
        </w:rPr>
        <w:t xml:space="preserve"> are highly globalized in almost all EU members, although the mean globalization is higher in the Western countries. The globalization also tends to be relatively stable in time. Of course, there are exceptions – see Romania or Poland – but these are exclusively in the East. </w:t>
      </w:r>
    </w:p>
    <w:p w14:paraId="39FF3BDB" w14:textId="77777777" w:rsidR="003126EC" w:rsidRDefault="003126EC" w:rsidP="003126EC">
      <w:pPr>
        <w:rPr>
          <w:lang w:val="en-US"/>
        </w:rPr>
      </w:pPr>
    </w:p>
    <w:p w14:paraId="0FA8081E" w14:textId="253B8844" w:rsidR="003126EC" w:rsidRDefault="003126EC" w:rsidP="003126EC">
      <w:pPr>
        <w:rPr>
          <w:lang w:val="en-US"/>
        </w:rPr>
      </w:pPr>
      <w:r>
        <w:rPr>
          <w:lang w:val="en-US"/>
        </w:rPr>
        <w:t>The differences between the East and the West seems to prevail in s</w:t>
      </w:r>
      <w:r w:rsidRPr="00547577">
        <w:rPr>
          <w:i/>
          <w:iCs/>
          <w:lang w:val="en-US"/>
        </w:rPr>
        <w:t>ocial sciences</w:t>
      </w:r>
      <w:r>
        <w:rPr>
          <w:lang w:val="en-US"/>
        </w:rPr>
        <w:t xml:space="preserve"> and </w:t>
      </w:r>
      <w:r>
        <w:rPr>
          <w:i/>
          <w:iCs/>
          <w:lang w:val="en-US"/>
        </w:rPr>
        <w:t>h</w:t>
      </w:r>
      <w:r w:rsidRPr="00547577">
        <w:rPr>
          <w:i/>
          <w:iCs/>
          <w:lang w:val="en-US"/>
        </w:rPr>
        <w:t>ealth sciences</w:t>
      </w:r>
      <w:r>
        <w:rPr>
          <w:lang w:val="en-US"/>
        </w:rPr>
        <w:t xml:space="preserve">. They also tend to be globalized in Western countries. The gap between these disciplines and the </w:t>
      </w:r>
      <w:r>
        <w:rPr>
          <w:i/>
          <w:iCs/>
          <w:lang w:val="en-US"/>
        </w:rPr>
        <w:t>l</w:t>
      </w:r>
      <w:r w:rsidRPr="00AD02D3">
        <w:rPr>
          <w:i/>
          <w:iCs/>
          <w:lang w:val="en-US"/>
        </w:rPr>
        <w:t>ife</w:t>
      </w:r>
      <w:r>
        <w:rPr>
          <w:lang w:val="en-US"/>
        </w:rPr>
        <w:t xml:space="preserve"> and </w:t>
      </w:r>
      <w:r>
        <w:rPr>
          <w:i/>
          <w:iCs/>
          <w:lang w:val="en-US"/>
        </w:rPr>
        <w:t>p</w:t>
      </w:r>
      <w:r w:rsidRPr="00AD02D3">
        <w:rPr>
          <w:i/>
          <w:iCs/>
          <w:lang w:val="en-US"/>
        </w:rPr>
        <w:t>hysical</w:t>
      </w:r>
      <w:r>
        <w:rPr>
          <w:lang w:val="en-US"/>
        </w:rPr>
        <w:t xml:space="preserve"> sciences are usually small. The only exception are countries speaking with important scientific languages, but not English - France, Germany and Spain. In these countries, </w:t>
      </w:r>
      <w:r>
        <w:rPr>
          <w:i/>
          <w:iCs/>
          <w:lang w:val="en-US"/>
        </w:rPr>
        <w:t>s</w:t>
      </w:r>
      <w:r w:rsidRPr="00941916">
        <w:rPr>
          <w:i/>
          <w:iCs/>
          <w:lang w:val="en-US"/>
        </w:rPr>
        <w:t>ocial</w:t>
      </w:r>
      <w:r>
        <w:rPr>
          <w:lang w:val="en-US"/>
        </w:rPr>
        <w:t xml:space="preserve"> and </w:t>
      </w:r>
      <w:r>
        <w:rPr>
          <w:i/>
          <w:iCs/>
          <w:lang w:val="en-US"/>
        </w:rPr>
        <w:t>h</w:t>
      </w:r>
      <w:r w:rsidRPr="00941916">
        <w:rPr>
          <w:i/>
          <w:iCs/>
          <w:lang w:val="en-US"/>
        </w:rPr>
        <w:t>ealth sciences</w:t>
      </w:r>
      <w:r>
        <w:rPr>
          <w:i/>
          <w:iCs/>
          <w:lang w:val="en-US"/>
        </w:rPr>
        <w:t xml:space="preserve">, </w:t>
      </w:r>
      <w:r>
        <w:rPr>
          <w:lang w:val="en-US"/>
        </w:rPr>
        <w:t xml:space="preserve">are less globalized. </w:t>
      </w:r>
    </w:p>
    <w:p w14:paraId="388E00C4" w14:textId="77777777" w:rsidR="003126EC" w:rsidRDefault="003126EC" w:rsidP="003126EC">
      <w:pPr>
        <w:rPr>
          <w:lang w:val="en-US"/>
        </w:rPr>
      </w:pPr>
    </w:p>
    <w:p w14:paraId="00EF008A" w14:textId="134426B7" w:rsidR="003126EC" w:rsidRDefault="003126EC" w:rsidP="003126EC">
      <w:pPr>
        <w:rPr>
          <w:lang w:val="en-US"/>
        </w:rPr>
      </w:pPr>
      <w:r>
        <w:rPr>
          <w:lang w:val="en-US"/>
        </w:rPr>
        <w:t xml:space="preserve">In the East, </w:t>
      </w:r>
      <w:r>
        <w:rPr>
          <w:i/>
          <w:iCs/>
          <w:lang w:val="en-US"/>
        </w:rPr>
        <w:t>s</w:t>
      </w:r>
      <w:r w:rsidRPr="00430B11">
        <w:rPr>
          <w:i/>
          <w:iCs/>
          <w:lang w:val="en-US"/>
        </w:rPr>
        <w:t>ocial sciences</w:t>
      </w:r>
      <w:r>
        <w:rPr>
          <w:lang w:val="en-US"/>
        </w:rPr>
        <w:t xml:space="preserve"> and </w:t>
      </w:r>
      <w:r w:rsidRPr="00430B11">
        <w:rPr>
          <w:i/>
          <w:iCs/>
          <w:lang w:val="en-US"/>
        </w:rPr>
        <w:t>health sciences</w:t>
      </w:r>
      <w:r>
        <w:rPr>
          <w:lang w:val="en-US"/>
        </w:rPr>
        <w:t xml:space="preserve"> are significantly less globalized. The globalization tends to grow, especially after 2010, but the gap between these disciplines in the West and the East is still significant in 2017.</w:t>
      </w:r>
    </w:p>
    <w:p w14:paraId="6BF467E6" w14:textId="77777777" w:rsidR="003126EC" w:rsidRDefault="003126EC" w:rsidP="003126EC">
      <w:pPr>
        <w:rPr>
          <w:lang w:val="en-US"/>
        </w:rPr>
      </w:pPr>
    </w:p>
    <w:p w14:paraId="1A42E47C" w14:textId="77777777" w:rsidR="003126EC" w:rsidRDefault="003126EC" w:rsidP="003126EC">
      <w:pPr>
        <w:rPr>
          <w:lang w:val="en-US"/>
        </w:rPr>
      </w:pPr>
      <w:r>
        <w:rPr>
          <w:lang w:val="en-US"/>
        </w:rPr>
        <w:t xml:space="preserve">This gap between East and West is depicted on figure 4 that breaks down the research output of the </w:t>
      </w:r>
      <w:r w:rsidRPr="003A7F81">
        <w:rPr>
          <w:lang w:val="en-US"/>
        </w:rPr>
        <w:t>Austria</w:t>
      </w:r>
      <w:r>
        <w:rPr>
          <w:lang w:val="en-US"/>
        </w:rPr>
        <w:t xml:space="preserve">, </w:t>
      </w:r>
      <w:r w:rsidRPr="003A7F81">
        <w:rPr>
          <w:lang w:val="en-US"/>
        </w:rPr>
        <w:t>Bulgaria,</w:t>
      </w:r>
      <w:r>
        <w:rPr>
          <w:lang w:val="en-US"/>
        </w:rPr>
        <w:t xml:space="preserve"> </w:t>
      </w:r>
      <w:r w:rsidRPr="003A7F81">
        <w:rPr>
          <w:lang w:val="en-US"/>
        </w:rPr>
        <w:t>Czech Republic, Denmark,</w:t>
      </w:r>
      <w:r>
        <w:rPr>
          <w:lang w:val="en-US"/>
        </w:rPr>
        <w:t xml:space="preserve"> </w:t>
      </w:r>
      <w:r w:rsidRPr="003A7F81">
        <w:rPr>
          <w:lang w:val="en-US"/>
        </w:rPr>
        <w:t>France,</w:t>
      </w:r>
      <w:r>
        <w:rPr>
          <w:lang w:val="en-US"/>
        </w:rPr>
        <w:t xml:space="preserve"> </w:t>
      </w:r>
      <w:r w:rsidRPr="003A7F81">
        <w:rPr>
          <w:lang w:val="en-US"/>
        </w:rPr>
        <w:t>Germany,</w:t>
      </w:r>
      <w:r>
        <w:rPr>
          <w:lang w:val="en-US"/>
        </w:rPr>
        <w:t xml:space="preserve"> </w:t>
      </w:r>
      <w:r w:rsidRPr="003A7F81">
        <w:rPr>
          <w:lang w:val="en-US"/>
        </w:rPr>
        <w:t>Netherlands,</w:t>
      </w:r>
      <w:r>
        <w:rPr>
          <w:lang w:val="en-US"/>
        </w:rPr>
        <w:t xml:space="preserve"> </w:t>
      </w:r>
      <w:r w:rsidRPr="003A7F81">
        <w:rPr>
          <w:lang w:val="en-US"/>
        </w:rPr>
        <w:t>Poland,</w:t>
      </w:r>
      <w:r>
        <w:rPr>
          <w:lang w:val="en-US"/>
        </w:rPr>
        <w:t xml:space="preserve"> </w:t>
      </w:r>
      <w:r w:rsidRPr="003A7F81">
        <w:rPr>
          <w:lang w:val="en-US"/>
        </w:rPr>
        <w:t>Portugal</w:t>
      </w:r>
      <w:r>
        <w:rPr>
          <w:lang w:val="en-US"/>
        </w:rPr>
        <w:t xml:space="preserve">, Slovakia and Spain by globalization of journals. Bulgaria, Czech Republic, Poland and Slovakia represent the </w:t>
      </w:r>
      <w:r>
        <w:rPr>
          <w:i/>
          <w:iCs/>
          <w:lang w:val="en-US"/>
        </w:rPr>
        <w:t xml:space="preserve">East </w:t>
      </w:r>
      <w:r>
        <w:rPr>
          <w:lang w:val="en-US"/>
        </w:rPr>
        <w:t xml:space="preserve">and the rest belongs to the </w:t>
      </w:r>
      <w:r>
        <w:rPr>
          <w:i/>
          <w:iCs/>
          <w:lang w:val="en-US"/>
        </w:rPr>
        <w:t>West</w:t>
      </w:r>
      <w:r>
        <w:rPr>
          <w:lang w:val="en-US"/>
        </w:rPr>
        <w:t>. Note that Germany, France, Portugal and Spain speak with important scientific languages.</w:t>
      </w:r>
    </w:p>
    <w:p w14:paraId="77E75684" w14:textId="77777777" w:rsidR="003126EC" w:rsidRDefault="003126EC" w:rsidP="003126EC">
      <w:pPr>
        <w:rPr>
          <w:lang w:val="en-US"/>
        </w:rPr>
      </w:pPr>
    </w:p>
    <w:p w14:paraId="1FD023FF" w14:textId="72C198F7" w:rsidR="003126EC" w:rsidRDefault="003126EC" w:rsidP="0064001C">
      <w:pPr>
        <w:rPr>
          <w:lang w:val="en-US"/>
        </w:rPr>
        <w:sectPr w:rsidR="003126EC" w:rsidSect="0078097B">
          <w:footerReference w:type="default" r:id="rId11"/>
          <w:pgSz w:w="11907" w:h="16840" w:code="9"/>
          <w:pgMar w:top="1418" w:right="1418" w:bottom="1418" w:left="1418" w:header="709" w:footer="709" w:gutter="0"/>
          <w:cols w:space="708"/>
          <w:docGrid w:linePitch="360"/>
        </w:sectPr>
      </w:pPr>
    </w:p>
    <w:tbl>
      <w:tblPr>
        <w:tblStyle w:val="Mkatabulky"/>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4"/>
      </w:tblGrid>
      <w:tr w:rsidR="0064001C" w:rsidRPr="0079244C" w14:paraId="3C8A4F42" w14:textId="77777777" w:rsidTr="0064001C">
        <w:tc>
          <w:tcPr>
            <w:tcW w:w="9287" w:type="dxa"/>
          </w:tcPr>
          <w:p w14:paraId="2BF3A193" w14:textId="77777777" w:rsidR="0064001C" w:rsidRPr="0079244C" w:rsidRDefault="0064001C" w:rsidP="0064001C">
            <w:pPr>
              <w:rPr>
                <w:b/>
                <w:lang w:val="en-US"/>
              </w:rPr>
            </w:pPr>
            <w:r w:rsidRPr="0079244C">
              <w:rPr>
                <w:b/>
                <w:lang w:val="en-US"/>
              </w:rPr>
              <w:lastRenderedPageBreak/>
              <w:t xml:space="preserve">Figure </w:t>
            </w:r>
            <w:r>
              <w:rPr>
                <w:b/>
                <w:lang w:val="en-US"/>
              </w:rPr>
              <w:t>3</w:t>
            </w:r>
            <w:r w:rsidRPr="0079244C">
              <w:rPr>
                <w:b/>
                <w:lang w:val="en-US"/>
              </w:rPr>
              <w:t xml:space="preserve">: </w:t>
            </w:r>
            <w:r>
              <w:rPr>
                <w:b/>
                <w:lang w:val="en-US"/>
              </w:rPr>
              <w:t>Density of globalization in the European Union</w:t>
            </w:r>
          </w:p>
        </w:tc>
      </w:tr>
      <w:tr w:rsidR="0064001C" w:rsidRPr="0079244C" w14:paraId="654B976B" w14:textId="77777777" w:rsidTr="0064001C">
        <w:tc>
          <w:tcPr>
            <w:tcW w:w="9287" w:type="dxa"/>
          </w:tcPr>
          <w:p w14:paraId="210F5C10" w14:textId="77777777" w:rsidR="0064001C" w:rsidRPr="0079244C" w:rsidRDefault="0064001C" w:rsidP="0064001C">
            <w:pPr>
              <w:rPr>
                <w:lang w:val="en-US"/>
              </w:rPr>
            </w:pPr>
            <w:r w:rsidRPr="00580D94">
              <w:rPr>
                <w:noProof/>
                <w:lang w:val="en-US"/>
              </w:rPr>
              <w:drawing>
                <wp:inline distT="0" distB="0" distL="0" distR="0" wp14:anchorId="42EA771D" wp14:editId="19D1B0E2">
                  <wp:extent cx="8864600" cy="3741876"/>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82986" cy="3749637"/>
                          </a:xfrm>
                          <a:prstGeom prst="rect">
                            <a:avLst/>
                          </a:prstGeom>
                        </pic:spPr>
                      </pic:pic>
                    </a:graphicData>
                  </a:graphic>
                </wp:inline>
              </w:drawing>
            </w:r>
          </w:p>
        </w:tc>
      </w:tr>
      <w:tr w:rsidR="0064001C" w:rsidRPr="0079244C" w14:paraId="424DEF84" w14:textId="77777777" w:rsidTr="0064001C">
        <w:tc>
          <w:tcPr>
            <w:tcW w:w="9287" w:type="dxa"/>
          </w:tcPr>
          <w:p w14:paraId="1FFCDA43" w14:textId="77777777" w:rsidR="0064001C" w:rsidRPr="00E257AC" w:rsidRDefault="0064001C" w:rsidP="0064001C">
            <w:pPr>
              <w:pStyle w:val="Nadpis1"/>
              <w:spacing w:before="0"/>
              <w:outlineLvl w:val="0"/>
              <w:rPr>
                <w:b w:val="0"/>
                <w:i/>
                <w:lang w:val="en-US"/>
              </w:rPr>
            </w:pPr>
            <w:r>
              <w:rPr>
                <w:b w:val="0"/>
                <w:i/>
                <w:lang w:val="en-US"/>
              </w:rPr>
              <w:t xml:space="preserve">Note: Each box represents distribution of  </w:t>
            </w:r>
            <m:oMath>
              <m:sSubSup>
                <m:sSubSupPr>
                  <m:ctrlPr>
                    <w:rPr>
                      <w:rFonts w:ascii="Cambria Math" w:hAnsi="Cambria Math"/>
                      <w:lang w:val="en-US"/>
                    </w:rPr>
                  </m:ctrlPr>
                </m:sSubSupPr>
                <m:e>
                  <m:r>
                    <m:rPr>
                      <m:sty m:val="b"/>
                    </m:rPr>
                    <w:rPr>
                      <w:rFonts w:ascii="Cambria Math" w:hAnsi="Cambria Math"/>
                      <w:lang w:val="en-US"/>
                    </w:rPr>
                    <m:t>G</m:t>
                  </m:r>
                </m:e>
                <m:sub>
                  <m:r>
                    <m:rPr>
                      <m:sty m:val="b"/>
                    </m:rPr>
                    <w:rPr>
                      <w:rFonts w:ascii="Cambria Math" w:hAnsi="Cambria Math"/>
                      <w:lang w:val="en-US"/>
                    </w:rPr>
                    <m:t>c,d,y,euclid</m:t>
                  </m:r>
                </m:sub>
                <m:sup>
                  <m:r>
                    <m:rPr>
                      <m:sty m:val="b"/>
                    </m:rPr>
                    <w:rPr>
                      <w:rFonts w:ascii="Cambria Math" w:hAnsi="Cambria Math"/>
                      <w:lang w:val="en-US"/>
                    </w:rPr>
                    <m:t>S</m:t>
                  </m:r>
                </m:sup>
              </m:sSubSup>
            </m:oMath>
            <w:r>
              <w:rPr>
                <w:b w:val="0"/>
                <w:i/>
                <w:lang w:val="en-US"/>
              </w:rPr>
              <w:t xml:space="preserve"> for all countries and years in given country. </w:t>
            </w:r>
            <w:r w:rsidRPr="00E257AC">
              <w:rPr>
                <w:b w:val="0"/>
                <w:i/>
                <w:lang w:val="en-US"/>
              </w:rPr>
              <w:t xml:space="preserve">Source: own calculation, Scopus. Countries are sorted by </w:t>
            </w:r>
            <m:oMath>
              <m:sSubSup>
                <m:sSubSupPr>
                  <m:ctrlPr>
                    <w:rPr>
                      <w:rFonts w:ascii="Cambria Math" w:hAnsi="Cambria Math"/>
                      <w:b w:val="0"/>
                      <w:i/>
                      <w:lang w:val="en-US"/>
                    </w:rPr>
                  </m:ctrlPr>
                </m:sSubSupPr>
                <m:e>
                  <m:r>
                    <m:rPr>
                      <m:sty m:val="bi"/>
                    </m:rPr>
                    <w:rPr>
                      <w:rFonts w:ascii="Cambria Math" w:hAnsi="Cambria Math"/>
                      <w:lang w:val="en-US"/>
                    </w:rPr>
                    <m:t>G</m:t>
                  </m:r>
                </m:e>
                <m:sub>
                  <m:r>
                    <m:rPr>
                      <m:sty m:val="bi"/>
                    </m:rPr>
                    <w:rPr>
                      <w:rFonts w:ascii="Cambria Math" w:hAnsi="Cambria Math"/>
                      <w:lang w:val="en-US"/>
                    </w:rPr>
                    <m:t>c,All,2017,euclid</m:t>
                  </m:r>
                </m:sub>
                <m:sup>
                  <m:r>
                    <m:rPr>
                      <m:sty m:val="bi"/>
                    </m:rPr>
                    <w:rPr>
                      <w:rFonts w:ascii="Cambria Math" w:hAnsi="Cambria Math"/>
                      <w:lang w:val="en-US"/>
                    </w:rPr>
                    <m:t>S</m:t>
                  </m:r>
                </m:sup>
              </m:sSubSup>
            </m:oMath>
            <w:r>
              <w:rPr>
                <w:b w:val="0"/>
                <w:i/>
                <w:lang w:val="en-US"/>
              </w:rPr>
              <w:t>.</w:t>
            </w:r>
          </w:p>
        </w:tc>
      </w:tr>
    </w:tbl>
    <w:p w14:paraId="5173EED2" w14:textId="77777777" w:rsidR="0064001C" w:rsidRDefault="0064001C" w:rsidP="006E4E26">
      <w:pPr>
        <w:rPr>
          <w:lang w:val="en-US"/>
        </w:rPr>
        <w:sectPr w:rsidR="0064001C" w:rsidSect="006277E6">
          <w:pgSz w:w="16840" w:h="11907" w:orient="landscape" w:code="9"/>
          <w:pgMar w:top="1418" w:right="1418" w:bottom="1418" w:left="1418" w:header="709" w:footer="709" w:gutter="0"/>
          <w:cols w:space="708"/>
          <w:docGrid w:linePitch="360"/>
        </w:sectPr>
      </w:pPr>
    </w:p>
    <w:p w14:paraId="0190304F" w14:textId="77777777" w:rsidR="006E4E26" w:rsidRDefault="006E4E26" w:rsidP="006E4E26">
      <w:pPr>
        <w:rPr>
          <w:lang w:val="en-US"/>
        </w:rPr>
      </w:pPr>
      <w:r>
        <w:rPr>
          <w:lang w:val="en-US"/>
        </w:rPr>
        <w:lastRenderedPageBreak/>
        <w:t>First, all journals were divided into quartiles by their Euclidian distance globalization in 2017. In the second step all documents from the given country and discipline published in journals with computed globalization were assigned to the quartiles. Quartiles are marked Q1 – Q4, where Q1 are 25% of journals with highest globalization and Q4 with smallest. The darker the color on the figure, the higher the globalization.</w:t>
      </w:r>
    </w:p>
    <w:p w14:paraId="1399F2E9" w14:textId="77777777" w:rsidR="006E4E26" w:rsidRDefault="006E4E26" w:rsidP="006E4E26">
      <w:pPr>
        <w:rPr>
          <w:lang w:val="en-US"/>
        </w:rPr>
      </w:pPr>
    </w:p>
    <w:p w14:paraId="14088E91" w14:textId="77777777" w:rsidR="006E4E26" w:rsidRDefault="006E4E26" w:rsidP="006E4E26">
      <w:pPr>
        <w:rPr>
          <w:lang w:val="en-US"/>
        </w:rPr>
      </w:pPr>
      <w:r>
        <w:rPr>
          <w:lang w:val="en-US"/>
        </w:rPr>
        <w:t xml:space="preserve">The cross-country differences within </w:t>
      </w:r>
      <w:r w:rsidRPr="00430B11">
        <w:rPr>
          <w:i/>
          <w:iCs/>
          <w:lang w:val="en-US"/>
        </w:rPr>
        <w:t>physical</w:t>
      </w:r>
      <w:r>
        <w:rPr>
          <w:lang w:val="en-US"/>
        </w:rPr>
        <w:t xml:space="preserve"> and </w:t>
      </w:r>
      <w:r w:rsidRPr="00430B11">
        <w:rPr>
          <w:i/>
          <w:iCs/>
          <w:lang w:val="en-US"/>
        </w:rPr>
        <w:t>life sciences</w:t>
      </w:r>
      <w:r>
        <w:rPr>
          <w:lang w:val="en-US"/>
        </w:rPr>
        <w:t xml:space="preserve"> are relatively small. Approximately 40 % of all documents is published in journals with highest globalization (</w:t>
      </w:r>
      <w:r w:rsidRPr="00BA6B2E">
        <w:rPr>
          <w:i/>
          <w:iCs/>
          <w:lang w:val="en-US"/>
        </w:rPr>
        <w:t>Q1</w:t>
      </w:r>
      <w:r>
        <w:rPr>
          <w:lang w:val="en-US"/>
        </w:rPr>
        <w:t xml:space="preserve">) and additional 25-30% in the second quartile. There is slightly higher share of Q4 the East, especially in </w:t>
      </w:r>
      <w:r>
        <w:rPr>
          <w:i/>
          <w:iCs/>
          <w:lang w:val="en-US"/>
        </w:rPr>
        <w:t>l</w:t>
      </w:r>
      <w:r w:rsidRPr="00430B11">
        <w:rPr>
          <w:i/>
          <w:iCs/>
          <w:lang w:val="en-US"/>
        </w:rPr>
        <w:t xml:space="preserve">ife </w:t>
      </w:r>
      <w:r>
        <w:rPr>
          <w:i/>
          <w:iCs/>
          <w:lang w:val="en-US"/>
        </w:rPr>
        <w:t>s</w:t>
      </w:r>
      <w:r w:rsidRPr="00430B11">
        <w:rPr>
          <w:i/>
          <w:iCs/>
          <w:lang w:val="en-US"/>
        </w:rPr>
        <w:t>ciences</w:t>
      </w:r>
      <w:r>
        <w:rPr>
          <w:lang w:val="en-US"/>
        </w:rPr>
        <w:t>.</w:t>
      </w:r>
    </w:p>
    <w:p w14:paraId="27521F51" w14:textId="77777777" w:rsidR="006E4E26" w:rsidRDefault="006E4E26" w:rsidP="006E4E26">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E4E26" w:rsidRPr="0079244C" w14:paraId="45188BDC" w14:textId="77777777" w:rsidTr="0078097B">
        <w:tc>
          <w:tcPr>
            <w:tcW w:w="9071" w:type="dxa"/>
          </w:tcPr>
          <w:p w14:paraId="14881EF6" w14:textId="77777777" w:rsidR="006E4E26" w:rsidRPr="0079244C" w:rsidRDefault="006E4E26" w:rsidP="0078097B">
            <w:pPr>
              <w:rPr>
                <w:b/>
                <w:lang w:val="en-US"/>
              </w:rPr>
            </w:pPr>
            <w:r w:rsidRPr="0079244C">
              <w:rPr>
                <w:b/>
                <w:lang w:val="en-US"/>
              </w:rPr>
              <w:t xml:space="preserve">Figure </w:t>
            </w:r>
            <w:r>
              <w:rPr>
                <w:b/>
                <w:lang w:val="en-US"/>
              </w:rPr>
              <w:t>4</w:t>
            </w:r>
            <w:r w:rsidRPr="0079244C">
              <w:rPr>
                <w:b/>
                <w:lang w:val="en-US"/>
              </w:rPr>
              <w:t xml:space="preserve">: </w:t>
            </w:r>
            <w:r>
              <w:rPr>
                <w:b/>
                <w:lang w:val="en-US"/>
              </w:rPr>
              <w:t>Research output of selected EU countries divided into journals by g</w:t>
            </w:r>
            <w:r w:rsidRPr="0079244C">
              <w:rPr>
                <w:b/>
                <w:lang w:val="en-US"/>
              </w:rPr>
              <w:t xml:space="preserve">lobalization </w:t>
            </w:r>
            <w:r>
              <w:rPr>
                <w:b/>
                <w:lang w:val="en-US"/>
              </w:rPr>
              <w:t>(2017, Euclidian distance)</w:t>
            </w:r>
          </w:p>
        </w:tc>
      </w:tr>
      <w:tr w:rsidR="006E4E26" w:rsidRPr="0079244C" w14:paraId="5D165AD6" w14:textId="77777777" w:rsidTr="0078097B">
        <w:tc>
          <w:tcPr>
            <w:tcW w:w="9071" w:type="dxa"/>
          </w:tcPr>
          <w:p w14:paraId="59BA59DD" w14:textId="77777777" w:rsidR="006E4E26" w:rsidRPr="0079244C" w:rsidRDefault="006E4E26" w:rsidP="0078097B">
            <w:pPr>
              <w:rPr>
                <w:lang w:val="en-US"/>
              </w:rPr>
            </w:pPr>
            <w:r w:rsidRPr="00691445">
              <w:rPr>
                <w:noProof/>
                <w:lang w:val="en-US"/>
              </w:rPr>
              <w:drawing>
                <wp:inline distT="0" distB="0" distL="0" distR="0" wp14:anchorId="4586DDB2" wp14:editId="61F3DC64">
                  <wp:extent cx="5760085" cy="3903980"/>
                  <wp:effectExtent l="0" t="0" r="0" b="127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903980"/>
                          </a:xfrm>
                          <a:prstGeom prst="rect">
                            <a:avLst/>
                          </a:prstGeom>
                        </pic:spPr>
                      </pic:pic>
                    </a:graphicData>
                  </a:graphic>
                </wp:inline>
              </w:drawing>
            </w:r>
          </w:p>
        </w:tc>
      </w:tr>
      <w:tr w:rsidR="006E4E26" w:rsidRPr="0079244C" w14:paraId="627D6CFD" w14:textId="77777777" w:rsidTr="0078097B">
        <w:tc>
          <w:tcPr>
            <w:tcW w:w="9071" w:type="dxa"/>
          </w:tcPr>
          <w:p w14:paraId="3DA79EA1" w14:textId="77777777" w:rsidR="006E4E26" w:rsidRPr="0079244C" w:rsidRDefault="006E4E26" w:rsidP="0078097B">
            <w:pPr>
              <w:pStyle w:val="Nadpis1"/>
              <w:spacing w:before="0"/>
              <w:outlineLvl w:val="0"/>
              <w:rPr>
                <w:b w:val="0"/>
                <w:i/>
                <w:lang w:val="en-US"/>
              </w:rPr>
            </w:pPr>
            <w:r w:rsidRPr="0079244C">
              <w:rPr>
                <w:b w:val="0"/>
                <w:i/>
                <w:lang w:val="en-US"/>
              </w:rPr>
              <w:t>Source: own calculation</w:t>
            </w:r>
            <w:r>
              <w:rPr>
                <w:b w:val="0"/>
                <w:i/>
                <w:lang w:val="en-US"/>
              </w:rPr>
              <w:t>.</w:t>
            </w:r>
            <w:r w:rsidRPr="0079244C">
              <w:rPr>
                <w:b w:val="0"/>
                <w:i/>
                <w:lang w:val="en-US"/>
              </w:rPr>
              <w:t xml:space="preserve"> Scopus</w:t>
            </w:r>
          </w:p>
        </w:tc>
      </w:tr>
    </w:tbl>
    <w:p w14:paraId="00CB1256" w14:textId="77777777" w:rsidR="006E4E26" w:rsidRDefault="006E4E26" w:rsidP="006E4E26">
      <w:pPr>
        <w:rPr>
          <w:lang w:val="en-US"/>
        </w:rPr>
      </w:pPr>
    </w:p>
    <w:p w14:paraId="098B1A5A" w14:textId="77777777" w:rsidR="006E4E26" w:rsidRDefault="006E4E26" w:rsidP="006E4E26">
      <w:pPr>
        <w:rPr>
          <w:lang w:val="en-US"/>
        </w:rPr>
      </w:pPr>
      <w:r>
        <w:rPr>
          <w:lang w:val="en-US"/>
        </w:rPr>
        <w:t xml:space="preserve">In Czech Republic, Poland and Spain almost 40 % of all documents is published in the Q4 journals in </w:t>
      </w:r>
      <w:r w:rsidRPr="00430B11">
        <w:rPr>
          <w:i/>
          <w:iCs/>
          <w:lang w:val="en-US"/>
        </w:rPr>
        <w:t>social sciences</w:t>
      </w:r>
      <w:r>
        <w:rPr>
          <w:lang w:val="en-US"/>
        </w:rPr>
        <w:t xml:space="preserve">. The same figure is approx. 30 % in France and less than 20 % in Germany. In the Netherlands and Denmark only 3 % of all documents is published in Q4 journals. Not surprisingly, the larger portion of research is published in Q4, the less is published in the most globalized journals. Similar patterns can also be found in the </w:t>
      </w:r>
      <w:r w:rsidRPr="00430B11">
        <w:rPr>
          <w:i/>
          <w:iCs/>
          <w:lang w:val="en-US"/>
        </w:rPr>
        <w:t>health sciences</w:t>
      </w:r>
      <w:r>
        <w:rPr>
          <w:lang w:val="en-US"/>
        </w:rPr>
        <w:t xml:space="preserve">. </w:t>
      </w:r>
    </w:p>
    <w:p w14:paraId="387EAF83" w14:textId="77777777" w:rsidR="006E4E26" w:rsidRDefault="006E4E26" w:rsidP="006E4E26">
      <w:pPr>
        <w:pStyle w:val="Nadpis2"/>
        <w:tabs>
          <w:tab w:val="left" w:pos="4050"/>
        </w:tabs>
        <w:rPr>
          <w:lang w:val="en-US"/>
        </w:rPr>
      </w:pPr>
      <w:r>
        <w:rPr>
          <w:lang w:val="en-US"/>
        </w:rPr>
        <w:t>Globalization in Russia and China</w:t>
      </w:r>
    </w:p>
    <w:p w14:paraId="6F1FF823" w14:textId="77777777" w:rsidR="006E4E26" w:rsidRDefault="006E4E26" w:rsidP="006E4E26">
      <w:pPr>
        <w:rPr>
          <w:lang w:val="en-US"/>
        </w:rPr>
      </w:pPr>
      <w:r w:rsidRPr="0079244C">
        <w:rPr>
          <w:lang w:val="en-US"/>
        </w:rPr>
        <w:t xml:space="preserve">Russia is a prime example of </w:t>
      </w:r>
      <w:r>
        <w:rPr>
          <w:lang w:val="en-US"/>
        </w:rPr>
        <w:t>a</w:t>
      </w:r>
      <w:r w:rsidRPr="0079244C">
        <w:rPr>
          <w:lang w:val="en-US"/>
        </w:rPr>
        <w:t xml:space="preserve"> strongly isolated research system</w:t>
      </w:r>
      <w:r>
        <w:rPr>
          <w:lang w:val="en-US"/>
        </w:rPr>
        <w:t xml:space="preserve"> (see figure 5)</w:t>
      </w:r>
      <w:r w:rsidRPr="0079244C">
        <w:rPr>
          <w:lang w:val="en-US"/>
        </w:rPr>
        <w:t>. In 2017</w:t>
      </w:r>
      <w:r>
        <w:rPr>
          <w:lang w:val="en-US"/>
        </w:rPr>
        <w:t>,</w:t>
      </w:r>
      <w:r w:rsidRPr="0079244C">
        <w:rPr>
          <w:lang w:val="en-US"/>
        </w:rPr>
        <w:t xml:space="preserve"> Russia ranked as the first or second least globalized country in all broad disciplines. Even when extended to the narrow definition of disciplines</w:t>
      </w:r>
      <w:r>
        <w:rPr>
          <w:lang w:val="en-US"/>
        </w:rPr>
        <w:t>.</w:t>
      </w:r>
      <w:r w:rsidRPr="0079244C">
        <w:rPr>
          <w:lang w:val="en-US"/>
        </w:rPr>
        <w:t xml:space="preserve"> Russia is among the last 3 countries in 23 out of 25 disciplines where the data are available. </w:t>
      </w:r>
      <w:r>
        <w:rPr>
          <w:lang w:val="en-US"/>
        </w:rPr>
        <w:t xml:space="preserve">Moreover, Russian science does not indicate any significant changes. More than 50 % of their research output is published in the Q4 journals in all broad disciplines. In </w:t>
      </w:r>
      <w:r w:rsidRPr="00430B11">
        <w:rPr>
          <w:i/>
          <w:iCs/>
          <w:lang w:val="en-US"/>
        </w:rPr>
        <w:t>social sciences</w:t>
      </w:r>
      <w:r>
        <w:rPr>
          <w:lang w:val="en-US"/>
        </w:rPr>
        <w:t>, it is 74 %.</w:t>
      </w:r>
    </w:p>
    <w:p w14:paraId="387F3A12" w14:textId="77777777" w:rsidR="006E4E26" w:rsidRDefault="006E4E26" w:rsidP="006E4E26">
      <w:pPr>
        <w:rPr>
          <w:lang w:val="en-US"/>
        </w:rPr>
      </w:pPr>
    </w:p>
    <w:p w14:paraId="03E398FD" w14:textId="77777777" w:rsidR="006E4E26" w:rsidRDefault="006E4E26" w:rsidP="006E4E26">
      <w:pPr>
        <w:rPr>
          <w:lang w:val="en-US"/>
        </w:rPr>
      </w:pPr>
      <w:r>
        <w:rPr>
          <w:lang w:val="en-US"/>
        </w:rPr>
        <w:t>This is in sharp contrast with the case of China. Although</w:t>
      </w:r>
      <w:r w:rsidRPr="0079244C">
        <w:rPr>
          <w:lang w:val="en-US"/>
        </w:rPr>
        <w:t xml:space="preserve"> </w:t>
      </w:r>
      <w:r>
        <w:rPr>
          <w:lang w:val="en-US"/>
        </w:rPr>
        <w:t>a</w:t>
      </w:r>
      <w:r w:rsidRPr="0079244C">
        <w:rPr>
          <w:lang w:val="en-US"/>
        </w:rPr>
        <w:t>t the beginning of the analyzed period</w:t>
      </w:r>
      <w:r>
        <w:rPr>
          <w:lang w:val="en-US"/>
        </w:rPr>
        <w:t>,</w:t>
      </w:r>
      <w:r w:rsidRPr="0079244C">
        <w:rPr>
          <w:lang w:val="en-US"/>
        </w:rPr>
        <w:t xml:space="preserve"> in 2005</w:t>
      </w:r>
      <w:r>
        <w:rPr>
          <w:lang w:val="en-US"/>
        </w:rPr>
        <w:t>,</w:t>
      </w:r>
      <w:r w:rsidRPr="0079244C">
        <w:rPr>
          <w:lang w:val="en-US"/>
        </w:rPr>
        <w:t xml:space="preserve"> China was the least globalized country in the world in </w:t>
      </w:r>
      <w:r w:rsidRPr="0079244C">
        <w:rPr>
          <w:i/>
          <w:lang w:val="en-US"/>
        </w:rPr>
        <w:t>All disciplines</w:t>
      </w:r>
      <w:r>
        <w:rPr>
          <w:i/>
          <w:lang w:val="en-US"/>
        </w:rPr>
        <w:t xml:space="preserve"> </w:t>
      </w:r>
      <w:r>
        <w:rPr>
          <w:iCs/>
          <w:lang w:val="en-US"/>
        </w:rPr>
        <w:t xml:space="preserve">(see </w:t>
      </w:r>
      <w:proofErr w:type="spellStart"/>
      <w:r>
        <w:rPr>
          <w:iCs/>
          <w:lang w:val="en-US"/>
        </w:rPr>
        <w:t>Moed</w:t>
      </w:r>
      <w:proofErr w:type="spellEnd"/>
      <w:r>
        <w:rPr>
          <w:iCs/>
          <w:lang w:val="en-US"/>
        </w:rPr>
        <w:t xml:space="preserve"> 2002)</w:t>
      </w:r>
      <w:r>
        <w:rPr>
          <w:i/>
          <w:lang w:val="en-US"/>
        </w:rPr>
        <w:t>,</w:t>
      </w:r>
      <w:r w:rsidRPr="0079244C">
        <w:rPr>
          <w:i/>
          <w:lang w:val="en-US"/>
        </w:rPr>
        <w:t xml:space="preserve"> </w:t>
      </w:r>
      <w:r w:rsidRPr="0079244C">
        <w:rPr>
          <w:lang w:val="en-US"/>
        </w:rPr>
        <w:t>and among the 5 least globalized in all broad disciplines</w:t>
      </w:r>
      <w:r>
        <w:rPr>
          <w:lang w:val="en-US"/>
        </w:rPr>
        <w:t>.</w:t>
      </w:r>
      <w:r w:rsidRPr="0079244C">
        <w:rPr>
          <w:lang w:val="en-US"/>
        </w:rPr>
        <w:t xml:space="preserve"> </w:t>
      </w:r>
      <w:r>
        <w:rPr>
          <w:lang w:val="en-US"/>
        </w:rPr>
        <w:t>R</w:t>
      </w:r>
      <w:r w:rsidRPr="0079244C">
        <w:rPr>
          <w:lang w:val="en-US"/>
        </w:rPr>
        <w:t>apid transformation of the Chinese system resulted in the relatively fast growth of globalization. During the analyzed period</w:t>
      </w:r>
      <w:r>
        <w:rPr>
          <w:lang w:val="en-US"/>
        </w:rPr>
        <w:t>,</w:t>
      </w:r>
      <w:r w:rsidRPr="0079244C">
        <w:rPr>
          <w:lang w:val="en-US"/>
        </w:rPr>
        <w:t xml:space="preserve"> the globalization grew fast across all </w:t>
      </w:r>
      <w:r>
        <w:rPr>
          <w:lang w:val="en-US"/>
        </w:rPr>
        <w:t xml:space="preserve">broad </w:t>
      </w:r>
      <w:r w:rsidRPr="0079244C">
        <w:rPr>
          <w:lang w:val="en-US"/>
        </w:rPr>
        <w:t>disciplines.</w:t>
      </w:r>
      <w:r>
        <w:rPr>
          <w:lang w:val="en-US"/>
        </w:rPr>
        <w:t xml:space="preserve"> </w:t>
      </w:r>
      <w:r w:rsidRPr="0079244C">
        <w:rPr>
          <w:lang w:val="en-US"/>
        </w:rPr>
        <w:t>In 2017</w:t>
      </w:r>
      <w:r>
        <w:rPr>
          <w:lang w:val="en-US"/>
        </w:rPr>
        <w:t>, almost 30 % of their research output in All disciplines was published in Q1 journals.</w:t>
      </w:r>
    </w:p>
    <w:p w14:paraId="4D70CA39" w14:textId="77777777" w:rsidR="006E4E26" w:rsidRDefault="006E4E26" w:rsidP="006E4E26">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6E4E26" w:rsidRPr="0079244C" w14:paraId="65D78CE5" w14:textId="77777777" w:rsidTr="0078097B">
        <w:tc>
          <w:tcPr>
            <w:tcW w:w="8446" w:type="dxa"/>
          </w:tcPr>
          <w:p w14:paraId="7B0ABBE7" w14:textId="77777777" w:rsidR="006E4E26" w:rsidRPr="0079244C" w:rsidRDefault="006E4E26" w:rsidP="0078097B">
            <w:pPr>
              <w:rPr>
                <w:b/>
                <w:lang w:val="en-US"/>
              </w:rPr>
            </w:pPr>
            <w:r w:rsidRPr="0079244C">
              <w:rPr>
                <w:b/>
                <w:lang w:val="en-US"/>
              </w:rPr>
              <w:t xml:space="preserve">Figure </w:t>
            </w:r>
            <w:r>
              <w:rPr>
                <w:b/>
                <w:lang w:val="en-US"/>
              </w:rPr>
              <w:t>5</w:t>
            </w:r>
            <w:r w:rsidRPr="0079244C">
              <w:rPr>
                <w:b/>
                <w:lang w:val="en-US"/>
              </w:rPr>
              <w:t>: Globalization in broad disciplines in China and Russia in time (Euclidian distance)</w:t>
            </w:r>
          </w:p>
        </w:tc>
      </w:tr>
      <w:tr w:rsidR="006E4E26" w:rsidRPr="0079244C" w14:paraId="098FFF8C" w14:textId="77777777" w:rsidTr="0078097B">
        <w:tc>
          <w:tcPr>
            <w:tcW w:w="8446" w:type="dxa"/>
          </w:tcPr>
          <w:p w14:paraId="19451053" w14:textId="77777777" w:rsidR="006E4E26" w:rsidRPr="0079244C" w:rsidRDefault="006E4E26" w:rsidP="0078097B">
            <w:pPr>
              <w:rPr>
                <w:lang w:val="en-US"/>
              </w:rPr>
            </w:pPr>
            <w:r w:rsidRPr="009C377B">
              <w:rPr>
                <w:noProof/>
                <w:lang w:eastAsia="en-GB"/>
              </w:rPr>
              <w:drawing>
                <wp:inline distT="0" distB="0" distL="0" distR="0" wp14:anchorId="635AC34A" wp14:editId="2C02DB5B">
                  <wp:extent cx="5760085" cy="339344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93440"/>
                          </a:xfrm>
                          <a:prstGeom prst="rect">
                            <a:avLst/>
                          </a:prstGeom>
                        </pic:spPr>
                      </pic:pic>
                    </a:graphicData>
                  </a:graphic>
                </wp:inline>
              </w:drawing>
            </w:r>
          </w:p>
        </w:tc>
      </w:tr>
      <w:tr w:rsidR="006E4E26" w:rsidRPr="0079244C" w14:paraId="069377E7" w14:textId="77777777" w:rsidTr="0078097B">
        <w:tc>
          <w:tcPr>
            <w:tcW w:w="8446" w:type="dxa"/>
          </w:tcPr>
          <w:p w14:paraId="744B4498" w14:textId="77777777" w:rsidR="006E4E26" w:rsidRPr="0079244C" w:rsidRDefault="006E4E26" w:rsidP="0078097B">
            <w:pPr>
              <w:pStyle w:val="Nadpis1"/>
              <w:spacing w:before="0"/>
              <w:outlineLvl w:val="0"/>
              <w:rPr>
                <w:b w:val="0"/>
                <w:i/>
                <w:lang w:val="en-US"/>
              </w:rPr>
            </w:pPr>
            <w:r w:rsidRPr="0079244C">
              <w:rPr>
                <w:b w:val="0"/>
                <w:i/>
                <w:lang w:val="en-US"/>
              </w:rPr>
              <w:t>Source: own calculation</w:t>
            </w:r>
            <w:r>
              <w:rPr>
                <w:b w:val="0"/>
                <w:i/>
                <w:lang w:val="en-US"/>
              </w:rPr>
              <w:t>.</w:t>
            </w:r>
            <w:r w:rsidRPr="0079244C">
              <w:rPr>
                <w:b w:val="0"/>
                <w:i/>
                <w:lang w:val="en-US"/>
              </w:rPr>
              <w:t xml:space="preserve"> Scopus</w:t>
            </w:r>
          </w:p>
        </w:tc>
      </w:tr>
    </w:tbl>
    <w:p w14:paraId="626B95FC" w14:textId="77777777" w:rsidR="006E4E26" w:rsidRDefault="006E4E26" w:rsidP="006E4E26">
      <w:pPr>
        <w:pStyle w:val="Nadpis1"/>
        <w:rPr>
          <w:lang w:val="en-US"/>
        </w:rPr>
      </w:pPr>
      <w:r>
        <w:rPr>
          <w:lang w:val="en-US"/>
        </w:rPr>
        <w:t>Discussion and conclusion</w:t>
      </w:r>
    </w:p>
    <w:p w14:paraId="5465BFCF" w14:textId="6092D0C6" w:rsidR="006E4E26" w:rsidRDefault="006E4E26" w:rsidP="006E4E26">
      <w:pPr>
        <w:rPr>
          <w:lang w:val="en-US"/>
        </w:rPr>
      </w:pPr>
      <w:r>
        <w:rPr>
          <w:lang w:val="en-US"/>
        </w:rPr>
        <w:t>The most important outcome of this paper is a rich dataset measuring the globalization of journal publications of researchers across countries, disciplines and in time. Data calculated from more than 34 964 Scopus-indexed journals are available on 174 countries, 27 narrow and 4 broad disciplines and 13 years between 2005 and 2017. The globalization is measured using 7 different indicators of globalization. For each country, discipline, year and indicator we report average globalization score and the distribution of the research output across quartiles. Globalization indicators of individual journals are also provided. See the appendix A2</w:t>
      </w:r>
      <w:r w:rsidR="001D655F">
        <w:rPr>
          <w:lang w:val="en-US"/>
        </w:rPr>
        <w:t xml:space="preserve">, A3 and A4 </w:t>
      </w:r>
      <w:r>
        <w:rPr>
          <w:lang w:val="en-US"/>
        </w:rPr>
        <w:t xml:space="preserve">for details. Globalization scores can also be inspected in the </w:t>
      </w:r>
      <w:hyperlink r:id="rId15" w:history="1">
        <w:r w:rsidRPr="00B32329">
          <w:rPr>
            <w:rStyle w:val="Hypertextovodkaz"/>
            <w:lang w:val="en-US"/>
          </w:rPr>
          <w:t>interactive app</w:t>
        </w:r>
      </w:hyperlink>
      <w:r>
        <w:rPr>
          <w:lang w:val="en-US"/>
        </w:rPr>
        <w:t xml:space="preserve">. </w:t>
      </w:r>
    </w:p>
    <w:p w14:paraId="5E7C4B2E" w14:textId="77777777" w:rsidR="006E4E26" w:rsidRDefault="006E4E26" w:rsidP="006E4E26">
      <w:pPr>
        <w:rPr>
          <w:lang w:val="en-US"/>
        </w:rPr>
      </w:pPr>
    </w:p>
    <w:p w14:paraId="046C52DA" w14:textId="77777777" w:rsidR="006E4E26" w:rsidRDefault="006E4E26" w:rsidP="006E4E26">
      <w:pPr>
        <w:rPr>
          <w:lang w:val="en-US"/>
        </w:rPr>
      </w:pPr>
      <w:r>
        <w:rPr>
          <w:lang w:val="en-US"/>
        </w:rPr>
        <w:t xml:space="preserve">The globalization is generally high (and the differences between disciplines small) in the countries of the “core” – in the Western Europe and North America. This finding is in line with </w:t>
      </w:r>
      <w:proofErr w:type="spellStart"/>
      <w:r>
        <w:rPr>
          <w:lang w:val="en-US"/>
        </w:rPr>
        <w:t>Zitt</w:t>
      </w:r>
      <w:proofErr w:type="spellEnd"/>
      <w:r>
        <w:rPr>
          <w:lang w:val="en-US"/>
        </w:rPr>
        <w:t xml:space="preserve"> et al. (1998) who announced “</w:t>
      </w:r>
      <w:r w:rsidRPr="00865650">
        <w:rPr>
          <w:i/>
          <w:iCs/>
          <w:lang w:val="en-US"/>
        </w:rPr>
        <w:t>almost complete transition from national to the transnational mode of communication</w:t>
      </w:r>
      <w:r>
        <w:rPr>
          <w:lang w:val="en-US"/>
        </w:rPr>
        <w:t xml:space="preserve">” already at the end of the last century. </w:t>
      </w:r>
    </w:p>
    <w:p w14:paraId="4AB32E11" w14:textId="77777777" w:rsidR="006E4E26" w:rsidRDefault="006E4E26" w:rsidP="006E4E26">
      <w:pPr>
        <w:rPr>
          <w:lang w:val="en-US"/>
        </w:rPr>
      </w:pPr>
    </w:p>
    <w:p w14:paraId="56FB16D8" w14:textId="77777777" w:rsidR="006E4E26" w:rsidRDefault="006E4E26" w:rsidP="006E4E26">
      <w:pPr>
        <w:rPr>
          <w:lang w:val="en-US"/>
        </w:rPr>
      </w:pPr>
      <w:r>
        <w:rPr>
          <w:lang w:val="en-US"/>
        </w:rPr>
        <w:t xml:space="preserve">The low globalization is symptomatic for the countries of the former soviet bloc, and especially for the former Soviet Union. The journals publishing authors from only a handful of countries (or even just one) are an important publishing platform, especially in the social sciences and health sciences. In Russia, Kazakhstan or Ukraine, the lack of globalization is present in almost </w:t>
      </w:r>
      <w:r>
        <w:rPr>
          <w:lang w:val="en-US"/>
        </w:rPr>
        <w:lastRenderedPageBreak/>
        <w:t>all disciplines. In Russia, more than half of all publications in the dataset were published in 25 % least globalized journals (by Euclidian distance). The attempts to game the research evaluation system are commonly described (</w:t>
      </w:r>
      <w:proofErr w:type="spellStart"/>
      <w:r>
        <w:rPr>
          <w:lang w:val="en-US"/>
        </w:rPr>
        <w:t>Moed</w:t>
      </w:r>
      <w:proofErr w:type="spellEnd"/>
      <w:r>
        <w:rPr>
          <w:lang w:val="en-US"/>
        </w:rPr>
        <w:t xml:space="preserve"> et al. 2018, Rafols et al. 2016, Good et al. 2015, </w:t>
      </w:r>
      <w:proofErr w:type="spellStart"/>
      <w:r>
        <w:rPr>
          <w:lang w:val="en-US"/>
        </w:rPr>
        <w:t>Kirchik</w:t>
      </w:r>
      <w:proofErr w:type="spellEnd"/>
      <w:r>
        <w:rPr>
          <w:lang w:val="en-US"/>
        </w:rPr>
        <w:t xml:space="preserve"> et al. 2012). Much more research is needed to understand the purpose, quality, publishing standards and perhaps even ethics standards in local journals ecosystems in Eastern Europe.</w:t>
      </w:r>
    </w:p>
    <w:p w14:paraId="79A8400C" w14:textId="77777777" w:rsidR="006E4E26" w:rsidRDefault="006E4E26" w:rsidP="006E4E26">
      <w:pPr>
        <w:tabs>
          <w:tab w:val="left" w:pos="3030"/>
        </w:tabs>
        <w:rPr>
          <w:lang w:val="en-US"/>
        </w:rPr>
      </w:pPr>
    </w:p>
    <w:p w14:paraId="46ADF58F" w14:textId="77777777" w:rsidR="006E4E26" w:rsidRDefault="006E4E26" w:rsidP="006E4E26">
      <w:pPr>
        <w:tabs>
          <w:tab w:val="left" w:pos="3030"/>
        </w:tabs>
        <w:rPr>
          <w:lang w:val="en-US"/>
        </w:rPr>
      </w:pPr>
      <w:r>
        <w:rPr>
          <w:lang w:val="en-US"/>
        </w:rPr>
        <w:t>The globalization of science gives information about a transformation of research outside the developed world. There is a striking difference between China, which gradually globalized all its broad disciplines and symptomatically low globalization in Russia. In Brazil, the globalization grows from 2010 and in India, it is not. In Indonesia, the globalization even seems to decline throughout the analyzed period. However, especially in developing countries, the data can be sensitive to the Scopus indexation decision.</w:t>
      </w:r>
    </w:p>
    <w:p w14:paraId="1AB249B1" w14:textId="77777777" w:rsidR="006E4E26" w:rsidRDefault="006E4E26" w:rsidP="006E4E26">
      <w:pPr>
        <w:tabs>
          <w:tab w:val="left" w:pos="3030"/>
        </w:tabs>
        <w:rPr>
          <w:lang w:val="en-US"/>
        </w:rPr>
      </w:pPr>
    </w:p>
    <w:p w14:paraId="44C1BD81" w14:textId="6AE0B8D9" w:rsidR="006E4E26" w:rsidRDefault="006E4E26" w:rsidP="006E4E26">
      <w:pPr>
        <w:tabs>
          <w:tab w:val="left" w:pos="3030"/>
        </w:tabs>
        <w:rPr>
          <w:lang w:val="en-US"/>
        </w:rPr>
      </w:pPr>
      <w:r>
        <w:rPr>
          <w:lang w:val="en-US"/>
        </w:rPr>
        <w:t>The social sciences and health sciences are less globalized than life sciences and physical sciences. In combination with under-representation of socially scientific research in Scopus (</w:t>
      </w:r>
      <w:proofErr w:type="spellStart"/>
      <w:r>
        <w:rPr>
          <w:lang w:val="en-US"/>
        </w:rPr>
        <w:t>Mongeon</w:t>
      </w:r>
      <w:proofErr w:type="spellEnd"/>
      <w:r>
        <w:rPr>
          <w:lang w:val="en-US"/>
        </w:rPr>
        <w:t xml:space="preserve"> and Paul-Hus 2016) and an assumption that Scopus is more likely to index globalized than non-globalized journal, one might conclude that at least in case of social sciences, the true gap to life sciences can in many cases be even wider. However, the local journals often have strong incentives to get indexed in Scopus and sometimes they succeeded</w:t>
      </w:r>
      <w:r>
        <w:rPr>
          <w:rStyle w:val="Znakapoznpodarou"/>
          <w:lang w:val="en-US"/>
        </w:rPr>
        <w:footnoteReference w:id="4"/>
      </w:r>
      <w:r>
        <w:rPr>
          <w:lang w:val="en-US"/>
        </w:rPr>
        <w:t>.</w:t>
      </w:r>
    </w:p>
    <w:p w14:paraId="4A205D42" w14:textId="56A693B4" w:rsidR="009D4C9E" w:rsidRDefault="009D4C9E" w:rsidP="006E4E26">
      <w:pPr>
        <w:tabs>
          <w:tab w:val="left" w:pos="3030"/>
        </w:tabs>
        <w:rPr>
          <w:lang w:val="cs-CZ"/>
        </w:rPr>
      </w:pPr>
    </w:p>
    <w:p w14:paraId="125AD92B" w14:textId="77777777" w:rsidR="009D4C9E" w:rsidRDefault="009D4C9E" w:rsidP="009D4C9E">
      <w:pPr>
        <w:rPr>
          <w:lang w:val="en-US"/>
        </w:rPr>
      </w:pPr>
      <w:r>
        <w:rPr>
          <w:lang w:val="en-US"/>
        </w:rPr>
        <w:t>It’s (almost) all about incentives (</w:t>
      </w:r>
      <w:proofErr w:type="spellStart"/>
      <w:r>
        <w:rPr>
          <w:lang w:val="en-US"/>
        </w:rPr>
        <w:t>Franzoni</w:t>
      </w:r>
      <w:proofErr w:type="spellEnd"/>
      <w:r>
        <w:rPr>
          <w:lang w:val="en-US"/>
        </w:rPr>
        <w:t xml:space="preserve"> et al. 2011). Countries are the most important factor explaining the variance of globalization. Disciplines are much weaker predictor. The incentives provided by national research evaluation schemes and the country research culture in general have much higher impact on resulting globalization than the discipline in which the research is done.</w:t>
      </w:r>
    </w:p>
    <w:p w14:paraId="424A088F" w14:textId="77777777" w:rsidR="009D4C9E" w:rsidRDefault="009D4C9E" w:rsidP="009D4C9E">
      <w:pPr>
        <w:rPr>
          <w:lang w:val="en-US"/>
        </w:rPr>
      </w:pPr>
    </w:p>
    <w:p w14:paraId="2D3729CC" w14:textId="77777777" w:rsidR="009D4C9E" w:rsidRPr="006F122F" w:rsidRDefault="009D4C9E" w:rsidP="009D4C9E">
      <w:pPr>
        <w:rPr>
          <w:lang w:val="en-US"/>
        </w:rPr>
      </w:pPr>
      <w:r w:rsidRPr="006277E6">
        <w:rPr>
          <w:lang w:val="en-US"/>
        </w:rPr>
        <w:t>Especially in the environment where journals serve not only as a platform of scientific communication, but also as a major evaluation tool, journals are prone to gaming practices (</w:t>
      </w:r>
      <w:proofErr w:type="spellStart"/>
      <w:r w:rsidRPr="006277E6">
        <w:rPr>
          <w:lang w:val="en-US"/>
        </w:rPr>
        <w:t>Rijcke</w:t>
      </w:r>
      <w:proofErr w:type="spellEnd"/>
      <w:r w:rsidRPr="006277E6">
        <w:rPr>
          <w:lang w:val="en-US"/>
        </w:rPr>
        <w:t xml:space="preserve"> et al. 2016, Good et al. 2015, Rafols et al. 2016, Macháček and </w:t>
      </w:r>
      <w:proofErr w:type="spellStart"/>
      <w:r w:rsidRPr="006277E6">
        <w:rPr>
          <w:lang w:val="en-US"/>
        </w:rPr>
        <w:t>Srholec</w:t>
      </w:r>
      <w:proofErr w:type="spellEnd"/>
      <w:r w:rsidRPr="006277E6">
        <w:rPr>
          <w:lang w:val="en-US"/>
        </w:rPr>
        <w:t>, 2017a). Arguably, local journals can be “</w:t>
      </w:r>
      <w:r w:rsidRPr="006277E6">
        <w:rPr>
          <w:i/>
          <w:iCs/>
          <w:lang w:val="en-US"/>
        </w:rPr>
        <w:t>kidnapped</w:t>
      </w:r>
      <w:r w:rsidRPr="006277E6">
        <w:rPr>
          <w:lang w:val="en-US"/>
        </w:rPr>
        <w:t>” to serve as a platform for “</w:t>
      </w:r>
      <w:r w:rsidRPr="006277E6">
        <w:rPr>
          <w:i/>
          <w:iCs/>
          <w:lang w:val="en-US"/>
        </w:rPr>
        <w:t>cheap publications</w:t>
      </w:r>
      <w:r w:rsidRPr="006277E6">
        <w:rPr>
          <w:lang w:val="en-US"/>
        </w:rPr>
        <w:t>” on expense of scientific quality</w:t>
      </w:r>
      <w:r w:rsidRPr="006277E6">
        <w:rPr>
          <w:rStyle w:val="Znakapoznpodarou"/>
          <w:lang w:val="en-US"/>
        </w:rPr>
        <w:footnoteReference w:id="5"/>
      </w:r>
      <w:r w:rsidRPr="006277E6">
        <w:rPr>
          <w:lang w:val="en-US"/>
        </w:rPr>
        <w:t xml:space="preserve">. Such practices could become widespread, especially in performance-based research systems with weak research evaluation culture extensively relying on simplistic metrics such as Impact Factor (see </w:t>
      </w:r>
      <w:hyperlink r:id="rId16" w:history="1">
        <w:r w:rsidRPr="006277E6">
          <w:rPr>
            <w:rStyle w:val="Hypertextovodkaz"/>
            <w:lang w:val="en-US"/>
          </w:rPr>
          <w:t>DORA</w:t>
        </w:r>
      </w:hyperlink>
      <w:r w:rsidRPr="006277E6">
        <w:rPr>
          <w:lang w:val="en-US"/>
        </w:rPr>
        <w:t xml:space="preserve"> or </w:t>
      </w:r>
      <w:hyperlink r:id="rId17" w:history="1">
        <w:r w:rsidRPr="006277E6">
          <w:rPr>
            <w:rStyle w:val="Hypertextovodkaz"/>
            <w:lang w:val="en-US"/>
          </w:rPr>
          <w:t>Leiden Manifesto</w:t>
        </w:r>
      </w:hyperlink>
      <w:r w:rsidRPr="006277E6">
        <w:rPr>
          <w:lang w:val="en-US"/>
        </w:rPr>
        <w:t>).</w:t>
      </w:r>
      <w:r>
        <w:rPr>
          <w:lang w:val="en-US"/>
        </w:rPr>
        <w:t xml:space="preserve"> </w:t>
      </w:r>
    </w:p>
    <w:p w14:paraId="578FCC2A" w14:textId="77777777" w:rsidR="006E4E26" w:rsidRDefault="006E4E26" w:rsidP="006E4E26">
      <w:pPr>
        <w:tabs>
          <w:tab w:val="left" w:pos="3030"/>
        </w:tabs>
        <w:rPr>
          <w:lang w:val="en-US"/>
        </w:rPr>
      </w:pPr>
    </w:p>
    <w:p w14:paraId="429839FB" w14:textId="628E4699" w:rsidR="006E4E26" w:rsidRDefault="006E4E26" w:rsidP="006E4E26">
      <w:pPr>
        <w:rPr>
          <w:lang w:val="en-US"/>
        </w:rPr>
      </w:pPr>
      <w:r>
        <w:rPr>
          <w:lang w:val="en-US"/>
        </w:rPr>
        <w:t xml:space="preserve">Research internationalization is beneficial. Both the international competition and cooperation can spur innovation and lead to scientific breakthroughs (Adams 2013). However, science policy must consider the potential benefits and disadvantages linked to the international publishing requirements. More effort is needed to understand the impact of globalization on scientific visibility, collaboration and impact as well as the link of globalized research to the societal needs (Glaser and </w:t>
      </w:r>
      <w:proofErr w:type="spellStart"/>
      <w:r>
        <w:rPr>
          <w:lang w:val="en-US"/>
        </w:rPr>
        <w:t>Laudel</w:t>
      </w:r>
      <w:proofErr w:type="spellEnd"/>
      <w:r>
        <w:rPr>
          <w:lang w:val="en-US"/>
        </w:rPr>
        <w:t xml:space="preserve"> 2016, </w:t>
      </w:r>
      <w:proofErr w:type="spellStart"/>
      <w:r>
        <w:rPr>
          <w:lang w:val="en-US"/>
        </w:rPr>
        <w:t>Chavarro</w:t>
      </w:r>
      <w:proofErr w:type="spellEnd"/>
      <w:r>
        <w:rPr>
          <w:lang w:val="en-US"/>
        </w:rPr>
        <w:t xml:space="preserve"> et al. 2016). Hopefully, the data on globalization can be of use for research on the role of globalized and national journals in the 21</w:t>
      </w:r>
      <w:r w:rsidRPr="0083765E">
        <w:rPr>
          <w:vertAlign w:val="superscript"/>
          <w:lang w:val="en-US"/>
        </w:rPr>
        <w:t>st</w:t>
      </w:r>
      <w:r>
        <w:rPr>
          <w:lang w:val="en-US"/>
        </w:rPr>
        <w:t xml:space="preserve"> century.</w:t>
      </w:r>
    </w:p>
    <w:p w14:paraId="07375412" w14:textId="0FFEC99E" w:rsidR="00D178EE" w:rsidRDefault="00D178EE" w:rsidP="006E4E26">
      <w:pPr>
        <w:rPr>
          <w:lang w:val="en-US"/>
        </w:rPr>
      </w:pPr>
    </w:p>
    <w:p w14:paraId="7D191F6D" w14:textId="77777777" w:rsidR="009D4C9E" w:rsidRDefault="009D4C9E" w:rsidP="009D4C9E">
      <w:pPr>
        <w:rPr>
          <w:lang w:val="en-US"/>
        </w:rPr>
      </w:pPr>
      <w:r w:rsidRPr="004209BE">
        <w:rPr>
          <w:lang w:val="en-US"/>
        </w:rPr>
        <w:t>It should be acknowledged, however, that there are concerns about the side-effects of ever-growing globalization of scientific communication (</w:t>
      </w:r>
      <w:proofErr w:type="spellStart"/>
      <w:r w:rsidRPr="004209BE">
        <w:rPr>
          <w:lang w:val="en-US"/>
        </w:rPr>
        <w:t>Chavarro</w:t>
      </w:r>
      <w:proofErr w:type="spellEnd"/>
      <w:r w:rsidRPr="004209BE">
        <w:rPr>
          <w:lang w:val="en-US"/>
        </w:rPr>
        <w:t xml:space="preserve"> et al. 2014, </w:t>
      </w:r>
      <w:proofErr w:type="spellStart"/>
      <w:r w:rsidRPr="004209BE">
        <w:rPr>
          <w:lang w:val="en-US"/>
        </w:rPr>
        <w:t>Chavarro</w:t>
      </w:r>
      <w:proofErr w:type="spellEnd"/>
      <w:r w:rsidRPr="004209BE">
        <w:rPr>
          <w:lang w:val="en-US"/>
        </w:rPr>
        <w:t xml:space="preserve"> et al. 2017). </w:t>
      </w:r>
      <w:r w:rsidRPr="004209BE">
        <w:rPr>
          <w:lang w:val="en-US"/>
        </w:rPr>
        <w:lastRenderedPageBreak/>
        <w:t>Local journals may offer a platform</w:t>
      </w:r>
      <w:r w:rsidRPr="006277E6">
        <w:rPr>
          <w:lang w:val="en-US"/>
        </w:rPr>
        <w:t xml:space="preserve"> for research that would be not be published in “mainstream” journals - publications of junior researchers, publications bridging the knowledge between international science and local communities or topics that are overlooked by the mainstream research (Evans et al. 2014</w:t>
      </w:r>
      <w:r w:rsidRPr="004209BE">
        <w:rPr>
          <w:lang w:val="en-US"/>
        </w:rPr>
        <w:t>).</w:t>
      </w:r>
    </w:p>
    <w:p w14:paraId="3C895F48" w14:textId="05B7DE21" w:rsidR="009D4C9E" w:rsidRDefault="009D4C9E" w:rsidP="006E4E26">
      <w:pPr>
        <w:rPr>
          <w:lang w:val="en-US"/>
        </w:rPr>
      </w:pPr>
    </w:p>
    <w:p w14:paraId="68B167F3" w14:textId="04B020D2" w:rsidR="00D178EE" w:rsidRDefault="009D4C9E" w:rsidP="006E4E26">
      <w:pPr>
        <w:rPr>
          <w:lang w:val="en-US"/>
        </w:rPr>
      </w:pPr>
      <w:r>
        <w:rPr>
          <w:lang w:val="en-US"/>
        </w:rPr>
        <w:t xml:space="preserve">More research is needed to understand the results in more detail, focusing on some specific area or a discipline. Any detailed research must deal with the representativeness issue. The distortion is acceptable on a global scale that is described in this paper. However, Scopus might contain country-specific or discipline-specific niches that can drive part of the results. Scopus might not cover substantial part of targeted research at all (Rafols et al. 2014) or besides purely academic journals it might cover also professional journals (Macháček and </w:t>
      </w:r>
      <w:proofErr w:type="spellStart"/>
      <w:r>
        <w:rPr>
          <w:lang w:val="en-US"/>
        </w:rPr>
        <w:t>Srholec</w:t>
      </w:r>
      <w:proofErr w:type="spellEnd"/>
      <w:r>
        <w:rPr>
          <w:lang w:val="en-US"/>
        </w:rPr>
        <w:t xml:space="preserve"> 2017b). The more detail, the higher caution is needed (Waltman 2018).</w:t>
      </w:r>
    </w:p>
    <w:p w14:paraId="64F51A0A" w14:textId="77777777" w:rsidR="006E4E26" w:rsidRPr="0034616E" w:rsidRDefault="006E4E26" w:rsidP="006E4E26">
      <w:pPr>
        <w:pStyle w:val="Nadpis1"/>
        <w:pageBreakBefore/>
        <w:rPr>
          <w:lang w:val="en-US"/>
        </w:rPr>
      </w:pPr>
      <w:r w:rsidRPr="0034616E">
        <w:rPr>
          <w:lang w:val="en-US"/>
        </w:rPr>
        <w:lastRenderedPageBreak/>
        <w:t>References</w:t>
      </w:r>
    </w:p>
    <w:p w14:paraId="29F4D2E4" w14:textId="77777777" w:rsidR="006E4E26" w:rsidRPr="0034616E" w:rsidRDefault="006E4E26" w:rsidP="006E4E26">
      <w:pPr>
        <w:ind w:firstLine="180"/>
        <w:rPr>
          <w:lang w:val="en-US"/>
        </w:rPr>
      </w:pPr>
      <w:r w:rsidRPr="0034616E">
        <w:rPr>
          <w:lang w:val="en-US"/>
        </w:rPr>
        <w:t>Adams. J. (2013). Collaborations: The fourth age of research. Nature. 497(7451). 557.</w:t>
      </w:r>
    </w:p>
    <w:p w14:paraId="304B45D4" w14:textId="77777777" w:rsidR="006E4E26" w:rsidRPr="0034616E" w:rsidRDefault="006E4E26" w:rsidP="006E4E26">
      <w:pPr>
        <w:ind w:firstLine="180"/>
        <w:rPr>
          <w:lang w:val="en-US"/>
        </w:rPr>
      </w:pPr>
      <w:r w:rsidRPr="0034616E">
        <w:rPr>
          <w:lang w:val="en-US"/>
        </w:rPr>
        <w:t>Aman. V. (2016). Measuring internationality without bias against the periphery. In 21st International Conference on Science and Technology Indicators-STI 2016. Book of Proceedings.</w:t>
      </w:r>
    </w:p>
    <w:p w14:paraId="52C2970D" w14:textId="77777777" w:rsidR="006E4E26" w:rsidRDefault="006E4E26" w:rsidP="006E4E26">
      <w:pPr>
        <w:ind w:firstLine="180"/>
        <w:rPr>
          <w:lang w:val="en-US"/>
        </w:rPr>
      </w:pPr>
      <w:proofErr w:type="spellStart"/>
      <w:r w:rsidRPr="0034616E">
        <w:rPr>
          <w:lang w:val="en-US"/>
        </w:rPr>
        <w:t>Buela-Casal</w:t>
      </w:r>
      <w:proofErr w:type="spellEnd"/>
      <w:r w:rsidRPr="0034616E">
        <w:rPr>
          <w:lang w:val="en-US"/>
        </w:rPr>
        <w:t xml:space="preserve">. </w:t>
      </w:r>
      <w:proofErr w:type="gramStart"/>
      <w:r w:rsidRPr="0034616E">
        <w:rPr>
          <w:lang w:val="en-US"/>
        </w:rPr>
        <w:t>G..</w:t>
      </w:r>
      <w:proofErr w:type="gramEnd"/>
      <w:r w:rsidRPr="0034616E">
        <w:rPr>
          <w:lang w:val="en-US"/>
        </w:rPr>
        <w:t xml:space="preserve"> </w:t>
      </w:r>
      <w:proofErr w:type="spellStart"/>
      <w:r w:rsidRPr="0034616E">
        <w:rPr>
          <w:lang w:val="en-US"/>
        </w:rPr>
        <w:t>Perakakis</w:t>
      </w:r>
      <w:proofErr w:type="spellEnd"/>
      <w:r w:rsidRPr="0034616E">
        <w:rPr>
          <w:lang w:val="en-US"/>
        </w:rPr>
        <w:t xml:space="preserve">. </w:t>
      </w:r>
      <w:proofErr w:type="gramStart"/>
      <w:r w:rsidRPr="0034616E">
        <w:rPr>
          <w:lang w:val="en-US"/>
        </w:rPr>
        <w:t>P..</w:t>
      </w:r>
      <w:proofErr w:type="gramEnd"/>
      <w:r w:rsidRPr="0034616E">
        <w:rPr>
          <w:lang w:val="en-US"/>
        </w:rPr>
        <w:t xml:space="preserve"> Taylor. </w:t>
      </w:r>
      <w:proofErr w:type="gramStart"/>
      <w:r w:rsidRPr="0034616E">
        <w:rPr>
          <w:lang w:val="en-US"/>
        </w:rPr>
        <w:t>M..</w:t>
      </w:r>
      <w:proofErr w:type="gramEnd"/>
      <w:r w:rsidRPr="0034616E">
        <w:rPr>
          <w:lang w:val="en-US"/>
        </w:rPr>
        <w:t xml:space="preserve"> &amp; </w:t>
      </w:r>
      <w:proofErr w:type="spellStart"/>
      <w:r w:rsidRPr="0034616E">
        <w:rPr>
          <w:lang w:val="en-US"/>
        </w:rPr>
        <w:t>Checa</w:t>
      </w:r>
      <w:proofErr w:type="spellEnd"/>
      <w:r w:rsidRPr="0034616E">
        <w:rPr>
          <w:lang w:val="en-US"/>
        </w:rPr>
        <w:t xml:space="preserve">. P. (2006). Measuring internationality: Reflections and perspectives on academic journals. </w:t>
      </w:r>
      <w:proofErr w:type="spellStart"/>
      <w:r w:rsidRPr="0034616E">
        <w:rPr>
          <w:lang w:val="en-US"/>
        </w:rPr>
        <w:t>Scientometrics</w:t>
      </w:r>
      <w:proofErr w:type="spellEnd"/>
      <w:r w:rsidRPr="0034616E">
        <w:rPr>
          <w:lang w:val="en-US"/>
        </w:rPr>
        <w:t>. 67(1). 45-65.</w:t>
      </w:r>
    </w:p>
    <w:p w14:paraId="0E29C10A" w14:textId="77777777" w:rsidR="006E4E26" w:rsidRPr="0034616E" w:rsidRDefault="006E4E26" w:rsidP="006E4E26">
      <w:pPr>
        <w:ind w:firstLine="180"/>
        <w:rPr>
          <w:lang w:val="en-US"/>
        </w:rPr>
      </w:pPr>
      <w:proofErr w:type="spellStart"/>
      <w:r>
        <w:rPr>
          <w:lang w:val="en-US"/>
        </w:rPr>
        <w:t>Chavarro</w:t>
      </w:r>
      <w:proofErr w:type="spellEnd"/>
      <w:r>
        <w:rPr>
          <w:lang w:val="en-US"/>
        </w:rPr>
        <w:t xml:space="preserve"> (2017). </w:t>
      </w:r>
      <w:r>
        <w:t>Universalism and Particularism: Explaining the Emergence and Growth of Regional Journal Indexing Systems. PhD Thesis. SPRU – Science and Technology Policy Research Unit, University of Sussex</w:t>
      </w:r>
    </w:p>
    <w:p w14:paraId="72DF6503" w14:textId="77777777" w:rsidR="006E4E26" w:rsidRPr="0034616E" w:rsidRDefault="006E4E26" w:rsidP="006E4E26">
      <w:pPr>
        <w:ind w:firstLine="180"/>
        <w:rPr>
          <w:lang w:val="en-US"/>
        </w:rPr>
      </w:pPr>
      <w:proofErr w:type="spellStart"/>
      <w:r w:rsidRPr="0034616E">
        <w:rPr>
          <w:lang w:val="en-US"/>
        </w:rPr>
        <w:t>Chavarro</w:t>
      </w:r>
      <w:proofErr w:type="spellEnd"/>
      <w:r w:rsidRPr="0034616E">
        <w:rPr>
          <w:lang w:val="en-US"/>
        </w:rPr>
        <w:t>, D., Tang, P., &amp; Rafols, I. (2014). Interdisciplinarity and research on local issues: evidence from a developing country. Research Evaluation, 23(3), 195-209.</w:t>
      </w:r>
    </w:p>
    <w:p w14:paraId="7F330FC2" w14:textId="77777777" w:rsidR="006E4E26" w:rsidRPr="0034616E" w:rsidRDefault="006E4E26" w:rsidP="006E4E26">
      <w:pPr>
        <w:ind w:firstLine="180"/>
        <w:rPr>
          <w:lang w:val="en-US"/>
        </w:rPr>
      </w:pPr>
      <w:proofErr w:type="spellStart"/>
      <w:r w:rsidRPr="0034616E">
        <w:rPr>
          <w:lang w:val="en-US"/>
        </w:rPr>
        <w:t>Chavarro</w:t>
      </w:r>
      <w:proofErr w:type="spellEnd"/>
      <w:r w:rsidRPr="0034616E">
        <w:rPr>
          <w:lang w:val="en-US"/>
        </w:rPr>
        <w:t xml:space="preserve">, D., Tang, P., &amp; </w:t>
      </w:r>
      <w:proofErr w:type="spellStart"/>
      <w:r w:rsidRPr="0034616E">
        <w:rPr>
          <w:lang w:val="en-US"/>
        </w:rPr>
        <w:t>Ràfols</w:t>
      </w:r>
      <w:proofErr w:type="spellEnd"/>
      <w:r w:rsidRPr="0034616E">
        <w:rPr>
          <w:lang w:val="en-US"/>
        </w:rPr>
        <w:t>, I. (2017). Why researchers publish in non-mainstream journals: Training, knowledge bridging, and gap filling. Research policy, 46(9), 1666-1680.</w:t>
      </w:r>
    </w:p>
    <w:p w14:paraId="64F0866D" w14:textId="77777777" w:rsidR="006E4E26" w:rsidRPr="0034616E" w:rsidRDefault="006E4E26" w:rsidP="006E4E26">
      <w:pPr>
        <w:ind w:firstLine="180"/>
        <w:rPr>
          <w:lang w:val="en-US"/>
        </w:rPr>
      </w:pPr>
      <w:r w:rsidRPr="0034616E">
        <w:rPr>
          <w:lang w:val="en-US"/>
        </w:rPr>
        <w:t xml:space="preserve">Evans, J. A., Shim, J. M., &amp; Ioannidis, J. P. (2014). Attention to local health burden and the global disparity of health research. </w:t>
      </w:r>
      <w:proofErr w:type="spellStart"/>
      <w:r w:rsidRPr="0034616E">
        <w:rPr>
          <w:lang w:val="en-US"/>
        </w:rPr>
        <w:t>PloS</w:t>
      </w:r>
      <w:proofErr w:type="spellEnd"/>
      <w:r w:rsidRPr="0034616E">
        <w:rPr>
          <w:lang w:val="en-US"/>
        </w:rPr>
        <w:t xml:space="preserve"> one, 9(4).</w:t>
      </w:r>
    </w:p>
    <w:p w14:paraId="7A61F4A9" w14:textId="77777777" w:rsidR="006E4E26" w:rsidRPr="0034616E" w:rsidRDefault="006E4E26" w:rsidP="006E4E26">
      <w:pPr>
        <w:ind w:firstLine="180"/>
        <w:rPr>
          <w:lang w:val="en-US"/>
        </w:rPr>
      </w:pPr>
      <w:proofErr w:type="spellStart"/>
      <w:r w:rsidRPr="0034616E">
        <w:rPr>
          <w:lang w:val="en-US"/>
        </w:rPr>
        <w:t>Franzoni</w:t>
      </w:r>
      <w:proofErr w:type="spellEnd"/>
      <w:r w:rsidRPr="0034616E">
        <w:rPr>
          <w:lang w:val="en-US"/>
        </w:rPr>
        <w:t xml:space="preserve">. </w:t>
      </w:r>
      <w:proofErr w:type="gramStart"/>
      <w:r w:rsidRPr="0034616E">
        <w:rPr>
          <w:lang w:val="en-US"/>
        </w:rPr>
        <w:t>C..</w:t>
      </w:r>
      <w:proofErr w:type="gramEnd"/>
      <w:r w:rsidRPr="0034616E">
        <w:rPr>
          <w:lang w:val="en-US"/>
        </w:rPr>
        <w:t xml:space="preserve"> </w:t>
      </w:r>
      <w:proofErr w:type="spellStart"/>
      <w:r w:rsidRPr="0034616E">
        <w:rPr>
          <w:lang w:val="en-US"/>
        </w:rPr>
        <w:t>Scellato</w:t>
      </w:r>
      <w:proofErr w:type="spellEnd"/>
      <w:r w:rsidRPr="0034616E">
        <w:rPr>
          <w:lang w:val="en-US"/>
        </w:rPr>
        <w:t xml:space="preserve">. </w:t>
      </w:r>
      <w:proofErr w:type="gramStart"/>
      <w:r w:rsidRPr="0034616E">
        <w:rPr>
          <w:lang w:val="en-US"/>
        </w:rPr>
        <w:t>G..</w:t>
      </w:r>
      <w:proofErr w:type="gramEnd"/>
      <w:r w:rsidRPr="0034616E">
        <w:rPr>
          <w:lang w:val="en-US"/>
        </w:rPr>
        <w:t xml:space="preserve"> &amp; Stephan. P. (2011). Changing incentives to publish. Science. 333(6043). 702-703.</w:t>
      </w:r>
    </w:p>
    <w:p w14:paraId="1AF3FB45" w14:textId="77777777" w:rsidR="006E4E26" w:rsidRPr="0034616E" w:rsidRDefault="006E4E26" w:rsidP="006E4E26">
      <w:pPr>
        <w:ind w:firstLine="180"/>
        <w:rPr>
          <w:lang w:val="en-US"/>
        </w:rPr>
      </w:pPr>
      <w:r w:rsidRPr="0034616E">
        <w:rPr>
          <w:lang w:val="en-US"/>
        </w:rPr>
        <w:t>Garfield, E., &amp; Merton, R. K. (1979). Citation indexing: Its theory and application in science, technology, and humanities (Vol. 8). New York: Wiley.</w:t>
      </w:r>
    </w:p>
    <w:p w14:paraId="1CFB53EB" w14:textId="77777777" w:rsidR="006E4E26" w:rsidRPr="0034616E" w:rsidRDefault="006E4E26" w:rsidP="006E4E26">
      <w:pPr>
        <w:ind w:firstLine="180"/>
        <w:rPr>
          <w:lang w:val="en-US"/>
        </w:rPr>
      </w:pPr>
      <w:proofErr w:type="spellStart"/>
      <w:r w:rsidRPr="0034616E">
        <w:rPr>
          <w:lang w:val="en-US"/>
        </w:rPr>
        <w:t>Gazni</w:t>
      </w:r>
      <w:proofErr w:type="spellEnd"/>
      <w:r w:rsidRPr="0034616E">
        <w:rPr>
          <w:lang w:val="en-US"/>
        </w:rPr>
        <w:t xml:space="preserve">. </w:t>
      </w:r>
      <w:proofErr w:type="gramStart"/>
      <w:r w:rsidRPr="0034616E">
        <w:rPr>
          <w:lang w:val="en-US"/>
        </w:rPr>
        <w:t>A..</w:t>
      </w:r>
      <w:proofErr w:type="gramEnd"/>
      <w:r w:rsidRPr="0034616E">
        <w:rPr>
          <w:lang w:val="en-US"/>
        </w:rPr>
        <w:t xml:space="preserve"> Sugimoto. C. </w:t>
      </w:r>
      <w:proofErr w:type="gramStart"/>
      <w:r w:rsidRPr="0034616E">
        <w:rPr>
          <w:lang w:val="en-US"/>
        </w:rPr>
        <w:t>R..</w:t>
      </w:r>
      <w:proofErr w:type="gramEnd"/>
      <w:r w:rsidRPr="0034616E">
        <w:rPr>
          <w:lang w:val="en-US"/>
        </w:rPr>
        <w:t xml:space="preserve"> &amp; </w:t>
      </w:r>
      <w:proofErr w:type="spellStart"/>
      <w:r w:rsidRPr="0034616E">
        <w:rPr>
          <w:lang w:val="en-US"/>
        </w:rPr>
        <w:t>Didegah</w:t>
      </w:r>
      <w:proofErr w:type="spellEnd"/>
      <w:r w:rsidRPr="0034616E">
        <w:rPr>
          <w:lang w:val="en-US"/>
        </w:rPr>
        <w:t>. F. (2012). Mapping world scientific collaboration: Authors. institutions. and countries. Journal of the American Society for Information Science and Technology. 63(2). 323-335.</w:t>
      </w:r>
    </w:p>
    <w:p w14:paraId="70CF2DA4" w14:textId="77777777" w:rsidR="006E4E26" w:rsidRPr="0034616E" w:rsidRDefault="006E4E26" w:rsidP="006E4E26">
      <w:pPr>
        <w:ind w:firstLine="180"/>
        <w:rPr>
          <w:lang w:val="en-US"/>
        </w:rPr>
      </w:pPr>
      <w:proofErr w:type="spellStart"/>
      <w:r w:rsidRPr="0034616E">
        <w:rPr>
          <w:lang w:val="en-US"/>
        </w:rPr>
        <w:t>Gläser</w:t>
      </w:r>
      <w:proofErr w:type="spellEnd"/>
      <w:r w:rsidRPr="0034616E">
        <w:rPr>
          <w:lang w:val="en-US"/>
        </w:rPr>
        <w:t xml:space="preserve">, J., &amp; </w:t>
      </w:r>
      <w:proofErr w:type="spellStart"/>
      <w:r w:rsidRPr="0034616E">
        <w:rPr>
          <w:lang w:val="en-US"/>
        </w:rPr>
        <w:t>Laudel</w:t>
      </w:r>
      <w:proofErr w:type="spellEnd"/>
      <w:r w:rsidRPr="0034616E">
        <w:rPr>
          <w:lang w:val="en-US"/>
        </w:rPr>
        <w:t xml:space="preserve">, G. (2016). Governing science: How science policy shapes research content. European Journal of sociology/Archives </w:t>
      </w:r>
      <w:proofErr w:type="spellStart"/>
      <w:r w:rsidRPr="0034616E">
        <w:rPr>
          <w:lang w:val="en-US"/>
        </w:rPr>
        <w:t>Européennes</w:t>
      </w:r>
      <w:proofErr w:type="spellEnd"/>
      <w:r w:rsidRPr="0034616E">
        <w:rPr>
          <w:lang w:val="en-US"/>
        </w:rPr>
        <w:t xml:space="preserve"> de </w:t>
      </w:r>
      <w:proofErr w:type="spellStart"/>
      <w:r w:rsidRPr="0034616E">
        <w:rPr>
          <w:lang w:val="en-US"/>
        </w:rPr>
        <w:t>sociologie</w:t>
      </w:r>
      <w:proofErr w:type="spellEnd"/>
      <w:r w:rsidRPr="0034616E">
        <w:rPr>
          <w:lang w:val="en-US"/>
        </w:rPr>
        <w:t>, 57(1), 117-168.</w:t>
      </w:r>
    </w:p>
    <w:p w14:paraId="5716F386" w14:textId="77777777" w:rsidR="006E4E26" w:rsidRPr="0034616E" w:rsidRDefault="006E4E26" w:rsidP="006E4E26">
      <w:pPr>
        <w:ind w:firstLine="180"/>
        <w:rPr>
          <w:lang w:val="en-US"/>
        </w:rPr>
      </w:pPr>
      <w:r w:rsidRPr="0034616E">
        <w:rPr>
          <w:lang w:val="en-US"/>
        </w:rPr>
        <w:t>Good, B., Vermeulen, N., Tiefenthaler, B., &amp; Arnold, E. (2015). Counting quality? The Czech performance-based research funding system. Research Evaluation, 24(2), 91-105.</w:t>
      </w:r>
    </w:p>
    <w:p w14:paraId="26893AC4" w14:textId="77777777" w:rsidR="006E4E26" w:rsidRPr="0034616E" w:rsidRDefault="006E4E26" w:rsidP="006E4E26">
      <w:pPr>
        <w:ind w:firstLine="180"/>
        <w:rPr>
          <w:lang w:val="en-US"/>
        </w:rPr>
      </w:pPr>
      <w:r w:rsidRPr="0034616E">
        <w:rPr>
          <w:lang w:val="en-US"/>
        </w:rPr>
        <w:t>Hicks, D., &amp; Wang, J. (2011). Coverage and overlap of the new social sciences and humanities journal lists. Journal of the American Society for Information Science and Technology, 62(2), 284-294.</w:t>
      </w:r>
    </w:p>
    <w:p w14:paraId="79A037EF" w14:textId="77777777" w:rsidR="006E4E26" w:rsidRPr="0034616E" w:rsidRDefault="006E4E26" w:rsidP="006E4E26">
      <w:pPr>
        <w:ind w:firstLine="180"/>
        <w:rPr>
          <w:rStyle w:val="Hypertextovodkaz"/>
          <w:lang w:val="en-US"/>
        </w:rPr>
      </w:pPr>
      <w:r w:rsidRPr="0034616E">
        <w:rPr>
          <w:lang w:val="en-US"/>
        </w:rPr>
        <w:t xml:space="preserve">IMF (2003) World Economic Outlook (Statistical Appendix; pp. 163-169). Available at: </w:t>
      </w:r>
      <w:hyperlink r:id="rId18" w:history="1">
        <w:r w:rsidRPr="0034616E">
          <w:rPr>
            <w:rStyle w:val="Hypertextovodkaz"/>
            <w:lang w:val="en-US"/>
          </w:rPr>
          <w:t>https://www.imf.org/external/pubs/ft/weo/2003/02/</w:t>
        </w:r>
      </w:hyperlink>
    </w:p>
    <w:p w14:paraId="128EB7A6" w14:textId="77777777" w:rsidR="006E4E26" w:rsidRPr="0034616E" w:rsidRDefault="006E4E26" w:rsidP="006E4E26">
      <w:pPr>
        <w:ind w:firstLine="180"/>
        <w:rPr>
          <w:lang w:val="en-US"/>
        </w:rPr>
      </w:pPr>
      <w:proofErr w:type="spellStart"/>
      <w:r w:rsidRPr="0034616E">
        <w:rPr>
          <w:lang w:val="en-US"/>
        </w:rPr>
        <w:t>Kirchik</w:t>
      </w:r>
      <w:proofErr w:type="spellEnd"/>
      <w:r w:rsidRPr="0034616E">
        <w:rPr>
          <w:lang w:val="en-US"/>
        </w:rPr>
        <w:t xml:space="preserve">. </w:t>
      </w:r>
      <w:proofErr w:type="gramStart"/>
      <w:r w:rsidRPr="0034616E">
        <w:rPr>
          <w:lang w:val="en-US"/>
        </w:rPr>
        <w:t>O..</w:t>
      </w:r>
      <w:proofErr w:type="gramEnd"/>
      <w:r w:rsidRPr="0034616E">
        <w:rPr>
          <w:lang w:val="en-US"/>
        </w:rPr>
        <w:t xml:space="preserve"> Gingras. </w:t>
      </w:r>
      <w:proofErr w:type="gramStart"/>
      <w:r w:rsidRPr="0034616E">
        <w:rPr>
          <w:lang w:val="en-US"/>
        </w:rPr>
        <w:t>Y..</w:t>
      </w:r>
      <w:proofErr w:type="gramEnd"/>
      <w:r w:rsidRPr="0034616E">
        <w:rPr>
          <w:lang w:val="en-US"/>
        </w:rPr>
        <w:t xml:space="preserve"> &amp; </w:t>
      </w:r>
      <w:proofErr w:type="spellStart"/>
      <w:r w:rsidRPr="0034616E">
        <w:rPr>
          <w:lang w:val="en-US"/>
        </w:rPr>
        <w:t>Larivière</w:t>
      </w:r>
      <w:proofErr w:type="spellEnd"/>
      <w:r w:rsidRPr="0034616E">
        <w:rPr>
          <w:lang w:val="en-US"/>
        </w:rPr>
        <w:t>. V. (2012). Changes in publication languages and citation practices and their effect on the scientific impact of Russian science (1993–2010). Journal of the American Society for Information Science and Technology. 63(7). 1411-1419.</w:t>
      </w:r>
    </w:p>
    <w:p w14:paraId="08281D78" w14:textId="77777777" w:rsidR="006E4E26" w:rsidRDefault="006E4E26" w:rsidP="006E4E26">
      <w:pPr>
        <w:ind w:firstLine="180"/>
        <w:rPr>
          <w:lang w:val="en-US"/>
        </w:rPr>
      </w:pPr>
      <w:r w:rsidRPr="0034616E">
        <w:rPr>
          <w:lang w:val="en-US"/>
        </w:rPr>
        <w:t>Macháček. V. and Srholec. M. (2017</w:t>
      </w:r>
      <w:r>
        <w:rPr>
          <w:lang w:val="en-US"/>
        </w:rPr>
        <w:t>a</w:t>
      </w:r>
      <w:r w:rsidRPr="0034616E">
        <w:rPr>
          <w:lang w:val="en-US"/>
        </w:rPr>
        <w:t>) Predatory Journals in Scopus. 2/2017. Institute for Democracy and Economic Analysis (IDEA).</w:t>
      </w:r>
    </w:p>
    <w:p w14:paraId="05FF46FC" w14:textId="77777777" w:rsidR="006E4E26" w:rsidRPr="0034616E" w:rsidRDefault="006E4E26" w:rsidP="006E4E26">
      <w:pPr>
        <w:ind w:firstLine="180"/>
        <w:rPr>
          <w:lang w:val="en-US"/>
        </w:rPr>
      </w:pPr>
      <w:r w:rsidRPr="0034616E">
        <w:rPr>
          <w:lang w:val="en-US"/>
        </w:rPr>
        <w:t>Macháček. V. and Srholec. M. (2017</w:t>
      </w:r>
      <w:r>
        <w:rPr>
          <w:lang w:val="en-US"/>
        </w:rPr>
        <w:t>b</w:t>
      </w:r>
      <w:r w:rsidRPr="0034616E">
        <w:rPr>
          <w:lang w:val="en-US"/>
        </w:rPr>
        <w:t xml:space="preserve">) </w:t>
      </w:r>
      <w:proofErr w:type="spellStart"/>
      <w:r>
        <w:rPr>
          <w:lang w:val="en-US"/>
        </w:rPr>
        <w:t>Místní</w:t>
      </w:r>
      <w:proofErr w:type="spellEnd"/>
      <w:r>
        <w:rPr>
          <w:lang w:val="en-US"/>
        </w:rPr>
        <w:t xml:space="preserve"> </w:t>
      </w:r>
      <w:proofErr w:type="spellStart"/>
      <w:r>
        <w:rPr>
          <w:lang w:val="en-US"/>
        </w:rPr>
        <w:t>časopisy</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Scopusu</w:t>
      </w:r>
      <w:proofErr w:type="spellEnd"/>
      <w:r>
        <w:rPr>
          <w:lang w:val="en-US"/>
        </w:rPr>
        <w:t xml:space="preserve"> (in Czech)</w:t>
      </w:r>
      <w:r w:rsidRPr="0034616E">
        <w:rPr>
          <w:lang w:val="en-US"/>
        </w:rPr>
        <w:t xml:space="preserve">. </w:t>
      </w:r>
      <w:r>
        <w:rPr>
          <w:lang w:val="en-US"/>
        </w:rPr>
        <w:t>17</w:t>
      </w:r>
      <w:r w:rsidRPr="0034616E">
        <w:rPr>
          <w:lang w:val="en-US"/>
        </w:rPr>
        <w:t>/2017. Institute for Democracy and Economic Analysis (IDEA).</w:t>
      </w:r>
    </w:p>
    <w:p w14:paraId="2D52E27A" w14:textId="77777777" w:rsidR="006E4E26" w:rsidRPr="0034616E" w:rsidRDefault="006E4E26" w:rsidP="006E4E26">
      <w:pPr>
        <w:ind w:firstLine="180"/>
        <w:rPr>
          <w:lang w:val="en-US"/>
        </w:rPr>
      </w:pPr>
      <w:r w:rsidRPr="0034616E">
        <w:rPr>
          <w:lang w:val="en-US"/>
        </w:rPr>
        <w:t>Macháček. V. and Srholec. M. (2019) Globalization of Science: Evidence from Authors in Academic Journals by Country of Origin. 6/2019. Institute for Democracy and Economic Analysis (IDEA).</w:t>
      </w:r>
    </w:p>
    <w:p w14:paraId="5FC72D3F" w14:textId="77777777" w:rsidR="006E4E26" w:rsidRPr="0034616E" w:rsidRDefault="006E4E26" w:rsidP="006E4E26">
      <w:pPr>
        <w:ind w:firstLine="180"/>
        <w:rPr>
          <w:lang w:val="en-US"/>
        </w:rPr>
      </w:pPr>
      <w:proofErr w:type="spellStart"/>
      <w:r w:rsidRPr="0034616E">
        <w:rPr>
          <w:lang w:val="en-US"/>
        </w:rPr>
        <w:t>Moed</w:t>
      </w:r>
      <w:proofErr w:type="spellEnd"/>
      <w:r w:rsidRPr="0034616E">
        <w:rPr>
          <w:lang w:val="en-US"/>
        </w:rPr>
        <w:t xml:space="preserve">. H. (2002). Measuring China" s research performance using the Science Citation Index. </w:t>
      </w:r>
      <w:proofErr w:type="spellStart"/>
      <w:r w:rsidRPr="0034616E">
        <w:rPr>
          <w:lang w:val="en-US"/>
        </w:rPr>
        <w:t>Scientometrics</w:t>
      </w:r>
      <w:proofErr w:type="spellEnd"/>
      <w:r w:rsidRPr="0034616E">
        <w:rPr>
          <w:lang w:val="en-US"/>
        </w:rPr>
        <w:t>. 53(3). 281-296.</w:t>
      </w:r>
    </w:p>
    <w:p w14:paraId="771FBC4D" w14:textId="77777777" w:rsidR="006E4E26" w:rsidRPr="0034616E" w:rsidRDefault="006E4E26" w:rsidP="006E4E26">
      <w:pPr>
        <w:ind w:firstLine="180"/>
        <w:rPr>
          <w:lang w:val="en-US"/>
        </w:rPr>
      </w:pPr>
      <w:proofErr w:type="spellStart"/>
      <w:r w:rsidRPr="0034616E">
        <w:rPr>
          <w:lang w:val="en-US"/>
        </w:rPr>
        <w:t>Moed</w:t>
      </w:r>
      <w:proofErr w:type="spellEnd"/>
      <w:r w:rsidRPr="0034616E">
        <w:rPr>
          <w:lang w:val="en-US"/>
        </w:rPr>
        <w:t xml:space="preserve">, H. F. (2010). Measuring contextual citation impact of scientific journals. Journal of </w:t>
      </w:r>
      <w:proofErr w:type="spellStart"/>
      <w:r w:rsidRPr="0034616E">
        <w:rPr>
          <w:lang w:val="en-US"/>
        </w:rPr>
        <w:t>informetrics</w:t>
      </w:r>
      <w:proofErr w:type="spellEnd"/>
      <w:r w:rsidRPr="0034616E">
        <w:rPr>
          <w:lang w:val="en-US"/>
        </w:rPr>
        <w:t>, 4(3), 265-277.</w:t>
      </w:r>
    </w:p>
    <w:p w14:paraId="1787BDD3" w14:textId="77777777" w:rsidR="006E4E26" w:rsidRPr="0034616E" w:rsidRDefault="006E4E26" w:rsidP="006E4E26">
      <w:pPr>
        <w:ind w:firstLine="180"/>
        <w:rPr>
          <w:lang w:val="en-US"/>
        </w:rPr>
      </w:pPr>
      <w:proofErr w:type="spellStart"/>
      <w:r w:rsidRPr="0034616E">
        <w:rPr>
          <w:lang w:val="en-US"/>
        </w:rPr>
        <w:t>Moed</w:t>
      </w:r>
      <w:proofErr w:type="spellEnd"/>
      <w:r w:rsidRPr="0034616E">
        <w:rPr>
          <w:lang w:val="en-US"/>
        </w:rPr>
        <w:t xml:space="preserve">. H. </w:t>
      </w:r>
      <w:proofErr w:type="gramStart"/>
      <w:r w:rsidRPr="0034616E">
        <w:rPr>
          <w:lang w:val="en-US"/>
        </w:rPr>
        <w:t>F..</w:t>
      </w:r>
      <w:proofErr w:type="gramEnd"/>
      <w:r w:rsidRPr="0034616E">
        <w:rPr>
          <w:lang w:val="en-US"/>
        </w:rPr>
        <w:t xml:space="preserve"> </w:t>
      </w:r>
      <w:proofErr w:type="spellStart"/>
      <w:r w:rsidRPr="0034616E">
        <w:rPr>
          <w:lang w:val="en-US"/>
        </w:rPr>
        <w:t>Markusova</w:t>
      </w:r>
      <w:proofErr w:type="spellEnd"/>
      <w:r w:rsidRPr="0034616E">
        <w:rPr>
          <w:lang w:val="en-US"/>
        </w:rPr>
        <w:t xml:space="preserve">. </w:t>
      </w:r>
      <w:proofErr w:type="gramStart"/>
      <w:r w:rsidRPr="0034616E">
        <w:rPr>
          <w:lang w:val="en-US"/>
        </w:rPr>
        <w:t>V..</w:t>
      </w:r>
      <w:proofErr w:type="gramEnd"/>
      <w:r w:rsidRPr="0034616E">
        <w:rPr>
          <w:lang w:val="en-US"/>
        </w:rPr>
        <w:t xml:space="preserve"> &amp; </w:t>
      </w:r>
      <w:proofErr w:type="spellStart"/>
      <w:r w:rsidRPr="0034616E">
        <w:rPr>
          <w:lang w:val="en-US"/>
        </w:rPr>
        <w:t>Akoev</w:t>
      </w:r>
      <w:proofErr w:type="spellEnd"/>
      <w:r w:rsidRPr="0034616E">
        <w:rPr>
          <w:lang w:val="en-US"/>
        </w:rPr>
        <w:t xml:space="preserve">. M. (2018). Trends in Russian research output indexed in Scopus and Web of Science. </w:t>
      </w:r>
      <w:proofErr w:type="spellStart"/>
      <w:r w:rsidRPr="0034616E">
        <w:rPr>
          <w:lang w:val="en-US"/>
        </w:rPr>
        <w:t>Scientometrics</w:t>
      </w:r>
      <w:proofErr w:type="spellEnd"/>
      <w:r w:rsidRPr="0034616E">
        <w:rPr>
          <w:lang w:val="en-US"/>
        </w:rPr>
        <w:t>. 116(2). 1153-1180.</w:t>
      </w:r>
    </w:p>
    <w:p w14:paraId="4D8A1833" w14:textId="77777777" w:rsidR="006E4E26" w:rsidRPr="0034616E" w:rsidRDefault="006E4E26" w:rsidP="006E4E26">
      <w:pPr>
        <w:ind w:firstLine="180"/>
        <w:rPr>
          <w:lang w:val="en-US"/>
        </w:rPr>
      </w:pPr>
      <w:proofErr w:type="spellStart"/>
      <w:r w:rsidRPr="0034616E">
        <w:rPr>
          <w:lang w:val="en-US"/>
        </w:rPr>
        <w:t>Mongeon</w:t>
      </w:r>
      <w:proofErr w:type="spellEnd"/>
      <w:r w:rsidRPr="0034616E">
        <w:rPr>
          <w:lang w:val="en-US"/>
        </w:rPr>
        <w:t xml:space="preserve">. </w:t>
      </w:r>
      <w:proofErr w:type="gramStart"/>
      <w:r w:rsidRPr="0034616E">
        <w:rPr>
          <w:lang w:val="en-US"/>
        </w:rPr>
        <w:t>P..</w:t>
      </w:r>
      <w:proofErr w:type="gramEnd"/>
      <w:r w:rsidRPr="0034616E">
        <w:rPr>
          <w:lang w:val="en-US"/>
        </w:rPr>
        <w:t xml:space="preserve"> &amp; Paul-Hus. A. (2016). The journal coverage of Web of Science and Scopus: a comparative analysis. </w:t>
      </w:r>
      <w:proofErr w:type="spellStart"/>
      <w:r w:rsidRPr="0034616E">
        <w:rPr>
          <w:lang w:val="en-US"/>
        </w:rPr>
        <w:t>Scientometrics</w:t>
      </w:r>
      <w:proofErr w:type="spellEnd"/>
      <w:r w:rsidRPr="0034616E">
        <w:rPr>
          <w:lang w:val="en-US"/>
        </w:rPr>
        <w:t>. 106(1). 213-228.</w:t>
      </w:r>
    </w:p>
    <w:p w14:paraId="45CF407B" w14:textId="77777777" w:rsidR="006E4E26" w:rsidRPr="0034616E" w:rsidRDefault="006E4E26" w:rsidP="006E4E26">
      <w:pPr>
        <w:ind w:firstLine="180"/>
        <w:rPr>
          <w:lang w:val="en-US"/>
        </w:rPr>
      </w:pPr>
      <w:proofErr w:type="spellStart"/>
      <w:r w:rsidRPr="0034616E">
        <w:rPr>
          <w:lang w:val="en-US"/>
        </w:rPr>
        <w:lastRenderedPageBreak/>
        <w:t>Ràfols</w:t>
      </w:r>
      <w:proofErr w:type="spellEnd"/>
      <w:r w:rsidRPr="0034616E">
        <w:rPr>
          <w:lang w:val="en-US"/>
        </w:rPr>
        <w:t xml:space="preserve">, I., </w:t>
      </w:r>
      <w:proofErr w:type="spellStart"/>
      <w:r w:rsidRPr="0034616E">
        <w:rPr>
          <w:lang w:val="en-US"/>
        </w:rPr>
        <w:t>Molas-Gallart</w:t>
      </w:r>
      <w:proofErr w:type="spellEnd"/>
      <w:r w:rsidRPr="0034616E">
        <w:rPr>
          <w:lang w:val="en-US"/>
        </w:rPr>
        <w:t xml:space="preserve">, J., </w:t>
      </w:r>
      <w:proofErr w:type="spellStart"/>
      <w:r w:rsidRPr="0034616E">
        <w:rPr>
          <w:lang w:val="en-US"/>
        </w:rPr>
        <w:t>Chavarro</w:t>
      </w:r>
      <w:proofErr w:type="spellEnd"/>
      <w:r w:rsidRPr="0034616E">
        <w:rPr>
          <w:lang w:val="en-US"/>
        </w:rPr>
        <w:t>, D. A., &amp; Robinson-Garcia, N. (2016). On the dominance of quantitative evaluation in ‘</w:t>
      </w:r>
      <w:proofErr w:type="spellStart"/>
      <w:r w:rsidRPr="0034616E">
        <w:rPr>
          <w:lang w:val="en-US"/>
        </w:rPr>
        <w:t>peripheral’countries</w:t>
      </w:r>
      <w:proofErr w:type="spellEnd"/>
      <w:r w:rsidRPr="0034616E">
        <w:rPr>
          <w:lang w:val="en-US"/>
        </w:rPr>
        <w:t>: Auditing research with technologies of distance. Available at SSRN 2818335.</w:t>
      </w:r>
    </w:p>
    <w:p w14:paraId="3AE9945D" w14:textId="77777777" w:rsidR="006E4E26" w:rsidRPr="0034616E" w:rsidRDefault="006E4E26" w:rsidP="006E4E26">
      <w:pPr>
        <w:ind w:firstLine="180"/>
        <w:rPr>
          <w:lang w:val="en-US"/>
        </w:rPr>
      </w:pPr>
      <w:proofErr w:type="spellStart"/>
      <w:r w:rsidRPr="0034616E">
        <w:rPr>
          <w:lang w:val="en-US"/>
        </w:rPr>
        <w:t>Rijcke</w:t>
      </w:r>
      <w:proofErr w:type="spellEnd"/>
      <w:r w:rsidRPr="0034616E">
        <w:rPr>
          <w:lang w:val="en-US"/>
        </w:rPr>
        <w:t xml:space="preserve">, S. D., </w:t>
      </w:r>
      <w:proofErr w:type="spellStart"/>
      <w:r w:rsidRPr="0034616E">
        <w:rPr>
          <w:lang w:val="en-US"/>
        </w:rPr>
        <w:t>Wouters</w:t>
      </w:r>
      <w:proofErr w:type="spellEnd"/>
      <w:r w:rsidRPr="0034616E">
        <w:rPr>
          <w:lang w:val="en-US"/>
        </w:rPr>
        <w:t xml:space="preserve">, P. F., </w:t>
      </w:r>
      <w:proofErr w:type="spellStart"/>
      <w:r w:rsidRPr="0034616E">
        <w:rPr>
          <w:lang w:val="en-US"/>
        </w:rPr>
        <w:t>Rushforth</w:t>
      </w:r>
      <w:proofErr w:type="spellEnd"/>
      <w:r w:rsidRPr="0034616E">
        <w:rPr>
          <w:lang w:val="en-US"/>
        </w:rPr>
        <w:t xml:space="preserve">, A. D., Franssen, T. P., &amp; </w:t>
      </w:r>
      <w:proofErr w:type="spellStart"/>
      <w:r w:rsidRPr="0034616E">
        <w:rPr>
          <w:lang w:val="en-US"/>
        </w:rPr>
        <w:t>Hammarfelt</w:t>
      </w:r>
      <w:proofErr w:type="spellEnd"/>
      <w:r w:rsidRPr="0034616E">
        <w:rPr>
          <w:lang w:val="en-US"/>
        </w:rPr>
        <w:t>, B. (2016). Evaluation practices and effects of indicator use—a literature review. Research Evaluation, 25(2), 161-169.</w:t>
      </w:r>
    </w:p>
    <w:p w14:paraId="2DED79EB" w14:textId="77777777" w:rsidR="006E4E26" w:rsidRPr="0034616E" w:rsidRDefault="006E4E26" w:rsidP="006E4E26">
      <w:pPr>
        <w:ind w:firstLine="180"/>
        <w:rPr>
          <w:lang w:val="en-US"/>
        </w:rPr>
      </w:pPr>
      <w:r w:rsidRPr="0034616E">
        <w:rPr>
          <w:lang w:val="en-US"/>
        </w:rPr>
        <w:t xml:space="preserve">Scopus (2019) What is the complete list of Scopus Subject Areas and All Science Journal Classification Codes (ASJC)? Available at: </w:t>
      </w:r>
      <w:hyperlink r:id="rId19" w:history="1">
        <w:r w:rsidRPr="0034616E">
          <w:rPr>
            <w:rStyle w:val="Hypertextovodkaz"/>
            <w:lang w:val="en-US"/>
          </w:rPr>
          <w:t>https://service.elsevier.com/app/answers/detail/a_id/15181/supporthub/scopus/related/1/</w:t>
        </w:r>
      </w:hyperlink>
      <w:r w:rsidRPr="0034616E">
        <w:rPr>
          <w:lang w:val="en-US"/>
        </w:rPr>
        <w:t xml:space="preserve"> [accessed May 28. 2019]</w:t>
      </w:r>
    </w:p>
    <w:p w14:paraId="0A6B06D0" w14:textId="77777777" w:rsidR="006E4E26" w:rsidRPr="0034616E" w:rsidRDefault="006E4E26" w:rsidP="006E4E26">
      <w:pPr>
        <w:ind w:firstLine="180"/>
        <w:rPr>
          <w:lang w:val="en-US"/>
        </w:rPr>
      </w:pPr>
      <w:r w:rsidRPr="0034616E">
        <w:rPr>
          <w:lang w:val="en-US"/>
        </w:rPr>
        <w:t xml:space="preserve">Scopus (2018) Scopus Source List (May 2018 version). Available at: </w:t>
      </w:r>
      <w:hyperlink r:id="rId20" w:history="1">
        <w:r w:rsidRPr="0034616E">
          <w:rPr>
            <w:rStyle w:val="Hypertextovodkaz"/>
            <w:lang w:val="en-US"/>
          </w:rPr>
          <w:t>https://www.scopus.com/sources</w:t>
        </w:r>
      </w:hyperlink>
    </w:p>
    <w:p w14:paraId="46F11641" w14:textId="77777777" w:rsidR="006E4E26" w:rsidRPr="0034616E" w:rsidRDefault="006E4E26" w:rsidP="006E4E26">
      <w:pPr>
        <w:ind w:firstLine="180"/>
        <w:rPr>
          <w:lang w:val="en-US"/>
        </w:rPr>
      </w:pPr>
      <w:r w:rsidRPr="0034616E">
        <w:rPr>
          <w:lang w:val="en-US"/>
        </w:rPr>
        <w:t xml:space="preserve">Wang, Q., &amp; Waltman, L. (2016). Large-scale analysis of the accuracy of the journal classification systems of Web of Science and Scopus. Journal of </w:t>
      </w:r>
      <w:proofErr w:type="spellStart"/>
      <w:r w:rsidRPr="0034616E">
        <w:rPr>
          <w:lang w:val="en-US"/>
        </w:rPr>
        <w:t>Informetrics</w:t>
      </w:r>
      <w:proofErr w:type="spellEnd"/>
      <w:r w:rsidRPr="0034616E">
        <w:rPr>
          <w:lang w:val="en-US"/>
        </w:rPr>
        <w:t>, 10(2), 347-364.</w:t>
      </w:r>
    </w:p>
    <w:p w14:paraId="29EF9A66" w14:textId="77777777" w:rsidR="006E4E26" w:rsidRPr="0034616E" w:rsidRDefault="006E4E26" w:rsidP="006E4E26">
      <w:pPr>
        <w:ind w:firstLine="180"/>
        <w:rPr>
          <w:lang w:val="en-US"/>
        </w:rPr>
      </w:pPr>
      <w:r w:rsidRPr="0034616E">
        <w:rPr>
          <w:lang w:val="en-US"/>
        </w:rPr>
        <w:t xml:space="preserve">Waltman, L., </w:t>
      </w:r>
      <w:proofErr w:type="spellStart"/>
      <w:r w:rsidRPr="0034616E">
        <w:rPr>
          <w:lang w:val="en-US"/>
        </w:rPr>
        <w:t>Tijssen</w:t>
      </w:r>
      <w:proofErr w:type="spellEnd"/>
      <w:r w:rsidRPr="0034616E">
        <w:rPr>
          <w:lang w:val="en-US"/>
        </w:rPr>
        <w:t xml:space="preserve">, R. J., &amp; van Eck, N. J. (2011). </w:t>
      </w:r>
      <w:proofErr w:type="spellStart"/>
      <w:r w:rsidRPr="0034616E">
        <w:rPr>
          <w:lang w:val="en-US"/>
        </w:rPr>
        <w:t>Globalisation</w:t>
      </w:r>
      <w:proofErr w:type="spellEnd"/>
      <w:r w:rsidRPr="0034616E">
        <w:rPr>
          <w:lang w:val="en-US"/>
        </w:rPr>
        <w:t xml:space="preserve"> of science in </w:t>
      </w:r>
      <w:proofErr w:type="spellStart"/>
      <w:r w:rsidRPr="0034616E">
        <w:rPr>
          <w:lang w:val="en-US"/>
        </w:rPr>
        <w:t>kilometres</w:t>
      </w:r>
      <w:proofErr w:type="spellEnd"/>
      <w:r w:rsidRPr="0034616E">
        <w:rPr>
          <w:lang w:val="en-US"/>
        </w:rPr>
        <w:t xml:space="preserve">. Journal of </w:t>
      </w:r>
      <w:proofErr w:type="spellStart"/>
      <w:r w:rsidRPr="0034616E">
        <w:rPr>
          <w:lang w:val="en-US"/>
        </w:rPr>
        <w:t>informetrics</w:t>
      </w:r>
      <w:proofErr w:type="spellEnd"/>
      <w:r w:rsidRPr="0034616E">
        <w:rPr>
          <w:lang w:val="en-US"/>
        </w:rPr>
        <w:t>, 5(4), 574-582.</w:t>
      </w:r>
    </w:p>
    <w:p w14:paraId="68030C46" w14:textId="77777777" w:rsidR="006E4E26" w:rsidRPr="0034616E" w:rsidRDefault="006E4E26" w:rsidP="006E4E26">
      <w:pPr>
        <w:ind w:firstLine="180"/>
        <w:rPr>
          <w:lang w:val="en-US"/>
        </w:rPr>
      </w:pPr>
      <w:r w:rsidRPr="0034616E">
        <w:rPr>
          <w:lang w:val="en-US"/>
        </w:rPr>
        <w:t>Waltman</w:t>
      </w:r>
      <w:r>
        <w:rPr>
          <w:lang w:val="en-US"/>
        </w:rPr>
        <w:t>, L.</w:t>
      </w:r>
      <w:r w:rsidRPr="0034616E">
        <w:rPr>
          <w:lang w:val="en-US"/>
        </w:rPr>
        <w:t xml:space="preserve"> (2018). Responsible metrics: One size doesn't fit all. CWTS Blog, March 29</w:t>
      </w:r>
      <w:r w:rsidRPr="0034616E">
        <w:rPr>
          <w:vertAlign w:val="superscript"/>
          <w:lang w:val="en-US"/>
        </w:rPr>
        <w:t>th</w:t>
      </w:r>
      <w:r w:rsidRPr="0034616E">
        <w:rPr>
          <w:lang w:val="en-US"/>
        </w:rPr>
        <w:t xml:space="preserve"> 2018.  Available at: </w:t>
      </w:r>
      <w:hyperlink r:id="rId21" w:history="1">
        <w:r w:rsidRPr="0034616E">
          <w:rPr>
            <w:rStyle w:val="Hypertextovodkaz"/>
          </w:rPr>
          <w:t>https://www.cwts.nl/blog?article=n-r2s294</w:t>
        </w:r>
      </w:hyperlink>
      <w:r w:rsidRPr="0034616E">
        <w:t xml:space="preserve">. </w:t>
      </w:r>
      <w:r w:rsidRPr="0034616E">
        <w:rPr>
          <w:lang w:val="en-US"/>
        </w:rPr>
        <w:t>Downloaded on February 20</w:t>
      </w:r>
      <w:r w:rsidRPr="0034616E">
        <w:rPr>
          <w:vertAlign w:val="superscript"/>
          <w:lang w:val="en-US"/>
        </w:rPr>
        <w:t>th</w:t>
      </w:r>
      <w:r w:rsidRPr="0034616E">
        <w:rPr>
          <w:lang w:val="en-US"/>
        </w:rPr>
        <w:t>, 2020.</w:t>
      </w:r>
    </w:p>
    <w:p w14:paraId="57FAD5BC" w14:textId="77777777" w:rsidR="006E4E26" w:rsidRPr="0034616E" w:rsidRDefault="006E4E26" w:rsidP="006E4E26">
      <w:pPr>
        <w:ind w:firstLine="180"/>
        <w:rPr>
          <w:lang w:val="en-US"/>
        </w:rPr>
      </w:pPr>
      <w:r w:rsidRPr="0034616E">
        <w:rPr>
          <w:lang w:val="en-US"/>
        </w:rPr>
        <w:t xml:space="preserve">Wagner. C. </w:t>
      </w:r>
      <w:proofErr w:type="gramStart"/>
      <w:r w:rsidRPr="0034616E">
        <w:rPr>
          <w:lang w:val="en-US"/>
        </w:rPr>
        <w:t>S..</w:t>
      </w:r>
      <w:proofErr w:type="gramEnd"/>
      <w:r w:rsidRPr="0034616E">
        <w:rPr>
          <w:lang w:val="en-US"/>
        </w:rPr>
        <w:t xml:space="preserve"> Park. H. </w:t>
      </w:r>
      <w:proofErr w:type="gramStart"/>
      <w:r w:rsidRPr="0034616E">
        <w:rPr>
          <w:lang w:val="en-US"/>
        </w:rPr>
        <w:t>W..</w:t>
      </w:r>
      <w:proofErr w:type="gramEnd"/>
      <w:r w:rsidRPr="0034616E">
        <w:rPr>
          <w:lang w:val="en-US"/>
        </w:rPr>
        <w:t xml:space="preserve"> &amp; </w:t>
      </w:r>
      <w:proofErr w:type="spellStart"/>
      <w:r w:rsidRPr="0034616E">
        <w:rPr>
          <w:lang w:val="en-US"/>
        </w:rPr>
        <w:t>Leydesdorff</w:t>
      </w:r>
      <w:proofErr w:type="spellEnd"/>
      <w:r w:rsidRPr="0034616E">
        <w:rPr>
          <w:lang w:val="en-US"/>
        </w:rPr>
        <w:t xml:space="preserve">. L. (2015). The continuing growth of global cooperation networks in research: A conundrum for national governments. </w:t>
      </w:r>
      <w:proofErr w:type="spellStart"/>
      <w:r w:rsidRPr="0034616E">
        <w:rPr>
          <w:lang w:val="en-US"/>
        </w:rPr>
        <w:t>PLoS</w:t>
      </w:r>
      <w:proofErr w:type="spellEnd"/>
      <w:r w:rsidRPr="0034616E">
        <w:rPr>
          <w:lang w:val="en-US"/>
        </w:rPr>
        <w:t xml:space="preserve"> One. 10(7). e0131816.</w:t>
      </w:r>
    </w:p>
    <w:p w14:paraId="4CE6743F" w14:textId="77777777" w:rsidR="006E4E26" w:rsidRPr="0034616E" w:rsidRDefault="006E4E26" w:rsidP="006E4E26">
      <w:pPr>
        <w:ind w:firstLine="180"/>
        <w:rPr>
          <w:lang w:val="en-US"/>
        </w:rPr>
      </w:pPr>
      <w:r w:rsidRPr="0034616E">
        <w:rPr>
          <w:lang w:val="en-US"/>
        </w:rPr>
        <w:t xml:space="preserve">Whitley, R., &amp; </w:t>
      </w:r>
      <w:proofErr w:type="spellStart"/>
      <w:r w:rsidRPr="0034616E">
        <w:rPr>
          <w:lang w:val="en-US"/>
        </w:rPr>
        <w:t>Gläser</w:t>
      </w:r>
      <w:proofErr w:type="spellEnd"/>
      <w:r w:rsidRPr="0034616E">
        <w:rPr>
          <w:lang w:val="en-US"/>
        </w:rPr>
        <w:t>, J. (2007). The changing governance of the sciences. Sociology of the sciences yearbook, 26.</w:t>
      </w:r>
    </w:p>
    <w:p w14:paraId="400684C1" w14:textId="77777777" w:rsidR="006E4E26" w:rsidRPr="0034616E" w:rsidRDefault="006E4E26" w:rsidP="006E4E26">
      <w:pPr>
        <w:ind w:firstLine="180"/>
        <w:rPr>
          <w:lang w:val="en-US"/>
        </w:rPr>
      </w:pPr>
      <w:proofErr w:type="spellStart"/>
      <w:r w:rsidRPr="0034616E">
        <w:rPr>
          <w:lang w:val="en-US"/>
        </w:rPr>
        <w:t>Wilsdon</w:t>
      </w:r>
      <w:proofErr w:type="spellEnd"/>
      <w:r w:rsidRPr="0034616E">
        <w:rPr>
          <w:lang w:val="en-US"/>
        </w:rPr>
        <w:t>. J. (2011). Knowledge. networks and nations: Global scientific collaboration in the 21st century.</w:t>
      </w:r>
    </w:p>
    <w:p w14:paraId="551FC138" w14:textId="77777777" w:rsidR="006E4E26" w:rsidRPr="0034616E" w:rsidRDefault="006E4E26" w:rsidP="006E4E26">
      <w:pPr>
        <w:ind w:firstLine="180"/>
        <w:rPr>
          <w:lang w:val="en-US"/>
        </w:rPr>
      </w:pPr>
      <w:proofErr w:type="spellStart"/>
      <w:r w:rsidRPr="0034616E">
        <w:rPr>
          <w:lang w:val="en-US"/>
        </w:rPr>
        <w:t>Zitt</w:t>
      </w:r>
      <w:proofErr w:type="spellEnd"/>
      <w:r w:rsidRPr="0034616E">
        <w:rPr>
          <w:lang w:val="en-US"/>
        </w:rPr>
        <w:t xml:space="preserve">. </w:t>
      </w:r>
      <w:proofErr w:type="gramStart"/>
      <w:r w:rsidRPr="0034616E">
        <w:rPr>
          <w:lang w:val="en-US"/>
        </w:rPr>
        <w:t>M..</w:t>
      </w:r>
      <w:proofErr w:type="gramEnd"/>
      <w:r w:rsidRPr="0034616E">
        <w:rPr>
          <w:lang w:val="en-US"/>
        </w:rPr>
        <w:t xml:space="preserve"> &amp; </w:t>
      </w:r>
      <w:proofErr w:type="spellStart"/>
      <w:r w:rsidRPr="0034616E">
        <w:rPr>
          <w:lang w:val="en-US"/>
        </w:rPr>
        <w:t>Bassecoulard</w:t>
      </w:r>
      <w:proofErr w:type="spellEnd"/>
      <w:r w:rsidRPr="0034616E">
        <w:rPr>
          <w:lang w:val="en-US"/>
        </w:rPr>
        <w:t xml:space="preserve">. E. (1998). Internationalization of scientific journals: a measurement based on publication and citation scope. </w:t>
      </w:r>
      <w:proofErr w:type="spellStart"/>
      <w:r w:rsidRPr="0034616E">
        <w:rPr>
          <w:lang w:val="en-US"/>
        </w:rPr>
        <w:t>Scientometrics</w:t>
      </w:r>
      <w:proofErr w:type="spellEnd"/>
      <w:r w:rsidRPr="0034616E">
        <w:rPr>
          <w:lang w:val="en-US"/>
        </w:rPr>
        <w:t>. 41(1-2). 255-271.</w:t>
      </w:r>
    </w:p>
    <w:p w14:paraId="3E446AC5" w14:textId="77777777" w:rsidR="006E4E26" w:rsidRPr="0034616E" w:rsidRDefault="006E4E26" w:rsidP="006E4E26">
      <w:pPr>
        <w:ind w:firstLine="180"/>
        <w:rPr>
          <w:lang w:val="en-US"/>
        </w:rPr>
      </w:pPr>
      <w:proofErr w:type="spellStart"/>
      <w:r w:rsidRPr="0034616E">
        <w:rPr>
          <w:lang w:val="en-US"/>
        </w:rPr>
        <w:t>Zitt</w:t>
      </w:r>
      <w:proofErr w:type="spellEnd"/>
      <w:r w:rsidRPr="0034616E">
        <w:rPr>
          <w:lang w:val="en-US"/>
        </w:rPr>
        <w:t xml:space="preserve">. </w:t>
      </w:r>
      <w:proofErr w:type="gramStart"/>
      <w:r w:rsidRPr="0034616E">
        <w:rPr>
          <w:lang w:val="en-US"/>
        </w:rPr>
        <w:t>M..</w:t>
      </w:r>
      <w:proofErr w:type="gramEnd"/>
      <w:r w:rsidRPr="0034616E">
        <w:rPr>
          <w:lang w:val="en-US"/>
        </w:rPr>
        <w:t xml:space="preserve"> &amp; </w:t>
      </w:r>
      <w:proofErr w:type="spellStart"/>
      <w:r w:rsidRPr="0034616E">
        <w:rPr>
          <w:lang w:val="en-US"/>
        </w:rPr>
        <w:t>Bassecoulard</w:t>
      </w:r>
      <w:proofErr w:type="spellEnd"/>
      <w:r w:rsidRPr="0034616E">
        <w:rPr>
          <w:lang w:val="en-US"/>
        </w:rPr>
        <w:t xml:space="preserve">. E. (1999). Internationalization of communication a view on the evolution of scientific journals. </w:t>
      </w:r>
      <w:proofErr w:type="spellStart"/>
      <w:r w:rsidRPr="0034616E">
        <w:rPr>
          <w:lang w:val="en-US"/>
        </w:rPr>
        <w:t>Scientometrics</w:t>
      </w:r>
      <w:proofErr w:type="spellEnd"/>
      <w:r w:rsidRPr="0034616E">
        <w:rPr>
          <w:lang w:val="en-US"/>
        </w:rPr>
        <w:t>. 46(3). 669-685.</w:t>
      </w:r>
    </w:p>
    <w:p w14:paraId="61C0D0D8" w14:textId="77777777" w:rsidR="006E4E26" w:rsidRPr="0034616E" w:rsidRDefault="006E4E26" w:rsidP="006E4E26">
      <w:pPr>
        <w:ind w:firstLine="180"/>
        <w:rPr>
          <w:lang w:val="en-US"/>
        </w:rPr>
      </w:pPr>
      <w:proofErr w:type="spellStart"/>
      <w:r w:rsidRPr="0034616E">
        <w:rPr>
          <w:lang w:val="en-US"/>
        </w:rPr>
        <w:t>Zitt</w:t>
      </w:r>
      <w:proofErr w:type="spellEnd"/>
      <w:r w:rsidRPr="0034616E">
        <w:rPr>
          <w:lang w:val="en-US"/>
        </w:rPr>
        <w:t xml:space="preserve">. </w:t>
      </w:r>
      <w:proofErr w:type="gramStart"/>
      <w:r w:rsidRPr="0034616E">
        <w:rPr>
          <w:lang w:val="en-US"/>
        </w:rPr>
        <w:t>M..</w:t>
      </w:r>
      <w:proofErr w:type="gramEnd"/>
      <w:r w:rsidRPr="0034616E">
        <w:rPr>
          <w:lang w:val="en-US"/>
        </w:rPr>
        <w:t xml:space="preserve"> &amp; </w:t>
      </w:r>
      <w:proofErr w:type="spellStart"/>
      <w:r w:rsidRPr="0034616E">
        <w:rPr>
          <w:lang w:val="en-US"/>
        </w:rPr>
        <w:t>Bassecoulard</w:t>
      </w:r>
      <w:proofErr w:type="spellEnd"/>
      <w:r w:rsidRPr="0034616E">
        <w:rPr>
          <w:lang w:val="en-US"/>
        </w:rPr>
        <w:t xml:space="preserve">. E. (2004). </w:t>
      </w:r>
      <w:proofErr w:type="spellStart"/>
      <w:r w:rsidRPr="0034616E">
        <w:rPr>
          <w:lang w:val="en-US"/>
        </w:rPr>
        <w:t>Internationalisation</w:t>
      </w:r>
      <w:proofErr w:type="spellEnd"/>
      <w:r w:rsidRPr="0034616E">
        <w:rPr>
          <w:lang w:val="en-US"/>
        </w:rPr>
        <w:t xml:space="preserve"> in science in the prism of bibliometric indicators. In Handbook of quantitative science and technology research (pp. 407-436). Springer. Dordrecht.</w:t>
      </w:r>
    </w:p>
    <w:p w14:paraId="3D18E109" w14:textId="77777777" w:rsidR="006E4E26" w:rsidRPr="0034616E" w:rsidRDefault="006E4E26" w:rsidP="006E4E26">
      <w:pPr>
        <w:ind w:firstLine="180"/>
        <w:rPr>
          <w:lang w:val="en-US"/>
        </w:rPr>
      </w:pPr>
      <w:proofErr w:type="spellStart"/>
      <w:r w:rsidRPr="0034616E">
        <w:rPr>
          <w:lang w:val="en-US"/>
        </w:rPr>
        <w:t>Zitt</w:t>
      </w:r>
      <w:proofErr w:type="spellEnd"/>
      <w:r w:rsidRPr="0034616E">
        <w:rPr>
          <w:lang w:val="en-US"/>
        </w:rPr>
        <w:t xml:space="preserve">. </w:t>
      </w:r>
      <w:proofErr w:type="gramStart"/>
      <w:r w:rsidRPr="0034616E">
        <w:rPr>
          <w:lang w:val="en-US"/>
        </w:rPr>
        <w:t>M..</w:t>
      </w:r>
      <w:proofErr w:type="gramEnd"/>
      <w:r w:rsidRPr="0034616E">
        <w:rPr>
          <w:lang w:val="en-US"/>
        </w:rPr>
        <w:t xml:space="preserve"> Perrot. </w:t>
      </w:r>
      <w:proofErr w:type="gramStart"/>
      <w:r w:rsidRPr="0034616E">
        <w:rPr>
          <w:lang w:val="en-US"/>
        </w:rPr>
        <w:t>F..</w:t>
      </w:r>
      <w:proofErr w:type="gramEnd"/>
      <w:r w:rsidRPr="0034616E">
        <w:rPr>
          <w:lang w:val="en-US"/>
        </w:rPr>
        <w:t xml:space="preserve"> &amp; Barré. R. (1998). The transition from “national” to “transnational” model and related measures of countries' performance. Journal of the American Society for Information Science. 49(1). 30-42.</w:t>
      </w:r>
    </w:p>
    <w:p w14:paraId="7E7DE5B1" w14:textId="77777777" w:rsidR="006E4E26" w:rsidRPr="0034616E" w:rsidRDefault="006E4E26" w:rsidP="006E4E26">
      <w:pPr>
        <w:ind w:firstLine="180"/>
        <w:rPr>
          <w:lang w:val="en-US"/>
        </w:rPr>
      </w:pPr>
      <w:r w:rsidRPr="0034616E">
        <w:rPr>
          <w:lang w:val="en-US"/>
        </w:rPr>
        <w:t xml:space="preserve">Zhou. </w:t>
      </w:r>
      <w:proofErr w:type="gramStart"/>
      <w:r w:rsidRPr="0034616E">
        <w:rPr>
          <w:lang w:val="en-US"/>
        </w:rPr>
        <w:t>P..</w:t>
      </w:r>
      <w:proofErr w:type="gramEnd"/>
      <w:r w:rsidRPr="0034616E">
        <w:rPr>
          <w:lang w:val="en-US"/>
        </w:rPr>
        <w:t xml:space="preserve"> &amp; </w:t>
      </w:r>
      <w:proofErr w:type="spellStart"/>
      <w:r w:rsidRPr="0034616E">
        <w:rPr>
          <w:lang w:val="en-US"/>
        </w:rPr>
        <w:t>Glänzel</w:t>
      </w:r>
      <w:proofErr w:type="spellEnd"/>
      <w:r w:rsidRPr="0034616E">
        <w:rPr>
          <w:lang w:val="en-US"/>
        </w:rPr>
        <w:t xml:space="preserve">. W. (2010). In-depth analysis on China’s international cooperation in science. </w:t>
      </w:r>
      <w:proofErr w:type="spellStart"/>
      <w:r w:rsidRPr="0034616E">
        <w:rPr>
          <w:lang w:val="en-US"/>
        </w:rPr>
        <w:t>Scientometrics</w:t>
      </w:r>
      <w:proofErr w:type="spellEnd"/>
      <w:r w:rsidRPr="0034616E">
        <w:rPr>
          <w:lang w:val="en-US"/>
        </w:rPr>
        <w:t>. 82(3). 597-612.</w:t>
      </w:r>
    </w:p>
    <w:p w14:paraId="3EE1A5D2" w14:textId="77777777" w:rsidR="006E4E26" w:rsidRDefault="006E4E26" w:rsidP="006E4E26">
      <w:pPr>
        <w:ind w:firstLine="180"/>
        <w:rPr>
          <w:lang w:val="en-US"/>
        </w:rPr>
      </w:pPr>
      <w:r w:rsidRPr="0034616E">
        <w:rPr>
          <w:lang w:val="en-US"/>
        </w:rPr>
        <w:t xml:space="preserve">Zhou, P., &amp; </w:t>
      </w:r>
      <w:proofErr w:type="spellStart"/>
      <w:r w:rsidRPr="0034616E">
        <w:rPr>
          <w:lang w:val="en-US"/>
        </w:rPr>
        <w:t>Leydesdorff</w:t>
      </w:r>
      <w:proofErr w:type="spellEnd"/>
      <w:r w:rsidRPr="0034616E">
        <w:rPr>
          <w:lang w:val="en-US"/>
        </w:rPr>
        <w:t>, L. (2006). The emergence of China as a leading nation in science. Research policy, 35(1), 83-104.</w:t>
      </w:r>
      <w:r>
        <w:rPr>
          <w:lang w:val="en-US"/>
        </w:rPr>
        <w:tab/>
      </w:r>
    </w:p>
    <w:p w14:paraId="71A34021" w14:textId="77777777" w:rsidR="006E4E26" w:rsidRDefault="006E4E26" w:rsidP="006E4E26">
      <w:pPr>
        <w:pStyle w:val="Nadpis1"/>
        <w:pageBreakBefore/>
        <w:rPr>
          <w:lang w:val="en-US"/>
        </w:rPr>
      </w:pPr>
      <w:r>
        <w:rPr>
          <w:lang w:val="en-US"/>
        </w:rPr>
        <w:lastRenderedPageBreak/>
        <w:t xml:space="preserve">Appendix </w:t>
      </w:r>
    </w:p>
    <w:p w14:paraId="1EE01FD6" w14:textId="77777777" w:rsidR="006E4E26" w:rsidRPr="00732054" w:rsidRDefault="006E4E26" w:rsidP="006E4E26">
      <w:pPr>
        <w:pStyle w:val="Nadpis2"/>
        <w:tabs>
          <w:tab w:val="left" w:pos="4050"/>
        </w:tabs>
        <w:rPr>
          <w:lang w:val="en-US"/>
        </w:rPr>
      </w:pPr>
      <w:r w:rsidRPr="00732054">
        <w:rPr>
          <w:lang w:val="en-US"/>
        </w:rPr>
        <w:t>Table A1: Correlation matrix of Globalization measured by various indicators</w:t>
      </w:r>
    </w:p>
    <w:tbl>
      <w:tblPr>
        <w:tblW w:w="8453" w:type="dxa"/>
        <w:tblCellMar>
          <w:left w:w="70" w:type="dxa"/>
          <w:right w:w="70" w:type="dxa"/>
        </w:tblCellMar>
        <w:tblLook w:val="04A0" w:firstRow="1" w:lastRow="0" w:firstColumn="1" w:lastColumn="0" w:noHBand="0" w:noVBand="1"/>
      </w:tblPr>
      <w:tblGrid>
        <w:gridCol w:w="1407"/>
        <w:gridCol w:w="727"/>
        <w:gridCol w:w="754"/>
        <w:gridCol w:w="1381"/>
        <w:gridCol w:w="567"/>
        <w:gridCol w:w="1187"/>
        <w:gridCol w:w="1170"/>
        <w:gridCol w:w="1260"/>
      </w:tblGrid>
      <w:tr w:rsidR="006E4E26" w:rsidRPr="0079244C" w14:paraId="43A523FF" w14:textId="77777777" w:rsidTr="0078097B">
        <w:trPr>
          <w:trHeight w:val="300"/>
        </w:trPr>
        <w:tc>
          <w:tcPr>
            <w:tcW w:w="1407" w:type="dxa"/>
            <w:tcBorders>
              <w:bottom w:val="thinThickSmallGap" w:sz="12" w:space="0" w:color="auto"/>
              <w:right w:val="single" w:sz="2" w:space="0" w:color="auto"/>
            </w:tcBorders>
            <w:shd w:val="clear" w:color="auto" w:fill="auto"/>
            <w:noWrap/>
            <w:hideMark/>
          </w:tcPr>
          <w:p w14:paraId="1732134F" w14:textId="77777777" w:rsidR="006E4E26" w:rsidRPr="0079244C" w:rsidRDefault="006E4E26" w:rsidP="0078097B">
            <w:pPr>
              <w:rPr>
                <w:i/>
                <w:lang w:val="en-US"/>
              </w:rPr>
            </w:pPr>
            <w:r w:rsidRPr="0079244C">
              <w:rPr>
                <w:i/>
                <w:lang w:val="en-US"/>
              </w:rPr>
              <w:t>Indicator</w:t>
            </w:r>
          </w:p>
        </w:tc>
        <w:tc>
          <w:tcPr>
            <w:tcW w:w="727" w:type="dxa"/>
            <w:tcBorders>
              <w:left w:val="single" w:sz="2" w:space="0" w:color="auto"/>
              <w:bottom w:val="thinThickSmallGap" w:sz="12" w:space="0" w:color="auto"/>
            </w:tcBorders>
            <w:shd w:val="clear" w:color="auto" w:fill="auto"/>
            <w:noWrap/>
            <w:hideMark/>
          </w:tcPr>
          <w:p w14:paraId="771B8ADF" w14:textId="77777777" w:rsidR="006E4E26" w:rsidRPr="0079244C" w:rsidRDefault="006E4E26" w:rsidP="0078097B">
            <w:pPr>
              <w:jc w:val="center"/>
              <w:rPr>
                <w:i/>
                <w:lang w:val="en-US"/>
              </w:rPr>
            </w:pPr>
            <w:proofErr w:type="spellStart"/>
            <w:r w:rsidRPr="0079244C">
              <w:rPr>
                <w:i/>
                <w:lang w:val="en-US"/>
              </w:rPr>
              <w:t>euclid</w:t>
            </w:r>
            <w:proofErr w:type="spellEnd"/>
          </w:p>
        </w:tc>
        <w:tc>
          <w:tcPr>
            <w:tcW w:w="754" w:type="dxa"/>
            <w:tcBorders>
              <w:bottom w:val="thinThickSmallGap" w:sz="12" w:space="0" w:color="auto"/>
            </w:tcBorders>
            <w:shd w:val="clear" w:color="auto" w:fill="auto"/>
            <w:noWrap/>
            <w:hideMark/>
          </w:tcPr>
          <w:p w14:paraId="76AB90A8" w14:textId="77777777" w:rsidR="006E4E26" w:rsidRPr="0079244C" w:rsidRDefault="006E4E26" w:rsidP="0078097B">
            <w:pPr>
              <w:jc w:val="center"/>
              <w:rPr>
                <w:i/>
                <w:lang w:val="en-US"/>
              </w:rPr>
            </w:pPr>
            <w:r w:rsidRPr="0079244C">
              <w:rPr>
                <w:i/>
                <w:lang w:val="en-US"/>
              </w:rPr>
              <w:t>cosine</w:t>
            </w:r>
          </w:p>
        </w:tc>
        <w:tc>
          <w:tcPr>
            <w:tcW w:w="1381" w:type="dxa"/>
            <w:tcBorders>
              <w:bottom w:val="thinThickSmallGap" w:sz="12" w:space="0" w:color="auto"/>
            </w:tcBorders>
            <w:shd w:val="clear" w:color="auto" w:fill="auto"/>
            <w:noWrap/>
            <w:hideMark/>
          </w:tcPr>
          <w:p w14:paraId="2ED982C8" w14:textId="77777777" w:rsidR="006E4E26" w:rsidRPr="0079244C" w:rsidRDefault="006E4E26" w:rsidP="0078097B">
            <w:pPr>
              <w:jc w:val="center"/>
              <w:rPr>
                <w:i/>
                <w:lang w:val="en-US"/>
              </w:rPr>
            </w:pPr>
            <w:proofErr w:type="spellStart"/>
            <w:r w:rsidRPr="0079244C">
              <w:rPr>
                <w:i/>
                <w:lang w:val="en-US"/>
              </w:rPr>
              <w:t>GiniSimpson</w:t>
            </w:r>
            <w:proofErr w:type="spellEnd"/>
          </w:p>
        </w:tc>
        <w:tc>
          <w:tcPr>
            <w:tcW w:w="567" w:type="dxa"/>
            <w:tcBorders>
              <w:bottom w:val="thinThickSmallGap" w:sz="12" w:space="0" w:color="auto"/>
            </w:tcBorders>
            <w:shd w:val="clear" w:color="auto" w:fill="auto"/>
            <w:noWrap/>
            <w:hideMark/>
          </w:tcPr>
          <w:p w14:paraId="697AEEF9" w14:textId="77777777" w:rsidR="006E4E26" w:rsidRPr="0079244C" w:rsidRDefault="006E4E26" w:rsidP="0078097B">
            <w:pPr>
              <w:jc w:val="center"/>
              <w:rPr>
                <w:i/>
                <w:lang w:val="en-US"/>
              </w:rPr>
            </w:pPr>
            <w:r w:rsidRPr="0079244C">
              <w:rPr>
                <w:i/>
                <w:lang w:val="en-US"/>
              </w:rPr>
              <w:t>top3</w:t>
            </w:r>
          </w:p>
        </w:tc>
        <w:tc>
          <w:tcPr>
            <w:tcW w:w="1187" w:type="dxa"/>
            <w:tcBorders>
              <w:bottom w:val="thinThickSmallGap" w:sz="12" w:space="0" w:color="auto"/>
            </w:tcBorders>
            <w:shd w:val="clear" w:color="auto" w:fill="auto"/>
            <w:noWrap/>
            <w:hideMark/>
          </w:tcPr>
          <w:p w14:paraId="2C2EA8C4" w14:textId="77777777" w:rsidR="006E4E26" w:rsidRPr="0079244C" w:rsidRDefault="006E4E26" w:rsidP="0078097B">
            <w:pPr>
              <w:jc w:val="center"/>
              <w:rPr>
                <w:i/>
                <w:lang w:val="en-US"/>
              </w:rPr>
            </w:pPr>
            <w:r w:rsidRPr="0079244C">
              <w:rPr>
                <w:i/>
                <w:lang w:val="en-US"/>
              </w:rPr>
              <w:t>instTOP3</w:t>
            </w:r>
          </w:p>
        </w:tc>
        <w:tc>
          <w:tcPr>
            <w:tcW w:w="1170" w:type="dxa"/>
            <w:tcBorders>
              <w:bottom w:val="thinThickSmallGap" w:sz="12" w:space="0" w:color="auto"/>
            </w:tcBorders>
            <w:shd w:val="clear" w:color="auto" w:fill="auto"/>
            <w:noWrap/>
            <w:hideMark/>
          </w:tcPr>
          <w:p w14:paraId="150D26AC" w14:textId="77777777" w:rsidR="006E4E26" w:rsidRPr="0079244C" w:rsidRDefault="006E4E26" w:rsidP="0078097B">
            <w:pPr>
              <w:jc w:val="center"/>
              <w:rPr>
                <w:i/>
                <w:lang w:val="en-US"/>
              </w:rPr>
            </w:pPr>
            <w:proofErr w:type="spellStart"/>
            <w:r w:rsidRPr="0079244C">
              <w:rPr>
                <w:i/>
                <w:lang w:val="en-US"/>
              </w:rPr>
              <w:t>sEnglish</w:t>
            </w:r>
            <w:proofErr w:type="spellEnd"/>
          </w:p>
        </w:tc>
        <w:tc>
          <w:tcPr>
            <w:tcW w:w="1260" w:type="dxa"/>
            <w:tcBorders>
              <w:bottom w:val="thinThickSmallGap" w:sz="12" w:space="0" w:color="auto"/>
            </w:tcBorders>
            <w:shd w:val="clear" w:color="auto" w:fill="auto"/>
            <w:noWrap/>
            <w:hideMark/>
          </w:tcPr>
          <w:p w14:paraId="34914231" w14:textId="77777777" w:rsidR="006E4E26" w:rsidRPr="0079244C" w:rsidRDefault="006E4E26" w:rsidP="0078097B">
            <w:pPr>
              <w:jc w:val="center"/>
              <w:rPr>
                <w:i/>
                <w:lang w:val="en-US"/>
              </w:rPr>
            </w:pPr>
            <w:proofErr w:type="spellStart"/>
            <w:r w:rsidRPr="0079244C">
              <w:rPr>
                <w:i/>
                <w:lang w:val="en-US"/>
              </w:rPr>
              <w:t>localShare</w:t>
            </w:r>
            <w:proofErr w:type="spellEnd"/>
          </w:p>
        </w:tc>
      </w:tr>
      <w:tr w:rsidR="006E4E26" w:rsidRPr="002461C8" w14:paraId="1D268B44" w14:textId="77777777" w:rsidTr="0078097B">
        <w:trPr>
          <w:trHeight w:val="300"/>
        </w:trPr>
        <w:tc>
          <w:tcPr>
            <w:tcW w:w="1407" w:type="dxa"/>
            <w:tcBorders>
              <w:top w:val="thinThickSmallGap" w:sz="12" w:space="0" w:color="auto"/>
              <w:right w:val="single" w:sz="2" w:space="0" w:color="auto"/>
            </w:tcBorders>
            <w:shd w:val="clear" w:color="auto" w:fill="auto"/>
            <w:noWrap/>
            <w:hideMark/>
          </w:tcPr>
          <w:p w14:paraId="3162D171" w14:textId="77777777" w:rsidR="006E4E26" w:rsidRPr="00C24E10" w:rsidRDefault="006E4E26" w:rsidP="0078097B">
            <w:pPr>
              <w:rPr>
                <w:b/>
                <w:i/>
                <w:lang w:val="en-US"/>
              </w:rPr>
            </w:pPr>
            <w:proofErr w:type="spellStart"/>
            <w:r w:rsidRPr="00C24E10">
              <w:rPr>
                <w:b/>
                <w:i/>
                <w:lang w:val="en-US"/>
              </w:rPr>
              <w:t>euclid</w:t>
            </w:r>
            <w:proofErr w:type="spellEnd"/>
          </w:p>
        </w:tc>
        <w:tc>
          <w:tcPr>
            <w:tcW w:w="727" w:type="dxa"/>
            <w:tcBorders>
              <w:top w:val="thinThickSmallGap" w:sz="12" w:space="0" w:color="auto"/>
              <w:left w:val="single" w:sz="2" w:space="0" w:color="auto"/>
            </w:tcBorders>
            <w:shd w:val="clear" w:color="auto" w:fill="auto"/>
            <w:noWrap/>
            <w:hideMark/>
          </w:tcPr>
          <w:p w14:paraId="3709B3CB" w14:textId="77777777" w:rsidR="006E4E26" w:rsidRPr="00C24E10" w:rsidRDefault="006E4E26" w:rsidP="0078097B">
            <w:pPr>
              <w:jc w:val="center"/>
              <w:rPr>
                <w:b/>
                <w:lang w:val="en-US"/>
              </w:rPr>
            </w:pPr>
            <w:r w:rsidRPr="00C24E10">
              <w:rPr>
                <w:b/>
                <w:lang w:val="en-US"/>
              </w:rPr>
              <w:t>1.00</w:t>
            </w:r>
          </w:p>
        </w:tc>
        <w:tc>
          <w:tcPr>
            <w:tcW w:w="754" w:type="dxa"/>
            <w:tcBorders>
              <w:top w:val="thinThickSmallGap" w:sz="12" w:space="0" w:color="auto"/>
            </w:tcBorders>
            <w:shd w:val="clear" w:color="auto" w:fill="auto"/>
            <w:noWrap/>
            <w:hideMark/>
          </w:tcPr>
          <w:p w14:paraId="0A434120" w14:textId="77777777" w:rsidR="006E4E26" w:rsidRPr="00C24E10" w:rsidRDefault="006E4E26" w:rsidP="0078097B">
            <w:pPr>
              <w:jc w:val="center"/>
              <w:rPr>
                <w:b/>
                <w:lang w:val="en-US"/>
              </w:rPr>
            </w:pPr>
            <w:r w:rsidRPr="00C24E10">
              <w:rPr>
                <w:b/>
                <w:lang w:val="en-US"/>
              </w:rPr>
              <w:t>.83</w:t>
            </w:r>
          </w:p>
        </w:tc>
        <w:tc>
          <w:tcPr>
            <w:tcW w:w="1381" w:type="dxa"/>
            <w:tcBorders>
              <w:top w:val="thinThickSmallGap" w:sz="12" w:space="0" w:color="auto"/>
            </w:tcBorders>
            <w:shd w:val="clear" w:color="auto" w:fill="auto"/>
            <w:noWrap/>
            <w:hideMark/>
          </w:tcPr>
          <w:p w14:paraId="51261BF3" w14:textId="77777777" w:rsidR="006E4E26" w:rsidRPr="00C24E10" w:rsidRDefault="006E4E26" w:rsidP="0078097B">
            <w:pPr>
              <w:jc w:val="center"/>
              <w:rPr>
                <w:b/>
                <w:lang w:val="en-US"/>
              </w:rPr>
            </w:pPr>
            <w:r w:rsidRPr="00C24E10">
              <w:rPr>
                <w:b/>
                <w:lang w:val="en-US"/>
              </w:rPr>
              <w:t>.87</w:t>
            </w:r>
          </w:p>
        </w:tc>
        <w:tc>
          <w:tcPr>
            <w:tcW w:w="567" w:type="dxa"/>
            <w:tcBorders>
              <w:top w:val="thinThickSmallGap" w:sz="12" w:space="0" w:color="auto"/>
            </w:tcBorders>
            <w:shd w:val="clear" w:color="auto" w:fill="auto"/>
            <w:noWrap/>
            <w:hideMark/>
          </w:tcPr>
          <w:p w14:paraId="3E0B2360" w14:textId="77777777" w:rsidR="006E4E26" w:rsidRPr="00C24E10" w:rsidRDefault="006E4E26" w:rsidP="0078097B">
            <w:pPr>
              <w:jc w:val="center"/>
              <w:rPr>
                <w:b/>
                <w:lang w:val="en-US"/>
              </w:rPr>
            </w:pPr>
            <w:r w:rsidRPr="00C24E10">
              <w:rPr>
                <w:b/>
                <w:lang w:val="en-US"/>
              </w:rPr>
              <w:t>.93</w:t>
            </w:r>
          </w:p>
        </w:tc>
        <w:tc>
          <w:tcPr>
            <w:tcW w:w="1187" w:type="dxa"/>
            <w:tcBorders>
              <w:top w:val="thinThickSmallGap" w:sz="12" w:space="0" w:color="auto"/>
            </w:tcBorders>
            <w:shd w:val="clear" w:color="auto" w:fill="auto"/>
            <w:noWrap/>
            <w:hideMark/>
          </w:tcPr>
          <w:p w14:paraId="4C58FB82" w14:textId="77777777" w:rsidR="006E4E26" w:rsidRPr="00C24E10" w:rsidRDefault="006E4E26" w:rsidP="0078097B">
            <w:pPr>
              <w:jc w:val="center"/>
              <w:rPr>
                <w:b/>
                <w:lang w:val="en-US"/>
              </w:rPr>
            </w:pPr>
            <w:r w:rsidRPr="00C24E10">
              <w:rPr>
                <w:b/>
                <w:lang w:val="en-US"/>
              </w:rPr>
              <w:t>.81</w:t>
            </w:r>
          </w:p>
        </w:tc>
        <w:tc>
          <w:tcPr>
            <w:tcW w:w="1170" w:type="dxa"/>
            <w:tcBorders>
              <w:top w:val="thinThickSmallGap" w:sz="12" w:space="0" w:color="auto"/>
            </w:tcBorders>
            <w:shd w:val="clear" w:color="auto" w:fill="auto"/>
            <w:noWrap/>
            <w:hideMark/>
          </w:tcPr>
          <w:p w14:paraId="0CB577B5" w14:textId="77777777" w:rsidR="006E4E26" w:rsidRPr="00C24E10" w:rsidRDefault="006E4E26" w:rsidP="0078097B">
            <w:pPr>
              <w:jc w:val="center"/>
              <w:rPr>
                <w:b/>
                <w:lang w:val="en-US"/>
              </w:rPr>
            </w:pPr>
            <w:r w:rsidRPr="00C24E10">
              <w:rPr>
                <w:b/>
                <w:lang w:val="en-US"/>
              </w:rPr>
              <w:t>.61</w:t>
            </w:r>
          </w:p>
        </w:tc>
        <w:tc>
          <w:tcPr>
            <w:tcW w:w="1260" w:type="dxa"/>
            <w:tcBorders>
              <w:top w:val="thinThickSmallGap" w:sz="12" w:space="0" w:color="auto"/>
            </w:tcBorders>
            <w:shd w:val="clear" w:color="auto" w:fill="auto"/>
            <w:noWrap/>
            <w:hideMark/>
          </w:tcPr>
          <w:p w14:paraId="28BE0730" w14:textId="77777777" w:rsidR="006E4E26" w:rsidRPr="00C24E10" w:rsidRDefault="006E4E26" w:rsidP="0078097B">
            <w:pPr>
              <w:jc w:val="center"/>
              <w:rPr>
                <w:b/>
                <w:lang w:val="en-US"/>
              </w:rPr>
            </w:pPr>
            <w:r w:rsidRPr="00C24E10">
              <w:rPr>
                <w:b/>
                <w:lang w:val="en-US"/>
              </w:rPr>
              <w:t>.75</w:t>
            </w:r>
          </w:p>
        </w:tc>
      </w:tr>
      <w:tr w:rsidR="006E4E26" w:rsidRPr="0079244C" w14:paraId="35467376" w14:textId="77777777" w:rsidTr="0078097B">
        <w:trPr>
          <w:trHeight w:val="300"/>
        </w:trPr>
        <w:tc>
          <w:tcPr>
            <w:tcW w:w="1407" w:type="dxa"/>
            <w:tcBorders>
              <w:right w:val="single" w:sz="2" w:space="0" w:color="auto"/>
            </w:tcBorders>
            <w:shd w:val="clear" w:color="auto" w:fill="auto"/>
            <w:noWrap/>
            <w:hideMark/>
          </w:tcPr>
          <w:p w14:paraId="6AB96679" w14:textId="77777777" w:rsidR="006E4E26" w:rsidRPr="0079244C" w:rsidRDefault="006E4E26" w:rsidP="0078097B">
            <w:pPr>
              <w:rPr>
                <w:i/>
                <w:lang w:val="en-US"/>
              </w:rPr>
            </w:pPr>
            <w:r w:rsidRPr="0079244C">
              <w:rPr>
                <w:i/>
                <w:lang w:val="en-US"/>
              </w:rPr>
              <w:t>cosine</w:t>
            </w:r>
          </w:p>
        </w:tc>
        <w:tc>
          <w:tcPr>
            <w:tcW w:w="727" w:type="dxa"/>
            <w:tcBorders>
              <w:left w:val="single" w:sz="2" w:space="0" w:color="auto"/>
            </w:tcBorders>
            <w:shd w:val="clear" w:color="auto" w:fill="auto"/>
            <w:noWrap/>
            <w:hideMark/>
          </w:tcPr>
          <w:p w14:paraId="659D27B1" w14:textId="77777777" w:rsidR="006E4E26" w:rsidRPr="0079244C" w:rsidRDefault="006E4E26" w:rsidP="0078097B">
            <w:pPr>
              <w:jc w:val="center"/>
              <w:rPr>
                <w:lang w:val="en-US"/>
              </w:rPr>
            </w:pPr>
            <w:r w:rsidRPr="00DD01E8">
              <w:rPr>
                <w:lang w:val="en-US"/>
              </w:rPr>
              <w:t>.83</w:t>
            </w:r>
          </w:p>
        </w:tc>
        <w:tc>
          <w:tcPr>
            <w:tcW w:w="754" w:type="dxa"/>
            <w:shd w:val="clear" w:color="auto" w:fill="auto"/>
            <w:noWrap/>
            <w:hideMark/>
          </w:tcPr>
          <w:p w14:paraId="5908952E" w14:textId="77777777" w:rsidR="006E4E26" w:rsidRPr="0079244C" w:rsidRDefault="006E4E26" w:rsidP="0078097B">
            <w:pPr>
              <w:jc w:val="center"/>
              <w:rPr>
                <w:lang w:val="en-US"/>
              </w:rPr>
            </w:pPr>
            <w:r w:rsidRPr="00DD01E8">
              <w:rPr>
                <w:lang w:val="en-US"/>
              </w:rPr>
              <w:t>1.00</w:t>
            </w:r>
          </w:p>
        </w:tc>
        <w:tc>
          <w:tcPr>
            <w:tcW w:w="1381" w:type="dxa"/>
            <w:shd w:val="clear" w:color="auto" w:fill="auto"/>
            <w:noWrap/>
            <w:hideMark/>
          </w:tcPr>
          <w:p w14:paraId="394FE46C" w14:textId="77777777" w:rsidR="006E4E26" w:rsidRPr="0079244C" w:rsidRDefault="006E4E26" w:rsidP="0078097B">
            <w:pPr>
              <w:jc w:val="center"/>
              <w:rPr>
                <w:lang w:val="en-US"/>
              </w:rPr>
            </w:pPr>
            <w:r w:rsidRPr="00DD01E8">
              <w:rPr>
                <w:lang w:val="en-US"/>
              </w:rPr>
              <w:t>.64</w:t>
            </w:r>
          </w:p>
        </w:tc>
        <w:tc>
          <w:tcPr>
            <w:tcW w:w="567" w:type="dxa"/>
            <w:shd w:val="clear" w:color="auto" w:fill="auto"/>
            <w:noWrap/>
            <w:hideMark/>
          </w:tcPr>
          <w:p w14:paraId="48FACD7D" w14:textId="77777777" w:rsidR="006E4E26" w:rsidRPr="0079244C" w:rsidRDefault="006E4E26" w:rsidP="0078097B">
            <w:pPr>
              <w:jc w:val="center"/>
              <w:rPr>
                <w:lang w:val="en-US"/>
              </w:rPr>
            </w:pPr>
            <w:r w:rsidRPr="00DD01E8">
              <w:rPr>
                <w:lang w:val="en-US"/>
              </w:rPr>
              <w:t>.75</w:t>
            </w:r>
          </w:p>
        </w:tc>
        <w:tc>
          <w:tcPr>
            <w:tcW w:w="1187" w:type="dxa"/>
            <w:shd w:val="clear" w:color="auto" w:fill="auto"/>
            <w:noWrap/>
            <w:hideMark/>
          </w:tcPr>
          <w:p w14:paraId="58AA0E79" w14:textId="77777777" w:rsidR="006E4E26" w:rsidRPr="0079244C" w:rsidRDefault="006E4E26" w:rsidP="0078097B">
            <w:pPr>
              <w:jc w:val="center"/>
              <w:rPr>
                <w:lang w:val="en-US"/>
              </w:rPr>
            </w:pPr>
            <w:r w:rsidRPr="00DD01E8">
              <w:rPr>
                <w:lang w:val="en-US"/>
              </w:rPr>
              <w:t>.69</w:t>
            </w:r>
          </w:p>
        </w:tc>
        <w:tc>
          <w:tcPr>
            <w:tcW w:w="1170" w:type="dxa"/>
            <w:shd w:val="clear" w:color="auto" w:fill="auto"/>
            <w:noWrap/>
            <w:hideMark/>
          </w:tcPr>
          <w:p w14:paraId="0EFA1E8A" w14:textId="77777777" w:rsidR="006E4E26" w:rsidRPr="0079244C" w:rsidRDefault="006E4E26" w:rsidP="0078097B">
            <w:pPr>
              <w:jc w:val="center"/>
              <w:rPr>
                <w:lang w:val="en-US"/>
              </w:rPr>
            </w:pPr>
            <w:r w:rsidRPr="00DD01E8">
              <w:rPr>
                <w:lang w:val="en-US"/>
              </w:rPr>
              <w:t>.47</w:t>
            </w:r>
          </w:p>
        </w:tc>
        <w:tc>
          <w:tcPr>
            <w:tcW w:w="1260" w:type="dxa"/>
            <w:shd w:val="clear" w:color="auto" w:fill="auto"/>
            <w:noWrap/>
            <w:hideMark/>
          </w:tcPr>
          <w:p w14:paraId="2C723ACC" w14:textId="77777777" w:rsidR="006E4E26" w:rsidRPr="0079244C" w:rsidRDefault="006E4E26" w:rsidP="0078097B">
            <w:pPr>
              <w:jc w:val="center"/>
              <w:rPr>
                <w:lang w:val="en-US"/>
              </w:rPr>
            </w:pPr>
            <w:r w:rsidRPr="00DD01E8">
              <w:rPr>
                <w:lang w:val="en-US"/>
              </w:rPr>
              <w:t>.41</w:t>
            </w:r>
          </w:p>
        </w:tc>
      </w:tr>
      <w:tr w:rsidR="006E4E26" w:rsidRPr="0079244C" w14:paraId="65E6E9CB" w14:textId="77777777" w:rsidTr="0078097B">
        <w:trPr>
          <w:trHeight w:val="300"/>
        </w:trPr>
        <w:tc>
          <w:tcPr>
            <w:tcW w:w="1407" w:type="dxa"/>
            <w:tcBorders>
              <w:right w:val="single" w:sz="2" w:space="0" w:color="auto"/>
            </w:tcBorders>
            <w:shd w:val="clear" w:color="auto" w:fill="auto"/>
            <w:noWrap/>
            <w:hideMark/>
          </w:tcPr>
          <w:p w14:paraId="6AC8370D" w14:textId="77777777" w:rsidR="006E4E26" w:rsidRPr="0079244C" w:rsidRDefault="006E4E26" w:rsidP="0078097B">
            <w:pPr>
              <w:rPr>
                <w:i/>
                <w:lang w:val="en-US"/>
              </w:rPr>
            </w:pPr>
            <w:proofErr w:type="spellStart"/>
            <w:r w:rsidRPr="0079244C">
              <w:rPr>
                <w:i/>
                <w:lang w:val="en-US"/>
              </w:rPr>
              <w:t>GiniSimpson</w:t>
            </w:r>
            <w:proofErr w:type="spellEnd"/>
          </w:p>
        </w:tc>
        <w:tc>
          <w:tcPr>
            <w:tcW w:w="727" w:type="dxa"/>
            <w:tcBorders>
              <w:left w:val="single" w:sz="2" w:space="0" w:color="auto"/>
            </w:tcBorders>
            <w:shd w:val="clear" w:color="auto" w:fill="auto"/>
            <w:noWrap/>
            <w:hideMark/>
          </w:tcPr>
          <w:p w14:paraId="1DF4EEFA" w14:textId="77777777" w:rsidR="006E4E26" w:rsidRPr="0079244C" w:rsidRDefault="006E4E26" w:rsidP="0078097B">
            <w:pPr>
              <w:jc w:val="center"/>
              <w:rPr>
                <w:lang w:val="en-US"/>
              </w:rPr>
            </w:pPr>
            <w:r w:rsidRPr="00DD01E8">
              <w:rPr>
                <w:lang w:val="en-US"/>
              </w:rPr>
              <w:t>.87</w:t>
            </w:r>
          </w:p>
        </w:tc>
        <w:tc>
          <w:tcPr>
            <w:tcW w:w="754" w:type="dxa"/>
            <w:shd w:val="clear" w:color="auto" w:fill="auto"/>
            <w:noWrap/>
            <w:hideMark/>
          </w:tcPr>
          <w:p w14:paraId="5880AD08" w14:textId="77777777" w:rsidR="006E4E26" w:rsidRPr="0079244C" w:rsidRDefault="006E4E26" w:rsidP="0078097B">
            <w:pPr>
              <w:jc w:val="center"/>
              <w:rPr>
                <w:lang w:val="en-US"/>
              </w:rPr>
            </w:pPr>
            <w:r w:rsidRPr="00DD01E8">
              <w:rPr>
                <w:lang w:val="en-US"/>
              </w:rPr>
              <w:t>.64</w:t>
            </w:r>
          </w:p>
        </w:tc>
        <w:tc>
          <w:tcPr>
            <w:tcW w:w="1381" w:type="dxa"/>
            <w:shd w:val="clear" w:color="auto" w:fill="auto"/>
            <w:noWrap/>
            <w:hideMark/>
          </w:tcPr>
          <w:p w14:paraId="5B7AFF4B" w14:textId="77777777" w:rsidR="006E4E26" w:rsidRPr="0079244C" w:rsidRDefault="006E4E26" w:rsidP="0078097B">
            <w:pPr>
              <w:jc w:val="center"/>
              <w:rPr>
                <w:lang w:val="en-US"/>
              </w:rPr>
            </w:pPr>
            <w:r w:rsidRPr="00DD01E8">
              <w:rPr>
                <w:lang w:val="en-US"/>
              </w:rPr>
              <w:t>1.00</w:t>
            </w:r>
          </w:p>
        </w:tc>
        <w:tc>
          <w:tcPr>
            <w:tcW w:w="567" w:type="dxa"/>
            <w:shd w:val="clear" w:color="auto" w:fill="auto"/>
            <w:noWrap/>
            <w:hideMark/>
          </w:tcPr>
          <w:p w14:paraId="18A0D5F6" w14:textId="77777777" w:rsidR="006E4E26" w:rsidRPr="0079244C" w:rsidRDefault="006E4E26" w:rsidP="0078097B">
            <w:pPr>
              <w:jc w:val="center"/>
              <w:rPr>
                <w:lang w:val="en-US"/>
              </w:rPr>
            </w:pPr>
            <w:r w:rsidRPr="00DD01E8">
              <w:rPr>
                <w:lang w:val="en-US"/>
              </w:rPr>
              <w:t>.72</w:t>
            </w:r>
          </w:p>
        </w:tc>
        <w:tc>
          <w:tcPr>
            <w:tcW w:w="1187" w:type="dxa"/>
            <w:shd w:val="clear" w:color="auto" w:fill="auto"/>
            <w:noWrap/>
            <w:hideMark/>
          </w:tcPr>
          <w:p w14:paraId="6D3CFF8D" w14:textId="77777777" w:rsidR="006E4E26" w:rsidRPr="0079244C" w:rsidRDefault="006E4E26" w:rsidP="0078097B">
            <w:pPr>
              <w:jc w:val="center"/>
              <w:rPr>
                <w:lang w:val="en-US"/>
              </w:rPr>
            </w:pPr>
            <w:r w:rsidRPr="00DD01E8">
              <w:rPr>
                <w:lang w:val="en-US"/>
              </w:rPr>
              <w:t>.67</w:t>
            </w:r>
          </w:p>
        </w:tc>
        <w:tc>
          <w:tcPr>
            <w:tcW w:w="1170" w:type="dxa"/>
            <w:shd w:val="clear" w:color="auto" w:fill="auto"/>
            <w:noWrap/>
            <w:hideMark/>
          </w:tcPr>
          <w:p w14:paraId="5824C579" w14:textId="77777777" w:rsidR="006E4E26" w:rsidRPr="0079244C" w:rsidRDefault="006E4E26" w:rsidP="0078097B">
            <w:pPr>
              <w:jc w:val="center"/>
              <w:rPr>
                <w:lang w:val="en-US"/>
              </w:rPr>
            </w:pPr>
            <w:r w:rsidRPr="00DD01E8">
              <w:rPr>
                <w:lang w:val="en-US"/>
              </w:rPr>
              <w:t>.64</w:t>
            </w:r>
          </w:p>
        </w:tc>
        <w:tc>
          <w:tcPr>
            <w:tcW w:w="1260" w:type="dxa"/>
            <w:shd w:val="clear" w:color="auto" w:fill="auto"/>
            <w:noWrap/>
            <w:hideMark/>
          </w:tcPr>
          <w:p w14:paraId="15B89989" w14:textId="77777777" w:rsidR="006E4E26" w:rsidRPr="0079244C" w:rsidRDefault="006E4E26" w:rsidP="0078097B">
            <w:pPr>
              <w:jc w:val="center"/>
              <w:rPr>
                <w:lang w:val="en-US"/>
              </w:rPr>
            </w:pPr>
            <w:r w:rsidRPr="00DD01E8">
              <w:rPr>
                <w:lang w:val="en-US"/>
              </w:rPr>
              <w:t>.78</w:t>
            </w:r>
          </w:p>
        </w:tc>
      </w:tr>
      <w:tr w:rsidR="006E4E26" w:rsidRPr="0079244C" w14:paraId="6836A96C" w14:textId="77777777" w:rsidTr="0078097B">
        <w:trPr>
          <w:trHeight w:val="300"/>
        </w:trPr>
        <w:tc>
          <w:tcPr>
            <w:tcW w:w="1407" w:type="dxa"/>
            <w:tcBorders>
              <w:right w:val="single" w:sz="2" w:space="0" w:color="auto"/>
            </w:tcBorders>
            <w:shd w:val="clear" w:color="auto" w:fill="auto"/>
            <w:noWrap/>
            <w:hideMark/>
          </w:tcPr>
          <w:p w14:paraId="66A40675" w14:textId="77777777" w:rsidR="006E4E26" w:rsidRPr="0079244C" w:rsidRDefault="006E4E26" w:rsidP="0078097B">
            <w:pPr>
              <w:rPr>
                <w:i/>
                <w:lang w:val="en-US"/>
              </w:rPr>
            </w:pPr>
            <w:r w:rsidRPr="0079244C">
              <w:rPr>
                <w:i/>
                <w:lang w:val="en-US"/>
              </w:rPr>
              <w:t>top3</w:t>
            </w:r>
          </w:p>
        </w:tc>
        <w:tc>
          <w:tcPr>
            <w:tcW w:w="727" w:type="dxa"/>
            <w:tcBorders>
              <w:left w:val="single" w:sz="2" w:space="0" w:color="auto"/>
            </w:tcBorders>
            <w:shd w:val="clear" w:color="auto" w:fill="auto"/>
            <w:noWrap/>
            <w:hideMark/>
          </w:tcPr>
          <w:p w14:paraId="3D989E0E" w14:textId="77777777" w:rsidR="006E4E26" w:rsidRPr="0079244C" w:rsidRDefault="006E4E26" w:rsidP="0078097B">
            <w:pPr>
              <w:jc w:val="center"/>
              <w:rPr>
                <w:lang w:val="en-US"/>
              </w:rPr>
            </w:pPr>
            <w:r w:rsidRPr="00DD01E8">
              <w:rPr>
                <w:lang w:val="en-US"/>
              </w:rPr>
              <w:t>.93</w:t>
            </w:r>
          </w:p>
        </w:tc>
        <w:tc>
          <w:tcPr>
            <w:tcW w:w="754" w:type="dxa"/>
            <w:shd w:val="clear" w:color="auto" w:fill="auto"/>
            <w:noWrap/>
            <w:hideMark/>
          </w:tcPr>
          <w:p w14:paraId="22F459FA" w14:textId="77777777" w:rsidR="006E4E26" w:rsidRPr="0079244C" w:rsidRDefault="006E4E26" w:rsidP="0078097B">
            <w:pPr>
              <w:jc w:val="center"/>
              <w:rPr>
                <w:lang w:val="en-US"/>
              </w:rPr>
            </w:pPr>
            <w:r w:rsidRPr="00DD01E8">
              <w:rPr>
                <w:lang w:val="en-US"/>
              </w:rPr>
              <w:t>.75</w:t>
            </w:r>
          </w:p>
        </w:tc>
        <w:tc>
          <w:tcPr>
            <w:tcW w:w="1381" w:type="dxa"/>
            <w:shd w:val="clear" w:color="auto" w:fill="auto"/>
            <w:noWrap/>
            <w:hideMark/>
          </w:tcPr>
          <w:p w14:paraId="132C8BF6" w14:textId="77777777" w:rsidR="006E4E26" w:rsidRPr="0079244C" w:rsidRDefault="006E4E26" w:rsidP="0078097B">
            <w:pPr>
              <w:jc w:val="center"/>
              <w:rPr>
                <w:lang w:val="en-US"/>
              </w:rPr>
            </w:pPr>
            <w:r w:rsidRPr="00DD01E8">
              <w:rPr>
                <w:lang w:val="en-US"/>
              </w:rPr>
              <w:t>.72</w:t>
            </w:r>
          </w:p>
        </w:tc>
        <w:tc>
          <w:tcPr>
            <w:tcW w:w="567" w:type="dxa"/>
            <w:shd w:val="clear" w:color="auto" w:fill="auto"/>
            <w:noWrap/>
            <w:hideMark/>
          </w:tcPr>
          <w:p w14:paraId="2F02226D" w14:textId="77777777" w:rsidR="006E4E26" w:rsidRPr="0079244C" w:rsidRDefault="006E4E26" w:rsidP="0078097B">
            <w:pPr>
              <w:jc w:val="center"/>
              <w:rPr>
                <w:lang w:val="en-US"/>
              </w:rPr>
            </w:pPr>
            <w:r w:rsidRPr="00DD01E8">
              <w:rPr>
                <w:lang w:val="en-US"/>
              </w:rPr>
              <w:t>1.00</w:t>
            </w:r>
          </w:p>
        </w:tc>
        <w:tc>
          <w:tcPr>
            <w:tcW w:w="1187" w:type="dxa"/>
            <w:shd w:val="clear" w:color="auto" w:fill="auto"/>
            <w:noWrap/>
            <w:hideMark/>
          </w:tcPr>
          <w:p w14:paraId="7FEF8310" w14:textId="77777777" w:rsidR="006E4E26" w:rsidRPr="0079244C" w:rsidRDefault="006E4E26" w:rsidP="0078097B">
            <w:pPr>
              <w:jc w:val="center"/>
              <w:rPr>
                <w:lang w:val="en-US"/>
              </w:rPr>
            </w:pPr>
            <w:r w:rsidRPr="00DD01E8">
              <w:rPr>
                <w:lang w:val="en-US"/>
              </w:rPr>
              <w:t>.79</w:t>
            </w:r>
          </w:p>
        </w:tc>
        <w:tc>
          <w:tcPr>
            <w:tcW w:w="1170" w:type="dxa"/>
            <w:shd w:val="clear" w:color="auto" w:fill="auto"/>
            <w:noWrap/>
            <w:hideMark/>
          </w:tcPr>
          <w:p w14:paraId="22840A5B" w14:textId="77777777" w:rsidR="006E4E26" w:rsidRPr="0079244C" w:rsidRDefault="006E4E26" w:rsidP="0078097B">
            <w:pPr>
              <w:jc w:val="center"/>
              <w:rPr>
                <w:lang w:val="en-US"/>
              </w:rPr>
            </w:pPr>
            <w:r w:rsidRPr="00DD01E8">
              <w:rPr>
                <w:lang w:val="en-US"/>
              </w:rPr>
              <w:t>.51</w:t>
            </w:r>
          </w:p>
        </w:tc>
        <w:tc>
          <w:tcPr>
            <w:tcW w:w="1260" w:type="dxa"/>
            <w:shd w:val="clear" w:color="auto" w:fill="auto"/>
            <w:noWrap/>
            <w:hideMark/>
          </w:tcPr>
          <w:p w14:paraId="3E8DFD2E" w14:textId="77777777" w:rsidR="006E4E26" w:rsidRPr="0079244C" w:rsidRDefault="006E4E26" w:rsidP="0078097B">
            <w:pPr>
              <w:jc w:val="center"/>
              <w:rPr>
                <w:lang w:val="en-US"/>
              </w:rPr>
            </w:pPr>
            <w:r w:rsidRPr="00DD01E8">
              <w:rPr>
                <w:lang w:val="en-US"/>
              </w:rPr>
              <w:t>.67</w:t>
            </w:r>
          </w:p>
        </w:tc>
      </w:tr>
      <w:tr w:rsidR="006E4E26" w:rsidRPr="0079244C" w14:paraId="468FD469" w14:textId="77777777" w:rsidTr="0078097B">
        <w:trPr>
          <w:trHeight w:val="300"/>
        </w:trPr>
        <w:tc>
          <w:tcPr>
            <w:tcW w:w="1407" w:type="dxa"/>
            <w:tcBorders>
              <w:right w:val="single" w:sz="2" w:space="0" w:color="auto"/>
            </w:tcBorders>
            <w:shd w:val="clear" w:color="auto" w:fill="auto"/>
            <w:noWrap/>
            <w:hideMark/>
          </w:tcPr>
          <w:p w14:paraId="140E7AAA" w14:textId="77777777" w:rsidR="006E4E26" w:rsidRPr="0079244C" w:rsidRDefault="006E4E26" w:rsidP="0078097B">
            <w:pPr>
              <w:rPr>
                <w:i/>
                <w:lang w:val="en-US"/>
              </w:rPr>
            </w:pPr>
            <w:r w:rsidRPr="0079244C">
              <w:rPr>
                <w:i/>
                <w:lang w:val="en-US"/>
              </w:rPr>
              <w:t>instTOP3</w:t>
            </w:r>
          </w:p>
        </w:tc>
        <w:tc>
          <w:tcPr>
            <w:tcW w:w="727" w:type="dxa"/>
            <w:tcBorders>
              <w:left w:val="single" w:sz="2" w:space="0" w:color="auto"/>
            </w:tcBorders>
            <w:shd w:val="clear" w:color="auto" w:fill="auto"/>
            <w:noWrap/>
            <w:hideMark/>
          </w:tcPr>
          <w:p w14:paraId="0A848ADA" w14:textId="77777777" w:rsidR="006E4E26" w:rsidRPr="0079244C" w:rsidRDefault="006E4E26" w:rsidP="0078097B">
            <w:pPr>
              <w:jc w:val="center"/>
              <w:rPr>
                <w:lang w:val="en-US"/>
              </w:rPr>
            </w:pPr>
            <w:r w:rsidRPr="00DD01E8">
              <w:rPr>
                <w:lang w:val="en-US"/>
              </w:rPr>
              <w:t>.81</w:t>
            </w:r>
          </w:p>
        </w:tc>
        <w:tc>
          <w:tcPr>
            <w:tcW w:w="754" w:type="dxa"/>
            <w:shd w:val="clear" w:color="auto" w:fill="auto"/>
            <w:noWrap/>
            <w:hideMark/>
          </w:tcPr>
          <w:p w14:paraId="19CF7E6D" w14:textId="77777777" w:rsidR="006E4E26" w:rsidRPr="0079244C" w:rsidRDefault="006E4E26" w:rsidP="0078097B">
            <w:pPr>
              <w:jc w:val="center"/>
              <w:rPr>
                <w:lang w:val="en-US"/>
              </w:rPr>
            </w:pPr>
            <w:r w:rsidRPr="00DD01E8">
              <w:rPr>
                <w:lang w:val="en-US"/>
              </w:rPr>
              <w:t>.69</w:t>
            </w:r>
          </w:p>
        </w:tc>
        <w:tc>
          <w:tcPr>
            <w:tcW w:w="1381" w:type="dxa"/>
            <w:shd w:val="clear" w:color="auto" w:fill="auto"/>
            <w:noWrap/>
            <w:hideMark/>
          </w:tcPr>
          <w:p w14:paraId="4831DC09" w14:textId="77777777" w:rsidR="006E4E26" w:rsidRPr="0079244C" w:rsidRDefault="006E4E26" w:rsidP="0078097B">
            <w:pPr>
              <w:jc w:val="center"/>
              <w:rPr>
                <w:lang w:val="en-US"/>
              </w:rPr>
            </w:pPr>
            <w:r w:rsidRPr="00DD01E8">
              <w:rPr>
                <w:lang w:val="en-US"/>
              </w:rPr>
              <w:t>.67</w:t>
            </w:r>
          </w:p>
        </w:tc>
        <w:tc>
          <w:tcPr>
            <w:tcW w:w="567" w:type="dxa"/>
            <w:shd w:val="clear" w:color="auto" w:fill="auto"/>
            <w:noWrap/>
            <w:hideMark/>
          </w:tcPr>
          <w:p w14:paraId="3BD32734" w14:textId="77777777" w:rsidR="006E4E26" w:rsidRPr="0079244C" w:rsidRDefault="006E4E26" w:rsidP="0078097B">
            <w:pPr>
              <w:jc w:val="center"/>
              <w:rPr>
                <w:lang w:val="en-US"/>
              </w:rPr>
            </w:pPr>
            <w:r w:rsidRPr="00DD01E8">
              <w:rPr>
                <w:lang w:val="en-US"/>
              </w:rPr>
              <w:t>.79</w:t>
            </w:r>
          </w:p>
        </w:tc>
        <w:tc>
          <w:tcPr>
            <w:tcW w:w="1187" w:type="dxa"/>
            <w:shd w:val="clear" w:color="auto" w:fill="auto"/>
            <w:noWrap/>
            <w:hideMark/>
          </w:tcPr>
          <w:p w14:paraId="2E93B8E1" w14:textId="77777777" w:rsidR="006E4E26" w:rsidRPr="0079244C" w:rsidRDefault="006E4E26" w:rsidP="0078097B">
            <w:pPr>
              <w:jc w:val="center"/>
              <w:rPr>
                <w:lang w:val="en-US"/>
              </w:rPr>
            </w:pPr>
            <w:r w:rsidRPr="00DD01E8">
              <w:rPr>
                <w:lang w:val="en-US"/>
              </w:rPr>
              <w:t>1.00</w:t>
            </w:r>
          </w:p>
        </w:tc>
        <w:tc>
          <w:tcPr>
            <w:tcW w:w="1170" w:type="dxa"/>
            <w:shd w:val="clear" w:color="auto" w:fill="auto"/>
            <w:noWrap/>
            <w:hideMark/>
          </w:tcPr>
          <w:p w14:paraId="7428520C" w14:textId="77777777" w:rsidR="006E4E26" w:rsidRPr="0079244C" w:rsidRDefault="006E4E26" w:rsidP="0078097B">
            <w:pPr>
              <w:jc w:val="center"/>
              <w:rPr>
                <w:lang w:val="en-US"/>
              </w:rPr>
            </w:pPr>
            <w:r w:rsidRPr="00DD01E8">
              <w:rPr>
                <w:lang w:val="en-US"/>
              </w:rPr>
              <w:t>.43</w:t>
            </w:r>
          </w:p>
        </w:tc>
        <w:tc>
          <w:tcPr>
            <w:tcW w:w="1260" w:type="dxa"/>
            <w:shd w:val="clear" w:color="auto" w:fill="auto"/>
            <w:noWrap/>
            <w:hideMark/>
          </w:tcPr>
          <w:p w14:paraId="49E08D0C" w14:textId="77777777" w:rsidR="006E4E26" w:rsidRPr="0079244C" w:rsidRDefault="006E4E26" w:rsidP="0078097B">
            <w:pPr>
              <w:jc w:val="center"/>
              <w:rPr>
                <w:lang w:val="en-US"/>
              </w:rPr>
            </w:pPr>
            <w:r w:rsidRPr="00DD01E8">
              <w:rPr>
                <w:lang w:val="en-US"/>
              </w:rPr>
              <w:t>.57</w:t>
            </w:r>
          </w:p>
        </w:tc>
      </w:tr>
      <w:tr w:rsidR="006E4E26" w:rsidRPr="0079244C" w14:paraId="3BB2941F" w14:textId="77777777" w:rsidTr="0078097B">
        <w:trPr>
          <w:trHeight w:val="300"/>
        </w:trPr>
        <w:tc>
          <w:tcPr>
            <w:tcW w:w="1407" w:type="dxa"/>
            <w:tcBorders>
              <w:right w:val="single" w:sz="2" w:space="0" w:color="auto"/>
            </w:tcBorders>
            <w:shd w:val="clear" w:color="auto" w:fill="auto"/>
            <w:noWrap/>
            <w:hideMark/>
          </w:tcPr>
          <w:p w14:paraId="16D48BD3" w14:textId="77777777" w:rsidR="006E4E26" w:rsidRPr="0079244C" w:rsidRDefault="006E4E26" w:rsidP="0078097B">
            <w:pPr>
              <w:rPr>
                <w:i/>
                <w:lang w:val="en-US"/>
              </w:rPr>
            </w:pPr>
            <w:proofErr w:type="spellStart"/>
            <w:r w:rsidRPr="0079244C">
              <w:rPr>
                <w:i/>
                <w:lang w:val="en-US"/>
              </w:rPr>
              <w:t>sEnglish</w:t>
            </w:r>
            <w:proofErr w:type="spellEnd"/>
          </w:p>
        </w:tc>
        <w:tc>
          <w:tcPr>
            <w:tcW w:w="727" w:type="dxa"/>
            <w:tcBorders>
              <w:left w:val="single" w:sz="2" w:space="0" w:color="auto"/>
            </w:tcBorders>
            <w:shd w:val="clear" w:color="auto" w:fill="auto"/>
            <w:noWrap/>
            <w:hideMark/>
          </w:tcPr>
          <w:p w14:paraId="7304E2A9" w14:textId="77777777" w:rsidR="006E4E26" w:rsidRPr="0079244C" w:rsidRDefault="006E4E26" w:rsidP="0078097B">
            <w:pPr>
              <w:jc w:val="center"/>
              <w:rPr>
                <w:lang w:val="en-US"/>
              </w:rPr>
            </w:pPr>
            <w:r w:rsidRPr="00DD01E8">
              <w:rPr>
                <w:lang w:val="en-US"/>
              </w:rPr>
              <w:t>.61</w:t>
            </w:r>
          </w:p>
        </w:tc>
        <w:tc>
          <w:tcPr>
            <w:tcW w:w="754" w:type="dxa"/>
            <w:shd w:val="clear" w:color="auto" w:fill="auto"/>
            <w:noWrap/>
            <w:hideMark/>
          </w:tcPr>
          <w:p w14:paraId="1D785266" w14:textId="77777777" w:rsidR="006E4E26" w:rsidRPr="0079244C" w:rsidRDefault="006E4E26" w:rsidP="0078097B">
            <w:pPr>
              <w:jc w:val="center"/>
              <w:rPr>
                <w:lang w:val="en-US"/>
              </w:rPr>
            </w:pPr>
            <w:r w:rsidRPr="00DD01E8">
              <w:rPr>
                <w:lang w:val="en-US"/>
              </w:rPr>
              <w:t>.47</w:t>
            </w:r>
          </w:p>
        </w:tc>
        <w:tc>
          <w:tcPr>
            <w:tcW w:w="1381" w:type="dxa"/>
            <w:shd w:val="clear" w:color="auto" w:fill="auto"/>
            <w:noWrap/>
            <w:hideMark/>
          </w:tcPr>
          <w:p w14:paraId="2BFDE733" w14:textId="77777777" w:rsidR="006E4E26" w:rsidRPr="0079244C" w:rsidRDefault="006E4E26" w:rsidP="0078097B">
            <w:pPr>
              <w:jc w:val="center"/>
              <w:rPr>
                <w:lang w:val="en-US"/>
              </w:rPr>
            </w:pPr>
            <w:r w:rsidRPr="00DD01E8">
              <w:rPr>
                <w:lang w:val="en-US"/>
              </w:rPr>
              <w:t>.64</w:t>
            </w:r>
          </w:p>
        </w:tc>
        <w:tc>
          <w:tcPr>
            <w:tcW w:w="567" w:type="dxa"/>
            <w:shd w:val="clear" w:color="auto" w:fill="auto"/>
            <w:noWrap/>
            <w:hideMark/>
          </w:tcPr>
          <w:p w14:paraId="469B68B1" w14:textId="77777777" w:rsidR="006E4E26" w:rsidRPr="0079244C" w:rsidRDefault="006E4E26" w:rsidP="0078097B">
            <w:pPr>
              <w:jc w:val="center"/>
              <w:rPr>
                <w:lang w:val="en-US"/>
              </w:rPr>
            </w:pPr>
            <w:r w:rsidRPr="00DD01E8">
              <w:rPr>
                <w:lang w:val="en-US"/>
              </w:rPr>
              <w:t>.51</w:t>
            </w:r>
          </w:p>
        </w:tc>
        <w:tc>
          <w:tcPr>
            <w:tcW w:w="1187" w:type="dxa"/>
            <w:shd w:val="clear" w:color="auto" w:fill="auto"/>
            <w:noWrap/>
            <w:hideMark/>
          </w:tcPr>
          <w:p w14:paraId="530C2DFC" w14:textId="77777777" w:rsidR="006E4E26" w:rsidRPr="0079244C" w:rsidRDefault="006E4E26" w:rsidP="0078097B">
            <w:pPr>
              <w:jc w:val="center"/>
              <w:rPr>
                <w:lang w:val="en-US"/>
              </w:rPr>
            </w:pPr>
            <w:r w:rsidRPr="00DD01E8">
              <w:rPr>
                <w:lang w:val="en-US"/>
              </w:rPr>
              <w:t>.43</w:t>
            </w:r>
          </w:p>
        </w:tc>
        <w:tc>
          <w:tcPr>
            <w:tcW w:w="1170" w:type="dxa"/>
            <w:shd w:val="clear" w:color="auto" w:fill="auto"/>
            <w:noWrap/>
            <w:hideMark/>
          </w:tcPr>
          <w:p w14:paraId="154CF4AA" w14:textId="77777777" w:rsidR="006E4E26" w:rsidRPr="0079244C" w:rsidRDefault="006E4E26" w:rsidP="0078097B">
            <w:pPr>
              <w:jc w:val="center"/>
              <w:rPr>
                <w:lang w:val="en-US"/>
              </w:rPr>
            </w:pPr>
            <w:r w:rsidRPr="00DD01E8">
              <w:rPr>
                <w:lang w:val="en-US"/>
              </w:rPr>
              <w:t>1.00</w:t>
            </w:r>
          </w:p>
        </w:tc>
        <w:tc>
          <w:tcPr>
            <w:tcW w:w="1260" w:type="dxa"/>
            <w:shd w:val="clear" w:color="auto" w:fill="auto"/>
            <w:noWrap/>
            <w:hideMark/>
          </w:tcPr>
          <w:p w14:paraId="4452E89C" w14:textId="77777777" w:rsidR="006E4E26" w:rsidRPr="0079244C" w:rsidRDefault="006E4E26" w:rsidP="0078097B">
            <w:pPr>
              <w:jc w:val="center"/>
              <w:rPr>
                <w:lang w:val="en-US"/>
              </w:rPr>
            </w:pPr>
            <w:r w:rsidRPr="00DD01E8">
              <w:rPr>
                <w:lang w:val="en-US"/>
              </w:rPr>
              <w:t>.61</w:t>
            </w:r>
          </w:p>
        </w:tc>
      </w:tr>
      <w:tr w:rsidR="006E4E26" w:rsidRPr="0079244C" w14:paraId="656B8A83" w14:textId="77777777" w:rsidTr="0078097B">
        <w:trPr>
          <w:trHeight w:val="300"/>
        </w:trPr>
        <w:tc>
          <w:tcPr>
            <w:tcW w:w="1407" w:type="dxa"/>
            <w:tcBorders>
              <w:bottom w:val="single" w:sz="2" w:space="0" w:color="auto"/>
              <w:right w:val="single" w:sz="2" w:space="0" w:color="auto"/>
            </w:tcBorders>
            <w:shd w:val="clear" w:color="auto" w:fill="auto"/>
            <w:noWrap/>
            <w:hideMark/>
          </w:tcPr>
          <w:p w14:paraId="4CE92EDF" w14:textId="77777777" w:rsidR="006E4E26" w:rsidRPr="0079244C" w:rsidRDefault="006E4E26" w:rsidP="0078097B">
            <w:pPr>
              <w:rPr>
                <w:i/>
                <w:lang w:val="en-US"/>
              </w:rPr>
            </w:pPr>
            <w:proofErr w:type="spellStart"/>
            <w:r w:rsidRPr="0079244C">
              <w:rPr>
                <w:i/>
                <w:lang w:val="en-US"/>
              </w:rPr>
              <w:t>localShare</w:t>
            </w:r>
            <w:proofErr w:type="spellEnd"/>
          </w:p>
        </w:tc>
        <w:tc>
          <w:tcPr>
            <w:tcW w:w="727" w:type="dxa"/>
            <w:tcBorders>
              <w:left w:val="single" w:sz="2" w:space="0" w:color="auto"/>
              <w:bottom w:val="single" w:sz="2" w:space="0" w:color="auto"/>
            </w:tcBorders>
            <w:shd w:val="clear" w:color="auto" w:fill="auto"/>
            <w:noWrap/>
            <w:hideMark/>
          </w:tcPr>
          <w:p w14:paraId="28B7F109" w14:textId="77777777" w:rsidR="006E4E26" w:rsidRPr="0079244C" w:rsidRDefault="006E4E26" w:rsidP="0078097B">
            <w:pPr>
              <w:jc w:val="center"/>
              <w:rPr>
                <w:lang w:val="en-US"/>
              </w:rPr>
            </w:pPr>
            <w:r w:rsidRPr="00DD01E8">
              <w:rPr>
                <w:lang w:val="en-US"/>
              </w:rPr>
              <w:t>.75</w:t>
            </w:r>
          </w:p>
        </w:tc>
        <w:tc>
          <w:tcPr>
            <w:tcW w:w="754" w:type="dxa"/>
            <w:tcBorders>
              <w:bottom w:val="single" w:sz="2" w:space="0" w:color="auto"/>
            </w:tcBorders>
            <w:shd w:val="clear" w:color="auto" w:fill="auto"/>
            <w:noWrap/>
            <w:hideMark/>
          </w:tcPr>
          <w:p w14:paraId="33A6BFCF" w14:textId="77777777" w:rsidR="006E4E26" w:rsidRPr="0079244C" w:rsidRDefault="006E4E26" w:rsidP="0078097B">
            <w:pPr>
              <w:jc w:val="center"/>
              <w:rPr>
                <w:lang w:val="en-US"/>
              </w:rPr>
            </w:pPr>
            <w:r w:rsidRPr="00DD01E8">
              <w:rPr>
                <w:lang w:val="en-US"/>
              </w:rPr>
              <w:t>.41</w:t>
            </w:r>
          </w:p>
        </w:tc>
        <w:tc>
          <w:tcPr>
            <w:tcW w:w="1381" w:type="dxa"/>
            <w:tcBorders>
              <w:bottom w:val="single" w:sz="2" w:space="0" w:color="auto"/>
            </w:tcBorders>
            <w:shd w:val="clear" w:color="auto" w:fill="auto"/>
            <w:noWrap/>
            <w:hideMark/>
          </w:tcPr>
          <w:p w14:paraId="1F19445D" w14:textId="77777777" w:rsidR="006E4E26" w:rsidRPr="0079244C" w:rsidRDefault="006E4E26" w:rsidP="0078097B">
            <w:pPr>
              <w:jc w:val="center"/>
              <w:rPr>
                <w:lang w:val="en-US"/>
              </w:rPr>
            </w:pPr>
            <w:r w:rsidRPr="00DD01E8">
              <w:rPr>
                <w:lang w:val="en-US"/>
              </w:rPr>
              <w:t>.78</w:t>
            </w:r>
          </w:p>
        </w:tc>
        <w:tc>
          <w:tcPr>
            <w:tcW w:w="567" w:type="dxa"/>
            <w:tcBorders>
              <w:bottom w:val="single" w:sz="2" w:space="0" w:color="auto"/>
            </w:tcBorders>
            <w:shd w:val="clear" w:color="auto" w:fill="auto"/>
            <w:noWrap/>
            <w:hideMark/>
          </w:tcPr>
          <w:p w14:paraId="2760674C" w14:textId="77777777" w:rsidR="006E4E26" w:rsidRPr="0079244C" w:rsidRDefault="006E4E26" w:rsidP="0078097B">
            <w:pPr>
              <w:jc w:val="center"/>
              <w:rPr>
                <w:lang w:val="en-US"/>
              </w:rPr>
            </w:pPr>
            <w:r w:rsidRPr="00DD01E8">
              <w:rPr>
                <w:lang w:val="en-US"/>
              </w:rPr>
              <w:t>.67</w:t>
            </w:r>
          </w:p>
        </w:tc>
        <w:tc>
          <w:tcPr>
            <w:tcW w:w="1187" w:type="dxa"/>
            <w:tcBorders>
              <w:bottom w:val="single" w:sz="2" w:space="0" w:color="auto"/>
            </w:tcBorders>
            <w:shd w:val="clear" w:color="auto" w:fill="auto"/>
            <w:noWrap/>
            <w:hideMark/>
          </w:tcPr>
          <w:p w14:paraId="38679B56" w14:textId="77777777" w:rsidR="006E4E26" w:rsidRPr="0079244C" w:rsidRDefault="006E4E26" w:rsidP="0078097B">
            <w:pPr>
              <w:jc w:val="center"/>
              <w:rPr>
                <w:lang w:val="en-US"/>
              </w:rPr>
            </w:pPr>
            <w:r w:rsidRPr="00DD01E8">
              <w:rPr>
                <w:lang w:val="en-US"/>
              </w:rPr>
              <w:t>.57</w:t>
            </w:r>
          </w:p>
        </w:tc>
        <w:tc>
          <w:tcPr>
            <w:tcW w:w="1170" w:type="dxa"/>
            <w:tcBorders>
              <w:bottom w:val="single" w:sz="2" w:space="0" w:color="auto"/>
            </w:tcBorders>
            <w:shd w:val="clear" w:color="auto" w:fill="auto"/>
            <w:noWrap/>
            <w:hideMark/>
          </w:tcPr>
          <w:p w14:paraId="79BF0C14" w14:textId="77777777" w:rsidR="006E4E26" w:rsidRPr="0079244C" w:rsidRDefault="006E4E26" w:rsidP="0078097B">
            <w:pPr>
              <w:jc w:val="center"/>
              <w:rPr>
                <w:lang w:val="en-US"/>
              </w:rPr>
            </w:pPr>
            <w:r w:rsidRPr="00DD01E8">
              <w:rPr>
                <w:lang w:val="en-US"/>
              </w:rPr>
              <w:t>.61</w:t>
            </w:r>
          </w:p>
        </w:tc>
        <w:tc>
          <w:tcPr>
            <w:tcW w:w="1260" w:type="dxa"/>
            <w:tcBorders>
              <w:bottom w:val="single" w:sz="2" w:space="0" w:color="auto"/>
            </w:tcBorders>
            <w:shd w:val="clear" w:color="auto" w:fill="auto"/>
            <w:noWrap/>
            <w:hideMark/>
          </w:tcPr>
          <w:p w14:paraId="313F534D" w14:textId="77777777" w:rsidR="006E4E26" w:rsidRPr="0079244C" w:rsidRDefault="006E4E26" w:rsidP="0078097B">
            <w:pPr>
              <w:jc w:val="center"/>
              <w:rPr>
                <w:lang w:val="en-US"/>
              </w:rPr>
            </w:pPr>
            <w:r w:rsidRPr="00DD01E8">
              <w:rPr>
                <w:lang w:val="en-US"/>
              </w:rPr>
              <w:t>1.00</w:t>
            </w:r>
          </w:p>
        </w:tc>
      </w:tr>
    </w:tbl>
    <w:p w14:paraId="69AD9FC0" w14:textId="77777777" w:rsidR="006E4E26" w:rsidRPr="00403E26" w:rsidRDefault="006E4E26" w:rsidP="006E4E26">
      <w:pPr>
        <w:tabs>
          <w:tab w:val="left" w:pos="5730"/>
        </w:tabs>
        <w:rPr>
          <w:i/>
          <w:lang w:val="en-US"/>
        </w:rPr>
      </w:pPr>
      <w:r w:rsidRPr="0079244C">
        <w:rPr>
          <w:i/>
          <w:lang w:val="en-US"/>
        </w:rPr>
        <w:t>Pearson correlation coefficients of all available data for each indicator; Source: Scopus; own calculation</w:t>
      </w:r>
    </w:p>
    <w:p w14:paraId="44D672A0" w14:textId="3807B205" w:rsidR="006E4E26" w:rsidRDefault="006E4E26" w:rsidP="006E4E26">
      <w:pPr>
        <w:pStyle w:val="Nadpis2"/>
        <w:tabs>
          <w:tab w:val="left" w:pos="4050"/>
        </w:tabs>
        <w:rPr>
          <w:lang w:val="en-US"/>
        </w:rPr>
      </w:pPr>
      <w:r>
        <w:rPr>
          <w:lang w:val="en-US"/>
        </w:rPr>
        <w:t xml:space="preserve">Supplementary file Appendix A2: </w:t>
      </w:r>
      <w:r w:rsidR="00941ACE">
        <w:rPr>
          <w:lang w:val="en-US"/>
        </w:rPr>
        <w:t xml:space="preserve">Mean </w:t>
      </w:r>
      <w:r>
        <w:rPr>
          <w:lang w:val="en-US"/>
        </w:rPr>
        <w:t>globalization scores</w:t>
      </w:r>
      <w:r w:rsidR="00941ACE">
        <w:rPr>
          <w:lang w:val="en-US"/>
        </w:rPr>
        <w:t xml:space="preserve"> for all countries, disciplines, years and indicators</w:t>
      </w:r>
    </w:p>
    <w:p w14:paraId="5E64C096" w14:textId="77777777" w:rsidR="001D655F" w:rsidRDefault="006E4E26" w:rsidP="006E4E26">
      <w:pPr>
        <w:rPr>
          <w:lang w:val="en-US"/>
        </w:rPr>
      </w:pPr>
      <w:r>
        <w:rPr>
          <w:lang w:val="en-US"/>
        </w:rPr>
        <w:t>The CSV file is available at:</w:t>
      </w:r>
    </w:p>
    <w:p w14:paraId="71F830D9" w14:textId="0B4B9263" w:rsidR="006E4E26" w:rsidRDefault="003126EC" w:rsidP="006E4E26">
      <w:hyperlink r:id="rId22" w:history="1">
        <w:r w:rsidR="001D655F" w:rsidRPr="00081D7D">
          <w:rPr>
            <w:rStyle w:val="Hypertextovodkaz"/>
          </w:rPr>
          <w:t>https://github.com/vitekzkytek/GlobalizationPaper/blob/master/public_data/globalization_scores.csv</w:t>
        </w:r>
      </w:hyperlink>
    </w:p>
    <w:p w14:paraId="219FA735" w14:textId="45564F03" w:rsidR="001D655F" w:rsidRDefault="001D655F" w:rsidP="001D655F">
      <w:pPr>
        <w:pStyle w:val="Nadpis2"/>
        <w:tabs>
          <w:tab w:val="left" w:pos="4050"/>
        </w:tabs>
        <w:rPr>
          <w:lang w:val="en-US"/>
        </w:rPr>
      </w:pPr>
      <w:r>
        <w:rPr>
          <w:lang w:val="en-US"/>
        </w:rPr>
        <w:t>Supplementary file App</w:t>
      </w:r>
      <w:bookmarkStart w:id="3" w:name="_GoBack"/>
      <w:bookmarkEnd w:id="3"/>
      <w:r>
        <w:rPr>
          <w:lang w:val="en-US"/>
        </w:rPr>
        <w:t xml:space="preserve">endix A3: </w:t>
      </w:r>
      <w:r w:rsidR="00941ACE">
        <w:rPr>
          <w:lang w:val="en-US"/>
        </w:rPr>
        <w:t xml:space="preserve">Distribution of </w:t>
      </w:r>
      <w:r>
        <w:rPr>
          <w:lang w:val="en-US"/>
        </w:rPr>
        <w:t xml:space="preserve">research output </w:t>
      </w:r>
      <w:r w:rsidR="00941ACE">
        <w:rPr>
          <w:lang w:val="en-US"/>
        </w:rPr>
        <w:t xml:space="preserve">into journals by globalization (Euclidian distance) in broad disciplines </w:t>
      </w:r>
    </w:p>
    <w:p w14:paraId="04DE6550" w14:textId="77777777" w:rsidR="001D655F" w:rsidRDefault="001D655F" w:rsidP="001D655F">
      <w:pPr>
        <w:rPr>
          <w:lang w:val="en-US"/>
        </w:rPr>
      </w:pPr>
      <w:r>
        <w:rPr>
          <w:lang w:val="en-US"/>
        </w:rPr>
        <w:t>The CSV file is available at:</w:t>
      </w:r>
    </w:p>
    <w:p w14:paraId="6D3B93BD" w14:textId="3952C97F" w:rsidR="001D655F" w:rsidRDefault="003126EC" w:rsidP="006E4E26">
      <w:pPr>
        <w:rPr>
          <w:lang w:val="en-US"/>
        </w:rPr>
      </w:pPr>
      <w:hyperlink r:id="rId23" w:history="1">
        <w:r w:rsidR="001D655F" w:rsidRPr="00081D7D">
          <w:rPr>
            <w:rStyle w:val="Hypertextovodkaz"/>
          </w:rPr>
          <w:t>https://github.com/vitekzkytek/GlobalizationPaper/blob/master/public_data/globalization_quartiles.csv</w:t>
        </w:r>
      </w:hyperlink>
    </w:p>
    <w:p w14:paraId="5976F508" w14:textId="37F04799" w:rsidR="006E4E26" w:rsidRDefault="006E4E26" w:rsidP="006E4E26">
      <w:pPr>
        <w:pStyle w:val="Nadpis2"/>
        <w:tabs>
          <w:tab w:val="left" w:pos="4050"/>
        </w:tabs>
        <w:rPr>
          <w:lang w:val="en-US"/>
        </w:rPr>
      </w:pPr>
      <w:r>
        <w:rPr>
          <w:lang w:val="en-US"/>
        </w:rPr>
        <w:t xml:space="preserve">Supplementary file Appendix </w:t>
      </w:r>
      <w:r w:rsidR="001D655F">
        <w:rPr>
          <w:lang w:val="en-US"/>
        </w:rPr>
        <w:t>A4</w:t>
      </w:r>
      <w:r>
        <w:rPr>
          <w:lang w:val="en-US"/>
        </w:rPr>
        <w:t xml:space="preserve">: </w:t>
      </w:r>
      <w:r w:rsidR="00F65D2D">
        <w:rPr>
          <w:lang w:val="en-US"/>
        </w:rPr>
        <w:t>Individual j</w:t>
      </w:r>
      <w:r>
        <w:rPr>
          <w:lang w:val="en-US"/>
        </w:rPr>
        <w:t xml:space="preserve">ournal globalizations </w:t>
      </w:r>
      <w:r w:rsidR="00941ACE">
        <w:rPr>
          <w:lang w:val="en-US"/>
        </w:rPr>
        <w:t>(Euclidian distance, broad set of disciplines, 2017)</w:t>
      </w:r>
    </w:p>
    <w:p w14:paraId="43A32C04" w14:textId="1F725CBB" w:rsidR="006E4E26" w:rsidRPr="003F5EFF" w:rsidRDefault="006E4E26" w:rsidP="006E4E26">
      <w:pPr>
        <w:rPr>
          <w:lang w:val="en-US"/>
        </w:rPr>
      </w:pPr>
      <w:r>
        <w:rPr>
          <w:lang w:val="en-US"/>
        </w:rPr>
        <w:t xml:space="preserve">Note that journals with multiple disciplines are computed for each discipline. The results will differ </w:t>
      </w:r>
      <w:r w:rsidR="00941ACE">
        <w:rPr>
          <w:lang w:val="en-US"/>
        </w:rPr>
        <w:t xml:space="preserve">for journals with multiple disciplines </w:t>
      </w:r>
      <w:r>
        <w:rPr>
          <w:lang w:val="en-US"/>
        </w:rPr>
        <w:t>for benchmark-based indicators.</w:t>
      </w:r>
      <w:r w:rsidR="003126EC">
        <w:rPr>
          <w:lang w:val="en-US"/>
        </w:rPr>
        <w:t xml:space="preserve"> </w:t>
      </w:r>
    </w:p>
    <w:p w14:paraId="14FBB809" w14:textId="77777777" w:rsidR="001D655F" w:rsidRDefault="006E4E26" w:rsidP="001D655F">
      <w:pPr>
        <w:rPr>
          <w:lang w:val="en-US"/>
        </w:rPr>
      </w:pPr>
      <w:r>
        <w:rPr>
          <w:lang w:val="en-US"/>
        </w:rPr>
        <w:t>The CSV file is available at:</w:t>
      </w:r>
    </w:p>
    <w:p w14:paraId="65DC75CF" w14:textId="341C3610" w:rsidR="006E4E26" w:rsidRDefault="00941ACE" w:rsidP="006E4E26">
      <w:pPr>
        <w:rPr>
          <w:lang w:val="en-US"/>
        </w:rPr>
      </w:pPr>
      <w:hyperlink r:id="rId24" w:history="1">
        <w:r w:rsidRPr="000E1308">
          <w:rPr>
            <w:rStyle w:val="Hypertextovodkaz"/>
          </w:rPr>
          <w:t>https://github.com/vitekzkytek/GlobalizationPaper/blob/master/public_data/globalization_journals.csv</w:t>
        </w:r>
      </w:hyperlink>
    </w:p>
    <w:p w14:paraId="55A076AA" w14:textId="4BF9D69C" w:rsidR="006E4E26" w:rsidRPr="00A1284D" w:rsidRDefault="006E4E26" w:rsidP="006E4E26">
      <w:pPr>
        <w:pStyle w:val="Nadpis2"/>
        <w:tabs>
          <w:tab w:val="left" w:pos="4050"/>
        </w:tabs>
        <w:rPr>
          <w:lang w:val="cs-CZ"/>
        </w:rPr>
      </w:pPr>
      <w:r>
        <w:rPr>
          <w:lang w:val="en-US"/>
        </w:rPr>
        <w:t>Appendix A</w:t>
      </w:r>
      <w:r w:rsidR="001D655F">
        <w:rPr>
          <w:lang w:val="en-US"/>
        </w:rPr>
        <w:t>5</w:t>
      </w:r>
      <w:r>
        <w:rPr>
          <w:lang w:val="en-US"/>
        </w:rPr>
        <w:t>: IMF (2003) country classification</w:t>
      </w:r>
    </w:p>
    <w:p w14:paraId="07F54A41" w14:textId="77777777" w:rsidR="006E4E26" w:rsidRPr="0074401A" w:rsidRDefault="006E4E26" w:rsidP="006E4E26">
      <w:pPr>
        <w:rPr>
          <w:lang w:val="en-US"/>
        </w:rPr>
      </w:pPr>
      <w:r w:rsidRPr="0074401A">
        <w:rPr>
          <w:u w:val="single"/>
          <w:lang w:val="en-US"/>
        </w:rPr>
        <w:t>Advanced countries</w:t>
      </w:r>
      <w:r w:rsidRPr="0074401A">
        <w:rPr>
          <w:lang w:val="en-US"/>
        </w:rPr>
        <w:t>: Andorra, Australia, Austria, Belgium, Canada, Cyprus, Denmark, Finland, France, Germany, Greece, Hong Kong, Iceland, Ireland, Israel, Italy, Japan, Liechtenstein, Luxembourg, Monaco, Netherlands, New Zealand, Norway, Portugal, San Marino, Singapore, South Korea, Spain, Sweden, Switzerland, Taiwan, United Kingdom, United States</w:t>
      </w:r>
    </w:p>
    <w:p w14:paraId="682E41B4" w14:textId="77777777" w:rsidR="006E4E26" w:rsidRPr="0074401A" w:rsidRDefault="006E4E26" w:rsidP="006E4E26">
      <w:pPr>
        <w:rPr>
          <w:lang w:val="en-US"/>
        </w:rPr>
      </w:pPr>
    </w:p>
    <w:p w14:paraId="519B8908" w14:textId="77777777" w:rsidR="006E4E26" w:rsidRPr="0074401A" w:rsidRDefault="006E4E26" w:rsidP="006E4E26">
      <w:pPr>
        <w:rPr>
          <w:lang w:val="en-US"/>
        </w:rPr>
      </w:pPr>
      <w:r w:rsidRPr="0074401A">
        <w:rPr>
          <w:u w:val="single"/>
          <w:lang w:val="en-US"/>
        </w:rPr>
        <w:t>Developing countries</w:t>
      </w:r>
      <w:r w:rsidRPr="0074401A">
        <w:rPr>
          <w:lang w:val="en-US"/>
        </w:rPr>
        <w:t xml:space="preserve">: Afghanistan, Algeria, Angola, Antigua and Barbuda, Argentina, Bahamas, Bahrain, Bangladesh, Barbados, Belize, Benin, Bhutan, Bolivia, Botswana, Brazil, Brunei, Burkina Faso, Burundi, Cambodia, Cameroon, Cape Verde, Central African Republic, Chad, Chile, China, Colombia, Comoros, Congo, Costa Rica, Cote d'Ivoire, Cuba, Democratic Republic Congo, Djibouti, Dominica, Dominican Republic, Ecuador, Egypt, El Salvador, Equatorial Guinea, Eritrea, Ethiopia, Fiji, Gabon, Gambia, Ghana, Grenada, Guatemala, Guinea, Guinea-Bissau, Guyana, Haiti, Honduras, India, Indonesia, Iran, Iraq, Jamaica, Jordan, Kenya, Kiribati, Kuwait, Laos, Lebanon, Lesotho, Liberia, Libya, Madagascar, Malawi, Malaysia, Maldives, Mali, Malta, Marshall Islands, Mauritania, Mauritius, Mexico, Micronesia, </w:t>
      </w:r>
      <w:r w:rsidRPr="0074401A">
        <w:rPr>
          <w:lang w:val="en-US"/>
        </w:rPr>
        <w:lastRenderedPageBreak/>
        <w:t>Morocco, Mozambique, Myanmar, Namibia, Nauru, Nepal, Nicaragua, Niger, Nigeria, North Korea, Oman, Pakistan, Palau, Palestine, Panama, Papua New Guinea, Paraguay, Peru, Philippines, Qatar, Rwanda, Saint Kitts and Nevis, Saint Lucia, Saint Vincent and the Grenadines, Samoa, Sao Tome and Principe, Saudi Arabia, Senegal, Seychelles, Sierra Leone, Solomon Islands, Somalia, South Africa, Sri Lanka, Sudan, Suriname, Swaziland, Syria, Tanzania, Thailand, Timor-Leste, Togo, Tonga, Trinidad and Tobago, Tunisia, Turkey, Tuvalu, Uganda, United Arab Emirates, Uruguay, Vanuatu, Venezuela, Vietnam, Yemen, Zambia, Zimbabwe</w:t>
      </w:r>
    </w:p>
    <w:p w14:paraId="56E4CE4C" w14:textId="77777777" w:rsidR="006E4E26" w:rsidRPr="0074401A" w:rsidRDefault="006E4E26" w:rsidP="006E4E26">
      <w:pPr>
        <w:rPr>
          <w:lang w:val="en-US"/>
        </w:rPr>
      </w:pPr>
    </w:p>
    <w:p w14:paraId="22CB2402" w14:textId="77777777" w:rsidR="006E4E26" w:rsidRPr="0074401A" w:rsidRDefault="006E4E26" w:rsidP="006E4E26">
      <w:pPr>
        <w:rPr>
          <w:lang w:val="en-US"/>
        </w:rPr>
      </w:pPr>
      <w:r w:rsidRPr="0074401A">
        <w:rPr>
          <w:u w:val="single"/>
          <w:lang w:val="en-US"/>
        </w:rPr>
        <w:t>Transition countries</w:t>
      </w:r>
      <w:r w:rsidRPr="0074401A">
        <w:rPr>
          <w:lang w:val="en-US"/>
        </w:rPr>
        <w:t>: Albania, Armenia, Azerbaijan, Belarus, Bosnia and Herzegovina, Bulgaria, Croatia, Czechia, Estonia, Georgia, Hungary, Kazakhstan, Kyrgyzstan, Latvia, Lithuania, Macedonia, Moldova, Mongolia, Montenegro, Poland, Romania, Russia, Serbia, Slovakia, Slovenia, Tajikistan, Turkmenistan, Ukraine, Uzbekistan</w:t>
      </w:r>
    </w:p>
    <w:p w14:paraId="663137DE" w14:textId="77777777" w:rsidR="008C53FD" w:rsidRDefault="008C53FD"/>
    <w:sectPr w:rsidR="008C53FD" w:rsidSect="0078097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2D5AF" w14:textId="77777777" w:rsidR="001C561A" w:rsidRDefault="001C561A" w:rsidP="006E4E26">
      <w:r>
        <w:separator/>
      </w:r>
    </w:p>
  </w:endnote>
  <w:endnote w:type="continuationSeparator" w:id="0">
    <w:p w14:paraId="7FFE7AE4" w14:textId="77777777" w:rsidR="001C561A" w:rsidRDefault="001C561A" w:rsidP="006E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251347"/>
      <w:docPartObj>
        <w:docPartGallery w:val="Page Numbers (Bottom of Page)"/>
        <w:docPartUnique/>
      </w:docPartObj>
    </w:sdtPr>
    <w:sdtEndPr>
      <w:rPr>
        <w:noProof/>
      </w:rPr>
    </w:sdtEndPr>
    <w:sdtContent>
      <w:p w14:paraId="4321B8AC" w14:textId="77777777" w:rsidR="003126EC" w:rsidRDefault="003126EC">
        <w:pPr>
          <w:pStyle w:val="Zpat"/>
          <w:jc w:val="center"/>
        </w:pPr>
        <w:r>
          <w:fldChar w:fldCharType="begin"/>
        </w:r>
        <w:r>
          <w:instrText xml:space="preserve"> PAGE   \* MERGEFORMAT </w:instrText>
        </w:r>
        <w:r>
          <w:fldChar w:fldCharType="separate"/>
        </w:r>
        <w:r>
          <w:rPr>
            <w:noProof/>
          </w:rPr>
          <w:t>17</w:t>
        </w:r>
        <w:r>
          <w:rPr>
            <w:noProof/>
          </w:rPr>
          <w:fldChar w:fldCharType="end"/>
        </w:r>
      </w:p>
    </w:sdtContent>
  </w:sdt>
  <w:p w14:paraId="7FB67DF1" w14:textId="77777777" w:rsidR="003126EC" w:rsidRDefault="003126E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86078" w14:textId="77777777" w:rsidR="001C561A" w:rsidRDefault="001C561A" w:rsidP="006E4E26">
      <w:r>
        <w:separator/>
      </w:r>
    </w:p>
  </w:footnote>
  <w:footnote w:type="continuationSeparator" w:id="0">
    <w:p w14:paraId="7B6D67DC" w14:textId="77777777" w:rsidR="001C561A" w:rsidRDefault="001C561A" w:rsidP="006E4E26">
      <w:r>
        <w:continuationSeparator/>
      </w:r>
    </w:p>
  </w:footnote>
  <w:footnote w:id="1">
    <w:p w14:paraId="6A85CC4C" w14:textId="77777777" w:rsidR="003126EC" w:rsidRPr="001675EE" w:rsidRDefault="003126EC" w:rsidP="006E4E26">
      <w:pPr>
        <w:pStyle w:val="Textpoznpodarou"/>
      </w:pPr>
      <w:r w:rsidRPr="008F7859">
        <w:rPr>
          <w:rStyle w:val="Znakapoznpodarou"/>
        </w:rPr>
        <w:t>*</w:t>
      </w:r>
      <w:r w:rsidRPr="008F7859">
        <w:t xml:space="preserve"> Financial support from the Czech Academy of Sciences for the R&amp;D&amp;I Analytical Centre (</w:t>
      </w:r>
      <w:proofErr w:type="spellStart"/>
      <w:r w:rsidRPr="008F7859">
        <w:t>RaDIAC</w:t>
      </w:r>
      <w:proofErr w:type="spellEnd"/>
      <w:r w:rsidRPr="008F7859">
        <w:t xml:space="preserve">) and from the Charles University Grant Agency (GA UK; project no 1062119) is gratefully acknowledged, as well as Elsevier for providing extended access to Scopus API. Earlier versions of the paper were presented at </w:t>
      </w:r>
      <w:r w:rsidRPr="002C6B73">
        <w:t>CWTS QSS Internal Meeting and on ISSI 2019 conference in Rome</w:t>
      </w:r>
      <w:r w:rsidRPr="008F7859">
        <w:t xml:space="preserve">. I thank the participants at these events for their useful comments and suggestions. I also thank Martin Srholec, Ludo Waltman and </w:t>
      </w:r>
      <w:proofErr w:type="spellStart"/>
      <w:r w:rsidRPr="008F7859">
        <w:t>Nees</w:t>
      </w:r>
      <w:proofErr w:type="spellEnd"/>
      <w:r w:rsidRPr="008F7859">
        <w:t xml:space="preserve"> Jan van Eck for their guidance in the process of writing. All usual caveats apply.</w:t>
      </w:r>
    </w:p>
    <w:p w14:paraId="29FB7207" w14:textId="77777777" w:rsidR="003126EC" w:rsidRPr="00413FD6" w:rsidRDefault="003126EC" w:rsidP="006E4E26">
      <w:pPr>
        <w:pStyle w:val="Textpoznpodarou"/>
        <w:rPr>
          <w:lang w:val="en-US"/>
        </w:rPr>
      </w:pPr>
    </w:p>
  </w:footnote>
  <w:footnote w:id="2">
    <w:p w14:paraId="5D87955A" w14:textId="77777777" w:rsidR="003126EC" w:rsidRPr="002C6B73" w:rsidRDefault="003126EC" w:rsidP="006E4E26">
      <w:pPr>
        <w:pStyle w:val="Textpoznpodarou"/>
        <w:rPr>
          <w:lang w:val="en-US"/>
        </w:rPr>
      </w:pPr>
      <w:r>
        <w:rPr>
          <w:rStyle w:val="Znakapoznpodarou"/>
        </w:rPr>
        <w:footnoteRef/>
      </w:r>
      <w:r>
        <w:t xml:space="preserve"> For example, the mean value of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c,d,y,englishShare</m:t>
            </m:r>
          </m:sub>
          <m:sup>
            <m:r>
              <m:rPr>
                <m:sty m:val="p"/>
              </m:rPr>
              <w:rPr>
                <w:rFonts w:ascii="Cambria Math" w:hAnsi="Cambria Math"/>
                <w:lang w:val="en-US"/>
              </w:rPr>
              <m:t>S</m:t>
            </m:r>
          </m:sup>
        </m:sSubSup>
      </m:oMath>
      <w:r>
        <w:rPr>
          <w:lang w:val="en-US"/>
        </w:rPr>
        <w:t xml:space="preserve"> is 0.94, because the distribution of the score is skewed towards 100 %.</w:t>
      </w:r>
    </w:p>
  </w:footnote>
  <w:footnote w:id="3">
    <w:p w14:paraId="35798B9E" w14:textId="77777777" w:rsidR="003126EC" w:rsidRDefault="003126EC" w:rsidP="006E4E26">
      <w:pPr>
        <w:pStyle w:val="Textpoznpodarou"/>
      </w:pPr>
      <w:r>
        <w:rPr>
          <w:rStyle w:val="Znakapoznpodarou"/>
        </w:rPr>
        <w:footnoteRef/>
      </w:r>
      <w:r>
        <w:t xml:space="preserve"> </w:t>
      </w:r>
      <w:r w:rsidRPr="00BB6521">
        <w:t>This section only captures the most fundamental world trends of globalization. The reader is encouraged to take advantage of the interactive application and supplementary data to understand the globalization in the full detail.</w:t>
      </w:r>
    </w:p>
  </w:footnote>
  <w:footnote w:id="4">
    <w:p w14:paraId="12EDF1C9" w14:textId="77777777" w:rsidR="003126EC" w:rsidRPr="00EE0D96" w:rsidRDefault="003126EC" w:rsidP="006E4E26">
      <w:pPr>
        <w:pStyle w:val="Textpoznpodarou"/>
        <w:rPr>
          <w:i/>
          <w:iCs/>
          <w:lang w:val="en-US"/>
        </w:rPr>
      </w:pPr>
      <w:r>
        <w:rPr>
          <w:rStyle w:val="Znakapoznpodarou"/>
        </w:rPr>
        <w:footnoteRef/>
      </w:r>
      <w:r>
        <w:t xml:space="preserve"> Macháček and </w:t>
      </w:r>
      <w:proofErr w:type="spellStart"/>
      <w:r>
        <w:t>Srholec</w:t>
      </w:r>
      <w:proofErr w:type="spellEnd"/>
      <w:r>
        <w:t xml:space="preserve"> (2017b) describe on the Czech and Slovak journals cases of notoriously local journals, even though Scopus includes </w:t>
      </w:r>
      <w:r>
        <w:rPr>
          <w:i/>
          <w:iCs/>
        </w:rPr>
        <w:t xml:space="preserve">International diversity of authors </w:t>
      </w:r>
      <w:r w:rsidRPr="00EE0D96">
        <w:t>within their indexation criteria</w:t>
      </w:r>
      <w:r>
        <w:rPr>
          <w:i/>
          <w:iCs/>
        </w:rPr>
        <w:t>.</w:t>
      </w:r>
    </w:p>
  </w:footnote>
  <w:footnote w:id="5">
    <w:p w14:paraId="384B3467" w14:textId="77777777" w:rsidR="003126EC" w:rsidRPr="002C6B73" w:rsidRDefault="003126EC" w:rsidP="009D4C9E">
      <w:pPr>
        <w:pStyle w:val="Textpoznpodarou"/>
        <w:rPr>
          <w:lang w:val="cs-CZ"/>
        </w:rPr>
      </w:pPr>
      <w:r>
        <w:rPr>
          <w:rStyle w:val="Znakapoznpodarou"/>
        </w:rPr>
        <w:footnoteRef/>
      </w:r>
      <w:r>
        <w:t xml:space="preserve"> </w:t>
      </w:r>
      <w:r w:rsidRPr="00AE7183">
        <w:t>Good et al. (2015) for example describe practices of “establishing working paper series and promoting them as if they were refereed journals” (p. 97) in the Czech formula-based Evaluation 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5F95"/>
    <w:multiLevelType w:val="hybridMultilevel"/>
    <w:tmpl w:val="DD80F9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2D4C81"/>
    <w:multiLevelType w:val="hybridMultilevel"/>
    <w:tmpl w:val="A8369A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CF80992"/>
    <w:multiLevelType w:val="hybridMultilevel"/>
    <w:tmpl w:val="9D22BB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15F1F96"/>
    <w:multiLevelType w:val="hybridMultilevel"/>
    <w:tmpl w:val="C63EB9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29B6837"/>
    <w:multiLevelType w:val="hybridMultilevel"/>
    <w:tmpl w:val="F2F0A760"/>
    <w:lvl w:ilvl="0" w:tplc="3D30C8E0">
      <w:start w:val="1"/>
      <w:numFmt w:val="lowerLetter"/>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abstractNum w:abstractNumId="5" w15:restartNumberingAfterBreak="0">
    <w:nsid w:val="77C465A2"/>
    <w:multiLevelType w:val="hybridMultilevel"/>
    <w:tmpl w:val="F4EC992C"/>
    <w:lvl w:ilvl="0" w:tplc="A030D9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682045"/>
    <w:multiLevelType w:val="hybridMultilevel"/>
    <w:tmpl w:val="74404AA4"/>
    <w:lvl w:ilvl="0" w:tplc="A73877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rholec Martin">
    <w15:presenceInfo w15:providerId="AD" w15:userId="S-1-5-21-3944296260-3308205566-2898986796-1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26"/>
    <w:rsid w:val="001C561A"/>
    <w:rsid w:val="001D655F"/>
    <w:rsid w:val="003126EC"/>
    <w:rsid w:val="004209BE"/>
    <w:rsid w:val="004B1CB3"/>
    <w:rsid w:val="004B5D57"/>
    <w:rsid w:val="006277E6"/>
    <w:rsid w:val="00630369"/>
    <w:rsid w:val="0064001C"/>
    <w:rsid w:val="006E4E26"/>
    <w:rsid w:val="00772DB7"/>
    <w:rsid w:val="0078097B"/>
    <w:rsid w:val="007F35BC"/>
    <w:rsid w:val="00807A2D"/>
    <w:rsid w:val="008B4315"/>
    <w:rsid w:val="008C53FD"/>
    <w:rsid w:val="00941ACE"/>
    <w:rsid w:val="00970870"/>
    <w:rsid w:val="009D4C9E"/>
    <w:rsid w:val="00D178EE"/>
    <w:rsid w:val="00E24305"/>
    <w:rsid w:val="00E61FAD"/>
    <w:rsid w:val="00F65D2D"/>
    <w:rsid w:val="00FD25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DC73"/>
  <w15:chartTrackingRefBased/>
  <w15:docId w15:val="{7C749513-1002-40E8-8EEE-D918DAAE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E4E26"/>
    <w:pPr>
      <w:spacing w:after="0" w:line="240" w:lineRule="auto"/>
      <w:jc w:val="both"/>
    </w:pPr>
    <w:rPr>
      <w:rFonts w:ascii="Times New Roman" w:eastAsia="Calibri" w:hAnsi="Times New Roman" w:cs="Times New Roman"/>
      <w:sz w:val="24"/>
      <w:lang w:val="en-GB"/>
    </w:rPr>
  </w:style>
  <w:style w:type="paragraph" w:styleId="Nadpis1">
    <w:name w:val="heading 1"/>
    <w:basedOn w:val="Normln"/>
    <w:next w:val="Normln"/>
    <w:link w:val="Nadpis1Char"/>
    <w:uiPriority w:val="9"/>
    <w:qFormat/>
    <w:rsid w:val="006E4E26"/>
    <w:pPr>
      <w:keepNext/>
      <w:spacing w:before="240" w:after="60"/>
      <w:outlineLvl w:val="0"/>
    </w:pPr>
    <w:rPr>
      <w:rFonts w:eastAsia="Times New Roman"/>
      <w:b/>
      <w:bCs/>
      <w:kern w:val="32"/>
      <w:szCs w:val="32"/>
    </w:rPr>
  </w:style>
  <w:style w:type="paragraph" w:styleId="Nadpis2">
    <w:name w:val="heading 2"/>
    <w:basedOn w:val="Normln"/>
    <w:next w:val="Normln"/>
    <w:link w:val="Nadpis2Char"/>
    <w:uiPriority w:val="9"/>
    <w:qFormat/>
    <w:rsid w:val="006E4E26"/>
    <w:pPr>
      <w:keepNext/>
      <w:spacing w:before="240" w:after="60"/>
      <w:outlineLvl w:val="1"/>
    </w:pPr>
    <w:rPr>
      <w:rFonts w:eastAsia="Times New Roman"/>
      <w:bCs/>
      <w:i/>
      <w:iCs/>
      <w:szCs w:val="28"/>
    </w:rPr>
  </w:style>
  <w:style w:type="paragraph" w:styleId="Nadpis3">
    <w:name w:val="heading 3"/>
    <w:basedOn w:val="Normln"/>
    <w:next w:val="Normln"/>
    <w:link w:val="Nadpis3Char"/>
    <w:semiHidden/>
    <w:unhideWhenUsed/>
    <w:qFormat/>
    <w:rsid w:val="006E4E26"/>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semiHidden/>
    <w:unhideWhenUsed/>
    <w:qFormat/>
    <w:rsid w:val="006E4E2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E4E26"/>
    <w:rPr>
      <w:rFonts w:ascii="Times New Roman" w:eastAsia="Times New Roman" w:hAnsi="Times New Roman" w:cs="Times New Roman"/>
      <w:b/>
      <w:bCs/>
      <w:kern w:val="32"/>
      <w:sz w:val="24"/>
      <w:szCs w:val="32"/>
      <w:lang w:val="en-GB"/>
    </w:rPr>
  </w:style>
  <w:style w:type="character" w:customStyle="1" w:styleId="Nadpis2Char">
    <w:name w:val="Nadpis 2 Char"/>
    <w:basedOn w:val="Standardnpsmoodstavce"/>
    <w:link w:val="Nadpis2"/>
    <w:uiPriority w:val="9"/>
    <w:rsid w:val="006E4E26"/>
    <w:rPr>
      <w:rFonts w:ascii="Times New Roman" w:eastAsia="Times New Roman" w:hAnsi="Times New Roman" w:cs="Times New Roman"/>
      <w:bCs/>
      <w:i/>
      <w:iCs/>
      <w:sz w:val="24"/>
      <w:szCs w:val="28"/>
      <w:lang w:val="en-GB"/>
    </w:rPr>
  </w:style>
  <w:style w:type="character" w:customStyle="1" w:styleId="Nadpis3Char">
    <w:name w:val="Nadpis 3 Char"/>
    <w:basedOn w:val="Standardnpsmoodstavce"/>
    <w:link w:val="Nadpis3"/>
    <w:semiHidden/>
    <w:rsid w:val="006E4E26"/>
    <w:rPr>
      <w:rFonts w:asciiTheme="majorHAnsi" w:eastAsiaTheme="majorEastAsia" w:hAnsiTheme="majorHAnsi" w:cstheme="majorBidi"/>
      <w:color w:val="1F3763" w:themeColor="accent1" w:themeShade="7F"/>
      <w:sz w:val="24"/>
      <w:szCs w:val="24"/>
      <w:lang w:val="en-GB"/>
    </w:rPr>
  </w:style>
  <w:style w:type="character" w:customStyle="1" w:styleId="Nadpis4Char">
    <w:name w:val="Nadpis 4 Char"/>
    <w:basedOn w:val="Standardnpsmoodstavce"/>
    <w:link w:val="Nadpis4"/>
    <w:semiHidden/>
    <w:rsid w:val="006E4E26"/>
    <w:rPr>
      <w:rFonts w:asciiTheme="majorHAnsi" w:eastAsiaTheme="majorEastAsia" w:hAnsiTheme="majorHAnsi" w:cstheme="majorBidi"/>
      <w:i/>
      <w:iCs/>
      <w:color w:val="2F5496" w:themeColor="accent1" w:themeShade="BF"/>
      <w:sz w:val="24"/>
      <w:lang w:val="en-GB"/>
    </w:rPr>
  </w:style>
  <w:style w:type="paragraph" w:customStyle="1" w:styleId="001-Title">
    <w:name w:val="001-Title"/>
    <w:basedOn w:val="Normln"/>
    <w:next w:val="002-Authors"/>
    <w:qFormat/>
    <w:rsid w:val="006E4E26"/>
    <w:pPr>
      <w:jc w:val="center"/>
    </w:pPr>
    <w:rPr>
      <w:sz w:val="32"/>
      <w:lang w:val="da-DK"/>
    </w:rPr>
  </w:style>
  <w:style w:type="paragraph" w:customStyle="1" w:styleId="002-Authors">
    <w:name w:val="002-Authors"/>
    <w:basedOn w:val="Normln"/>
    <w:next w:val="003-Email"/>
    <w:qFormat/>
    <w:rsid w:val="006E4E26"/>
    <w:pPr>
      <w:spacing w:before="360"/>
      <w:jc w:val="center"/>
    </w:pPr>
  </w:style>
  <w:style w:type="paragraph" w:customStyle="1" w:styleId="003-Email">
    <w:name w:val="003-Email"/>
    <w:basedOn w:val="Normln"/>
    <w:next w:val="004-Affiliation"/>
    <w:qFormat/>
    <w:rsid w:val="006E4E26"/>
    <w:pPr>
      <w:spacing w:before="240"/>
      <w:jc w:val="center"/>
    </w:pPr>
    <w:rPr>
      <w:i/>
      <w:sz w:val="20"/>
    </w:rPr>
  </w:style>
  <w:style w:type="character" w:styleId="Hypertextovodkaz">
    <w:name w:val="Hyperlink"/>
    <w:basedOn w:val="Standardnpsmoodstavce"/>
    <w:uiPriority w:val="99"/>
    <w:unhideWhenUsed/>
    <w:rsid w:val="006E4E26"/>
    <w:rPr>
      <w:color w:val="0000FF"/>
      <w:u w:val="single"/>
    </w:rPr>
  </w:style>
  <w:style w:type="paragraph" w:customStyle="1" w:styleId="004-Affiliation">
    <w:name w:val="004-Affiliation"/>
    <w:basedOn w:val="Normln"/>
    <w:next w:val="Normln"/>
    <w:qFormat/>
    <w:rsid w:val="006E4E26"/>
    <w:pPr>
      <w:jc w:val="center"/>
    </w:pPr>
    <w:rPr>
      <w:sz w:val="20"/>
    </w:rPr>
  </w:style>
  <w:style w:type="paragraph" w:customStyle="1" w:styleId="005-AbstractHeader">
    <w:name w:val="005-AbstractHeader"/>
    <w:basedOn w:val="Normln"/>
    <w:qFormat/>
    <w:rsid w:val="006E4E26"/>
    <w:pPr>
      <w:spacing w:before="360"/>
    </w:pPr>
    <w:rPr>
      <w:b/>
    </w:rPr>
  </w:style>
  <w:style w:type="paragraph" w:customStyle="1" w:styleId="006-AbstractBodytext">
    <w:name w:val="006-AbstractBodytext"/>
    <w:basedOn w:val="005-AbstractHeader"/>
    <w:qFormat/>
    <w:rsid w:val="006E4E26"/>
    <w:pPr>
      <w:spacing w:before="0"/>
    </w:pPr>
    <w:rPr>
      <w:b w:val="0"/>
      <w:sz w:val="20"/>
    </w:rPr>
  </w:style>
  <w:style w:type="paragraph" w:customStyle="1" w:styleId="007-Caption">
    <w:name w:val="007-Caption"/>
    <w:basedOn w:val="Normln"/>
    <w:next w:val="Normln"/>
    <w:qFormat/>
    <w:rsid w:val="006E4E26"/>
    <w:pPr>
      <w:spacing w:before="120" w:after="120"/>
      <w:jc w:val="center"/>
    </w:pPr>
    <w:rPr>
      <w:b/>
      <w:sz w:val="22"/>
    </w:rPr>
  </w:style>
  <w:style w:type="paragraph" w:customStyle="1" w:styleId="008-References">
    <w:name w:val="008-References"/>
    <w:basedOn w:val="Normln"/>
    <w:qFormat/>
    <w:rsid w:val="006E4E26"/>
    <w:pPr>
      <w:ind w:left="284" w:hanging="284"/>
      <w:jc w:val="left"/>
    </w:pPr>
    <w:rPr>
      <w:sz w:val="22"/>
    </w:rPr>
  </w:style>
  <w:style w:type="paragraph" w:styleId="Zkladntext">
    <w:name w:val="Body Text"/>
    <w:basedOn w:val="Normln"/>
    <w:link w:val="ZkladntextChar"/>
    <w:uiPriority w:val="99"/>
    <w:rsid w:val="006E4E26"/>
    <w:pPr>
      <w:jc w:val="left"/>
    </w:pPr>
    <w:rPr>
      <w:rFonts w:eastAsia="Times New Roman"/>
      <w:color w:val="0000FF"/>
      <w:szCs w:val="24"/>
      <w:lang w:eastAsia="sv-SE"/>
    </w:rPr>
  </w:style>
  <w:style w:type="character" w:customStyle="1" w:styleId="ZkladntextChar">
    <w:name w:val="Základní text Char"/>
    <w:basedOn w:val="Standardnpsmoodstavce"/>
    <w:link w:val="Zkladntext"/>
    <w:uiPriority w:val="99"/>
    <w:rsid w:val="006E4E26"/>
    <w:rPr>
      <w:rFonts w:ascii="Times New Roman" w:eastAsia="Times New Roman" w:hAnsi="Times New Roman" w:cs="Times New Roman"/>
      <w:color w:val="0000FF"/>
      <w:sz w:val="24"/>
      <w:szCs w:val="24"/>
      <w:lang w:val="en-GB" w:eastAsia="sv-SE"/>
    </w:rPr>
  </w:style>
  <w:style w:type="paragraph" w:styleId="Zkladntext2">
    <w:name w:val="Body Text 2"/>
    <w:basedOn w:val="Normln"/>
    <w:link w:val="Zkladntext2Char"/>
    <w:uiPriority w:val="99"/>
    <w:semiHidden/>
    <w:unhideWhenUsed/>
    <w:rsid w:val="006E4E26"/>
    <w:pPr>
      <w:spacing w:after="120" w:line="480" w:lineRule="auto"/>
    </w:pPr>
  </w:style>
  <w:style w:type="character" w:customStyle="1" w:styleId="Zkladntext2Char">
    <w:name w:val="Základní text 2 Char"/>
    <w:basedOn w:val="Standardnpsmoodstavce"/>
    <w:link w:val="Zkladntext2"/>
    <w:uiPriority w:val="99"/>
    <w:semiHidden/>
    <w:rsid w:val="006E4E26"/>
    <w:rPr>
      <w:rFonts w:ascii="Times New Roman" w:eastAsia="Calibri" w:hAnsi="Times New Roman" w:cs="Times New Roman"/>
      <w:sz w:val="24"/>
      <w:lang w:val="en-GB"/>
    </w:rPr>
  </w:style>
  <w:style w:type="paragraph" w:styleId="Textbubliny">
    <w:name w:val="Balloon Text"/>
    <w:basedOn w:val="Normln"/>
    <w:link w:val="TextbublinyChar"/>
    <w:rsid w:val="006E4E26"/>
    <w:rPr>
      <w:rFonts w:ascii="Tahoma" w:hAnsi="Tahoma" w:cs="Tahoma"/>
      <w:sz w:val="16"/>
      <w:szCs w:val="16"/>
    </w:rPr>
  </w:style>
  <w:style w:type="character" w:customStyle="1" w:styleId="TextbublinyChar">
    <w:name w:val="Text bubliny Char"/>
    <w:basedOn w:val="Standardnpsmoodstavce"/>
    <w:link w:val="Textbubliny"/>
    <w:rsid w:val="006E4E26"/>
    <w:rPr>
      <w:rFonts w:ascii="Tahoma" w:eastAsia="Calibri" w:hAnsi="Tahoma" w:cs="Tahoma"/>
      <w:sz w:val="16"/>
      <w:szCs w:val="16"/>
      <w:lang w:val="en-GB"/>
    </w:rPr>
  </w:style>
  <w:style w:type="character" w:customStyle="1" w:styleId="Nevyeenzmnka1">
    <w:name w:val="Nevyřešená zmínka1"/>
    <w:basedOn w:val="Standardnpsmoodstavce"/>
    <w:uiPriority w:val="99"/>
    <w:semiHidden/>
    <w:unhideWhenUsed/>
    <w:rsid w:val="006E4E26"/>
    <w:rPr>
      <w:color w:val="808080"/>
      <w:shd w:val="clear" w:color="auto" w:fill="E6E6E6"/>
    </w:rPr>
  </w:style>
  <w:style w:type="paragraph" w:styleId="Zhlav">
    <w:name w:val="header"/>
    <w:basedOn w:val="Normln"/>
    <w:link w:val="ZhlavChar"/>
    <w:unhideWhenUsed/>
    <w:rsid w:val="006E4E26"/>
    <w:pPr>
      <w:tabs>
        <w:tab w:val="center" w:pos="4536"/>
        <w:tab w:val="right" w:pos="9072"/>
      </w:tabs>
    </w:pPr>
  </w:style>
  <w:style w:type="character" w:customStyle="1" w:styleId="ZhlavChar">
    <w:name w:val="Záhlaví Char"/>
    <w:basedOn w:val="Standardnpsmoodstavce"/>
    <w:link w:val="Zhlav"/>
    <w:rsid w:val="006E4E26"/>
    <w:rPr>
      <w:rFonts w:ascii="Times New Roman" w:eastAsia="Calibri" w:hAnsi="Times New Roman" w:cs="Times New Roman"/>
      <w:sz w:val="24"/>
      <w:lang w:val="en-GB"/>
    </w:rPr>
  </w:style>
  <w:style w:type="paragraph" w:styleId="Zpat">
    <w:name w:val="footer"/>
    <w:basedOn w:val="Normln"/>
    <w:link w:val="ZpatChar"/>
    <w:uiPriority w:val="99"/>
    <w:unhideWhenUsed/>
    <w:rsid w:val="006E4E26"/>
    <w:pPr>
      <w:tabs>
        <w:tab w:val="center" w:pos="4536"/>
        <w:tab w:val="right" w:pos="9072"/>
      </w:tabs>
    </w:pPr>
  </w:style>
  <w:style w:type="character" w:customStyle="1" w:styleId="ZpatChar">
    <w:name w:val="Zápatí Char"/>
    <w:basedOn w:val="Standardnpsmoodstavce"/>
    <w:link w:val="Zpat"/>
    <w:uiPriority w:val="99"/>
    <w:rsid w:val="006E4E26"/>
    <w:rPr>
      <w:rFonts w:ascii="Times New Roman" w:eastAsia="Calibri" w:hAnsi="Times New Roman" w:cs="Times New Roman"/>
      <w:sz w:val="24"/>
      <w:lang w:val="en-GB"/>
    </w:rPr>
  </w:style>
  <w:style w:type="paragraph" w:styleId="Odstavecseseznamem">
    <w:name w:val="List Paragraph"/>
    <w:basedOn w:val="Normln"/>
    <w:qFormat/>
    <w:rsid w:val="006E4E26"/>
    <w:pPr>
      <w:ind w:left="720"/>
      <w:contextualSpacing/>
    </w:pPr>
  </w:style>
  <w:style w:type="character" w:styleId="Zstupntext">
    <w:name w:val="Placeholder Text"/>
    <w:basedOn w:val="Standardnpsmoodstavce"/>
    <w:semiHidden/>
    <w:rsid w:val="006E4E26"/>
    <w:rPr>
      <w:color w:val="808080"/>
    </w:rPr>
  </w:style>
  <w:style w:type="table" w:styleId="Mkatabulky">
    <w:name w:val="Table Grid"/>
    <w:basedOn w:val="Normlntabulka"/>
    <w:rsid w:val="006E4E26"/>
    <w:pPr>
      <w:spacing w:after="0" w:line="240" w:lineRule="auto"/>
    </w:pPr>
    <w:rPr>
      <w:rFonts w:ascii="Calibri" w:eastAsia="Calibri" w:hAnsi="Calibri"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semiHidden/>
    <w:unhideWhenUsed/>
    <w:rsid w:val="006E4E26"/>
    <w:rPr>
      <w:sz w:val="16"/>
      <w:szCs w:val="16"/>
    </w:rPr>
  </w:style>
  <w:style w:type="paragraph" w:styleId="Textkomente">
    <w:name w:val="annotation text"/>
    <w:basedOn w:val="Normln"/>
    <w:link w:val="TextkomenteChar"/>
    <w:semiHidden/>
    <w:unhideWhenUsed/>
    <w:rsid w:val="006E4E26"/>
    <w:rPr>
      <w:sz w:val="20"/>
      <w:szCs w:val="20"/>
    </w:rPr>
  </w:style>
  <w:style w:type="character" w:customStyle="1" w:styleId="TextkomenteChar">
    <w:name w:val="Text komentáře Char"/>
    <w:basedOn w:val="Standardnpsmoodstavce"/>
    <w:link w:val="Textkomente"/>
    <w:semiHidden/>
    <w:rsid w:val="006E4E26"/>
    <w:rPr>
      <w:rFonts w:ascii="Times New Roman" w:eastAsia="Calibri" w:hAnsi="Times New Roman" w:cs="Times New Roman"/>
      <w:sz w:val="20"/>
      <w:szCs w:val="20"/>
      <w:lang w:val="en-GB"/>
    </w:rPr>
  </w:style>
  <w:style w:type="paragraph" w:styleId="Pedmtkomente">
    <w:name w:val="annotation subject"/>
    <w:basedOn w:val="Textkomente"/>
    <w:next w:val="Textkomente"/>
    <w:link w:val="PedmtkomenteChar"/>
    <w:semiHidden/>
    <w:unhideWhenUsed/>
    <w:rsid w:val="006E4E26"/>
    <w:rPr>
      <w:b/>
      <w:bCs/>
    </w:rPr>
  </w:style>
  <w:style w:type="character" w:customStyle="1" w:styleId="PedmtkomenteChar">
    <w:name w:val="Předmět komentáře Char"/>
    <w:basedOn w:val="TextkomenteChar"/>
    <w:link w:val="Pedmtkomente"/>
    <w:semiHidden/>
    <w:rsid w:val="006E4E26"/>
    <w:rPr>
      <w:rFonts w:ascii="Times New Roman" w:eastAsia="Calibri" w:hAnsi="Times New Roman" w:cs="Times New Roman"/>
      <w:b/>
      <w:bCs/>
      <w:sz w:val="20"/>
      <w:szCs w:val="20"/>
      <w:lang w:val="en-GB"/>
    </w:rPr>
  </w:style>
  <w:style w:type="character" w:customStyle="1" w:styleId="title-text">
    <w:name w:val="title-text"/>
    <w:basedOn w:val="Standardnpsmoodstavce"/>
    <w:rsid w:val="006E4E26"/>
  </w:style>
  <w:style w:type="paragraph" w:styleId="Textpoznpodarou">
    <w:name w:val="footnote text"/>
    <w:basedOn w:val="Normln"/>
    <w:link w:val="TextpoznpodarouChar"/>
    <w:unhideWhenUsed/>
    <w:qFormat/>
    <w:rsid w:val="006E4E26"/>
    <w:rPr>
      <w:sz w:val="20"/>
      <w:szCs w:val="20"/>
    </w:rPr>
  </w:style>
  <w:style w:type="character" w:customStyle="1" w:styleId="TextpoznpodarouChar">
    <w:name w:val="Text pozn. pod čarou Char"/>
    <w:basedOn w:val="Standardnpsmoodstavce"/>
    <w:link w:val="Textpoznpodarou"/>
    <w:qFormat/>
    <w:rsid w:val="006E4E26"/>
    <w:rPr>
      <w:rFonts w:ascii="Times New Roman" w:eastAsia="Calibri" w:hAnsi="Times New Roman" w:cs="Times New Roman"/>
      <w:sz w:val="20"/>
      <w:szCs w:val="20"/>
      <w:lang w:val="en-GB"/>
    </w:rPr>
  </w:style>
  <w:style w:type="character" w:styleId="Znakapoznpodarou">
    <w:name w:val="footnote reference"/>
    <w:basedOn w:val="Standardnpsmoodstavce"/>
    <w:unhideWhenUsed/>
    <w:qFormat/>
    <w:rsid w:val="006E4E26"/>
    <w:rPr>
      <w:vertAlign w:val="superscript"/>
    </w:rPr>
  </w:style>
  <w:style w:type="character" w:styleId="Sledovanodkaz">
    <w:name w:val="FollowedHyperlink"/>
    <w:basedOn w:val="Standardnpsmoodstavce"/>
    <w:rsid w:val="006E4E26"/>
    <w:rPr>
      <w:color w:val="954F72" w:themeColor="followedHyperlink"/>
      <w:u w:val="single"/>
    </w:rPr>
  </w:style>
  <w:style w:type="paragraph" w:styleId="Normlnweb">
    <w:name w:val="Normal (Web)"/>
    <w:basedOn w:val="Normln"/>
    <w:uiPriority w:val="99"/>
    <w:unhideWhenUsed/>
    <w:rsid w:val="006E4E26"/>
    <w:pPr>
      <w:spacing w:before="100" w:beforeAutospacing="1" w:after="100" w:afterAutospacing="1"/>
      <w:jc w:val="left"/>
    </w:pPr>
    <w:rPr>
      <w:rFonts w:eastAsia="Times New Roman"/>
      <w:szCs w:val="24"/>
      <w:lang w:val="cs-CZ" w:eastAsia="cs-CZ"/>
    </w:rPr>
  </w:style>
  <w:style w:type="character" w:customStyle="1" w:styleId="Nevyeenzmnka2">
    <w:name w:val="Nevyřešená zmínka2"/>
    <w:basedOn w:val="Standardnpsmoodstavce"/>
    <w:uiPriority w:val="99"/>
    <w:semiHidden/>
    <w:unhideWhenUsed/>
    <w:rsid w:val="006E4E26"/>
    <w:rPr>
      <w:color w:val="605E5C"/>
      <w:shd w:val="clear" w:color="auto" w:fill="E1DFDD"/>
    </w:rPr>
  </w:style>
  <w:style w:type="character" w:styleId="Nevyeenzmnka">
    <w:name w:val="Unresolved Mention"/>
    <w:basedOn w:val="Standardnpsmoodstavce"/>
    <w:uiPriority w:val="99"/>
    <w:semiHidden/>
    <w:unhideWhenUsed/>
    <w:rsid w:val="006E4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izationofscience.com" TargetMode="External"/><Relationship Id="rId13" Type="http://schemas.openxmlformats.org/officeDocument/2006/relationships/image" Target="media/image4.png"/><Relationship Id="rId18" Type="http://schemas.openxmlformats.org/officeDocument/2006/relationships/hyperlink" Target="https://www.imf.org/external/pubs/ft/weo/2003/02/"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cwts.nl/blog?article=n-r2s29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leidenmanifesto.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fdora.org/" TargetMode="External"/><Relationship Id="rId20" Type="http://schemas.openxmlformats.org/officeDocument/2006/relationships/hyperlink" Target="https://www.scopus.com/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vitekzkytek/GlobalizationPaper/blob/master/public_data/globalization_journals.csv" TargetMode="External"/><Relationship Id="rId5" Type="http://schemas.openxmlformats.org/officeDocument/2006/relationships/webSettings" Target="webSettings.xml"/><Relationship Id="rId15" Type="http://schemas.openxmlformats.org/officeDocument/2006/relationships/hyperlink" Target="http://www.globalizationofscience.com/" TargetMode="External"/><Relationship Id="rId23" Type="http://schemas.openxmlformats.org/officeDocument/2006/relationships/hyperlink" Target="https://github.com/vitekzkytek/GlobalizationPaper/blob/master/public_data/globalization_quartiles.csv" TargetMode="External"/><Relationship Id="rId10" Type="http://schemas.openxmlformats.org/officeDocument/2006/relationships/image" Target="media/image2.png"/><Relationship Id="rId19" Type="http://schemas.openxmlformats.org/officeDocument/2006/relationships/hyperlink" Target="https://service.elsevier.com/app/answers/detail/a_id/15181/supporthub/scopus/related/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vitekzkytek/GlobalizationPaper/blob/master/public_data/globalization_scores.csv" TargetMode="External"/><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582C-FF02-4AB4-B23B-BF74FB4E0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6567</Words>
  <Characters>38750</Characters>
  <Application>Microsoft Office Word</Application>
  <DocSecurity>0</DocSecurity>
  <Lines>322</Lines>
  <Paragraphs>90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Macháček Vít</dc:creator>
  <cp:keywords/>
  <dc:description/>
  <cp:lastModifiedBy>Macháček Vít</cp:lastModifiedBy>
  <cp:revision>2</cp:revision>
  <dcterms:created xsi:type="dcterms:W3CDTF">2020-08-27T20:41:00Z</dcterms:created>
  <dcterms:modified xsi:type="dcterms:W3CDTF">2020-08-27T20:41:00Z</dcterms:modified>
</cp:coreProperties>
</file>