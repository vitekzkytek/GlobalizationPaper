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840B8" w14:textId="77777777" w:rsidR="00D61F66" w:rsidRPr="0079244C" w:rsidRDefault="00D61F66" w:rsidP="00D61F66">
      <w:pPr>
        <w:pStyle w:val="001-Title"/>
        <w:rPr>
          <w:lang w:val="en-US"/>
        </w:rPr>
      </w:pPr>
      <w:r w:rsidRPr="0079244C">
        <w:rPr>
          <w:lang w:val="en-US"/>
        </w:rPr>
        <w:t>Globalization of Science: Evidence from authors in academic journals by country of origin</w:t>
      </w:r>
      <w:r w:rsidRPr="0079244C">
        <w:rPr>
          <w:rStyle w:val="Znakapoznpodarou"/>
          <w:lang w:val="en-US"/>
        </w:rPr>
        <w:footnoteReference w:customMarkFollows="1" w:id="1"/>
        <w:t>*</w:t>
      </w:r>
    </w:p>
    <w:p w14:paraId="2837BB72" w14:textId="77777777" w:rsidR="00D61F66" w:rsidRPr="0079244C" w:rsidRDefault="00D61F66" w:rsidP="00D61F66">
      <w:pPr>
        <w:pStyle w:val="002-Authors"/>
        <w:rPr>
          <w:lang w:val="en-US"/>
        </w:rPr>
      </w:pPr>
      <w:bookmarkStart w:id="1" w:name="_Hlk535783805"/>
      <w:r w:rsidRPr="0079244C">
        <w:rPr>
          <w:lang w:val="en-US"/>
        </w:rPr>
        <w:t>Vít Macháček</w:t>
      </w:r>
      <w:r w:rsidRPr="0079244C">
        <w:rPr>
          <w:vertAlign w:val="superscript"/>
          <w:lang w:val="en-US"/>
        </w:rPr>
        <w:t>1,2</w:t>
      </w:r>
      <w:r w:rsidRPr="0079244C">
        <w:rPr>
          <w:lang w:val="en-US"/>
        </w:rPr>
        <w:t xml:space="preserve"> </w:t>
      </w:r>
    </w:p>
    <w:p w14:paraId="7D1ECDC4" w14:textId="77777777" w:rsidR="00D61F66" w:rsidRPr="0079244C" w:rsidRDefault="00D61F66" w:rsidP="00D61F66">
      <w:pPr>
        <w:pStyle w:val="003-Email"/>
        <w:rPr>
          <w:lang w:val="en-US"/>
        </w:rPr>
      </w:pPr>
      <w:r w:rsidRPr="0079244C">
        <w:rPr>
          <w:vertAlign w:val="superscript"/>
          <w:lang w:val="en-US"/>
        </w:rPr>
        <w:t xml:space="preserve">1 </w:t>
      </w:r>
      <w:r w:rsidRPr="0079244C">
        <w:rPr>
          <w:lang w:val="en-US"/>
        </w:rPr>
        <w:t>vit.machacek@cerge-ei.cz</w:t>
      </w:r>
    </w:p>
    <w:p w14:paraId="21C8D1BD" w14:textId="77777777" w:rsidR="00D61F66" w:rsidRPr="0079244C" w:rsidRDefault="00D61F66" w:rsidP="00D61F66">
      <w:pPr>
        <w:pStyle w:val="004-Affiliation"/>
        <w:rPr>
          <w:lang w:val="en-US"/>
        </w:rPr>
      </w:pPr>
      <w:r w:rsidRPr="0079244C">
        <w:rPr>
          <w:lang w:val="en-US"/>
        </w:rPr>
        <w:t xml:space="preserve">CERGE-EI, </w:t>
      </w:r>
      <w:proofErr w:type="spellStart"/>
      <w:r w:rsidRPr="0079244C">
        <w:rPr>
          <w:lang w:val="en-US"/>
        </w:rPr>
        <w:t>Politických</w:t>
      </w:r>
      <w:proofErr w:type="spellEnd"/>
      <w:r w:rsidRPr="0079244C">
        <w:rPr>
          <w:lang w:val="en-US"/>
        </w:rPr>
        <w:t xml:space="preserve"> </w:t>
      </w:r>
      <w:proofErr w:type="spellStart"/>
      <w:r w:rsidRPr="0079244C">
        <w:rPr>
          <w:lang w:val="en-US"/>
        </w:rPr>
        <w:t>vězňů</w:t>
      </w:r>
      <w:proofErr w:type="spellEnd"/>
      <w:r w:rsidRPr="0079244C">
        <w:rPr>
          <w:lang w:val="en-US"/>
        </w:rPr>
        <w:t xml:space="preserve"> 7, 110 00 Prague (Czechia)</w:t>
      </w:r>
    </w:p>
    <w:p w14:paraId="30230B1D" w14:textId="64BE50C2" w:rsidR="00D61F66" w:rsidRPr="0079244C" w:rsidRDefault="00D61F66" w:rsidP="00D61F66">
      <w:pPr>
        <w:pStyle w:val="003-Email"/>
        <w:rPr>
          <w:lang w:val="en-US"/>
        </w:rPr>
      </w:pPr>
      <w:r w:rsidRPr="0079244C">
        <w:rPr>
          <w:vertAlign w:val="superscript"/>
          <w:lang w:val="en-US"/>
        </w:rPr>
        <w:t xml:space="preserve">2 </w:t>
      </w:r>
      <w:r w:rsidRPr="0079244C">
        <w:rPr>
          <w:i w:val="0"/>
          <w:lang w:val="en-US"/>
        </w:rPr>
        <w:t xml:space="preserve">Institute of Economic Studies, Faculty of Social Sciences at the Charles University, </w:t>
      </w:r>
      <w:proofErr w:type="spellStart"/>
      <w:r w:rsidRPr="0079244C">
        <w:rPr>
          <w:i w:val="0"/>
          <w:lang w:val="en-US"/>
        </w:rPr>
        <w:t>Opletalova</w:t>
      </w:r>
      <w:proofErr w:type="spellEnd"/>
      <w:r w:rsidRPr="0079244C">
        <w:rPr>
          <w:i w:val="0"/>
          <w:lang w:val="en-US"/>
        </w:rPr>
        <w:t xml:space="preserve"> 26, 110 00</w:t>
      </w:r>
      <w:r w:rsidR="000914CB">
        <w:rPr>
          <w:i w:val="0"/>
          <w:lang w:val="en-US"/>
        </w:rPr>
        <w:t xml:space="preserve"> </w:t>
      </w:r>
      <w:r w:rsidRPr="0079244C">
        <w:rPr>
          <w:i w:val="0"/>
          <w:lang w:val="en-US"/>
        </w:rPr>
        <w:t>Prague (Czechia)</w:t>
      </w:r>
    </w:p>
    <w:bookmarkEnd w:id="1"/>
    <w:p w14:paraId="4B6E2E01" w14:textId="77777777" w:rsidR="00D61F66" w:rsidRPr="0079244C" w:rsidRDefault="00D61F66" w:rsidP="00D61F66">
      <w:pPr>
        <w:pStyle w:val="Nadpis1"/>
        <w:rPr>
          <w:lang w:val="en-US"/>
        </w:rPr>
      </w:pPr>
      <w:r w:rsidRPr="0079244C">
        <w:rPr>
          <w:lang w:val="en-US"/>
        </w:rPr>
        <w:t>Abstract</w:t>
      </w:r>
    </w:p>
    <w:p w14:paraId="5CE7A75D" w14:textId="6ABAF1D1" w:rsidR="00D61F66" w:rsidRDefault="000914CB" w:rsidP="00D61F66">
      <w:pPr>
        <w:pStyle w:val="006-AbstractBodytext"/>
      </w:pPr>
      <w:r>
        <w:rPr>
          <w:lang w:val="en-US"/>
        </w:rPr>
        <w:t>The scientific community faces an everlasting pressure to publish internationally</w:t>
      </w:r>
      <w:r w:rsidR="00D61F66" w:rsidRPr="004A667E">
        <w:t xml:space="preserve">. This study measures the tendency to publish in globalized journals on a large dataset of journals indexed in the Scopus database. Based on data on 34 964 journals indexed in the Scopus Source List (Scopus 2018), we derived </w:t>
      </w:r>
      <w:r w:rsidR="004D32D8">
        <w:t>seven</w:t>
      </w:r>
      <w:r w:rsidR="00D61F66" w:rsidRPr="004A667E">
        <w:t xml:space="preserve"> globalization indicators. These were subsequently scaled-up to the level of 174 countries and 27 disciplines between 2005 and 2017. The methodology draws from the pioneering work of </w:t>
      </w:r>
      <w:proofErr w:type="spellStart"/>
      <w:r w:rsidR="00D61F66" w:rsidRPr="004A667E">
        <w:t>Zitt</w:t>
      </w:r>
      <w:proofErr w:type="spellEnd"/>
      <w:r w:rsidR="00D61F66" w:rsidRPr="004A667E">
        <w:t xml:space="preserve"> and </w:t>
      </w:r>
      <w:proofErr w:type="spellStart"/>
      <w:r w:rsidR="00D61F66" w:rsidRPr="004A667E">
        <w:t>Bassecoulard</w:t>
      </w:r>
      <w:proofErr w:type="spellEnd"/>
      <w:r w:rsidR="00D61F66" w:rsidRPr="004A667E">
        <w:t xml:space="preserve"> (1998; 1999). The paper is accompanied by the interactive publication available at </w:t>
      </w:r>
      <w:hyperlink r:id="rId8" w:history="1">
        <w:r w:rsidR="00D61F66" w:rsidRPr="004A667E">
          <w:rPr>
            <w:rStyle w:val="Hypertextovodkaz"/>
          </w:rPr>
          <w:t>http://www.globalizationofscience.com</w:t>
        </w:r>
      </w:hyperlink>
      <w:r w:rsidR="00D61F66">
        <w:t>.</w:t>
      </w:r>
    </w:p>
    <w:p w14:paraId="3E0C942B" w14:textId="77777777" w:rsidR="00D61F66" w:rsidRPr="004A667E" w:rsidRDefault="00D61F66" w:rsidP="00D61F66">
      <w:pPr>
        <w:pStyle w:val="006-AbstractBodytext"/>
      </w:pPr>
      <w:r w:rsidRPr="004A667E">
        <w:t xml:space="preserve"> </w:t>
      </w:r>
    </w:p>
    <w:p w14:paraId="039D195B" w14:textId="0257CF0D" w:rsidR="00D61F66" w:rsidRPr="004A667E" w:rsidRDefault="00D61F66" w:rsidP="00D61F66">
      <w:pPr>
        <w:pStyle w:val="006-AbstractBodytext"/>
      </w:pPr>
      <w:r w:rsidRPr="004A667E">
        <w:t xml:space="preserve">Advanced countries tend to have high globalization that is not varying across disciplines. Social sciences </w:t>
      </w:r>
      <w:r w:rsidR="004D32D8">
        <w:t xml:space="preserve">and health sciences </w:t>
      </w:r>
      <w:r w:rsidRPr="004A667E">
        <w:t xml:space="preserve">are </w:t>
      </w:r>
      <w:r w:rsidR="004D32D8">
        <w:t xml:space="preserve">less </w:t>
      </w:r>
      <w:r w:rsidRPr="004A667E">
        <w:t xml:space="preserve">globalized </w:t>
      </w:r>
      <w:r w:rsidR="004D32D8">
        <w:t xml:space="preserve">than physical and life </w:t>
      </w:r>
      <w:r w:rsidRPr="004A667E">
        <w:t>sciences. The globalization in the former Soviet bloc is lower, especially in social sciences or health sciences. China has profoundly globalized its science system; gradually moving from the lowest globalization rates to the world average. Contrary Russia was constantly among the least globalized during the whole period, with no upward trend.</w:t>
      </w:r>
    </w:p>
    <w:p w14:paraId="3CE26278" w14:textId="77777777" w:rsidR="00D61F66" w:rsidRPr="0079244C" w:rsidRDefault="00D61F66" w:rsidP="00D61F66">
      <w:pPr>
        <w:pStyle w:val="Nadpis1"/>
        <w:rPr>
          <w:lang w:val="en-US"/>
        </w:rPr>
      </w:pPr>
      <w:r w:rsidRPr="0079244C">
        <w:rPr>
          <w:lang w:val="en-US"/>
        </w:rPr>
        <w:t>Introduction</w:t>
      </w:r>
    </w:p>
    <w:p w14:paraId="53E86817" w14:textId="5CBC8638" w:rsidR="00D61F66" w:rsidRDefault="00DB252B" w:rsidP="00D61F66">
      <w:pPr>
        <w:rPr>
          <w:lang w:val="en-US"/>
        </w:rPr>
      </w:pPr>
      <w:r>
        <w:rPr>
          <w:lang w:val="en-US"/>
        </w:rPr>
        <w:t>The scientific community faces an everlasting pressure to publish internationally (</w:t>
      </w:r>
      <w:proofErr w:type="spellStart"/>
      <w:r>
        <w:rPr>
          <w:lang w:val="en-US"/>
        </w:rPr>
        <w:t>Buela-Casal</w:t>
      </w:r>
      <w:proofErr w:type="spellEnd"/>
      <w:r>
        <w:rPr>
          <w:lang w:val="en-US"/>
        </w:rPr>
        <w:t xml:space="preserve"> et al</w:t>
      </w:r>
      <w:r w:rsidR="00090B87">
        <w:rPr>
          <w:lang w:val="en-US"/>
        </w:rPr>
        <w:t>.</w:t>
      </w:r>
      <w:r>
        <w:rPr>
          <w:lang w:val="en-US"/>
        </w:rPr>
        <w:t xml:space="preserve"> 2006</w:t>
      </w:r>
      <w:r w:rsidR="00CD23D0">
        <w:rPr>
          <w:lang w:val="en-US"/>
        </w:rPr>
        <w:t xml:space="preserve">, </w:t>
      </w:r>
      <w:proofErr w:type="spellStart"/>
      <w:r w:rsidR="00CD23D0">
        <w:rPr>
          <w:lang w:val="en-US"/>
        </w:rPr>
        <w:t>Chavarro</w:t>
      </w:r>
      <w:proofErr w:type="spellEnd"/>
      <w:r w:rsidR="00CD23D0">
        <w:rPr>
          <w:lang w:val="en-US"/>
        </w:rPr>
        <w:t xml:space="preserve"> et al</w:t>
      </w:r>
      <w:r w:rsidR="00090B87">
        <w:rPr>
          <w:lang w:val="en-US"/>
        </w:rPr>
        <w:t>.</w:t>
      </w:r>
      <w:r w:rsidR="00CD23D0">
        <w:rPr>
          <w:lang w:val="en-US"/>
        </w:rPr>
        <w:t xml:space="preserve"> 2017</w:t>
      </w:r>
      <w:r>
        <w:rPr>
          <w:lang w:val="en-US"/>
        </w:rPr>
        <w:t>)</w:t>
      </w:r>
      <w:r w:rsidR="00D61F66" w:rsidRPr="0079244C">
        <w:rPr>
          <w:lang w:val="en-US"/>
        </w:rPr>
        <w:t xml:space="preserve">. Academic researchers </w:t>
      </w:r>
      <w:r w:rsidR="008F7E1C">
        <w:rPr>
          <w:lang w:val="en-US"/>
        </w:rPr>
        <w:t xml:space="preserve">are expected to </w:t>
      </w:r>
      <w:r w:rsidR="00D61F66" w:rsidRPr="0079244C">
        <w:rPr>
          <w:lang w:val="en-US"/>
        </w:rPr>
        <w:t>present their results to their peers across the world and publish in journals contributed by researchers from the whole world (</w:t>
      </w:r>
      <w:r w:rsidR="00D61F66" w:rsidRPr="0079244C">
        <w:rPr>
          <w:i/>
          <w:lang w:val="en-US"/>
        </w:rPr>
        <w:t>globalized journals)</w:t>
      </w:r>
      <w:r w:rsidR="00D61F66" w:rsidRPr="0079244C">
        <w:rPr>
          <w:lang w:val="en-US"/>
        </w:rPr>
        <w:t xml:space="preserve">. </w:t>
      </w:r>
    </w:p>
    <w:p w14:paraId="15EE13AC" w14:textId="77777777" w:rsidR="00D61F66" w:rsidRDefault="00D61F66" w:rsidP="00D61F66">
      <w:pPr>
        <w:rPr>
          <w:lang w:val="en-US"/>
        </w:rPr>
      </w:pPr>
    </w:p>
    <w:p w14:paraId="5A0C6CE5" w14:textId="1130B97E" w:rsidR="00D61F66" w:rsidRDefault="00D61F66" w:rsidP="00A1284D">
      <w:pPr>
        <w:rPr>
          <w:lang w:val="en-US"/>
        </w:rPr>
      </w:pPr>
      <w:r>
        <w:rPr>
          <w:lang w:val="en-US"/>
        </w:rPr>
        <w:t>On the other hand, there are concerns about the side-effects of ever-growing globalization of scientific communication</w:t>
      </w:r>
      <w:r w:rsidR="00A1284D">
        <w:rPr>
          <w:lang w:val="en-US"/>
        </w:rPr>
        <w:t xml:space="preserve"> (</w:t>
      </w:r>
      <w:proofErr w:type="spellStart"/>
      <w:r w:rsidR="00A1284D">
        <w:rPr>
          <w:lang w:val="en-US"/>
        </w:rPr>
        <w:t>Chavarro</w:t>
      </w:r>
      <w:proofErr w:type="spellEnd"/>
      <w:r w:rsidR="00A1284D">
        <w:rPr>
          <w:lang w:val="en-US"/>
        </w:rPr>
        <w:t xml:space="preserve"> et al</w:t>
      </w:r>
      <w:r w:rsidR="00090B87">
        <w:rPr>
          <w:lang w:val="en-US"/>
        </w:rPr>
        <w:t>.</w:t>
      </w:r>
      <w:r w:rsidR="00A1284D">
        <w:rPr>
          <w:lang w:val="en-US"/>
        </w:rPr>
        <w:t xml:space="preserve"> 2014, </w:t>
      </w:r>
      <w:proofErr w:type="spellStart"/>
      <w:r w:rsidR="00A1284D">
        <w:rPr>
          <w:lang w:val="en-US"/>
        </w:rPr>
        <w:t>Chavarro</w:t>
      </w:r>
      <w:proofErr w:type="spellEnd"/>
      <w:r w:rsidR="00A1284D">
        <w:rPr>
          <w:lang w:val="en-US"/>
        </w:rPr>
        <w:t xml:space="preserve"> et al</w:t>
      </w:r>
      <w:r w:rsidR="00090B87">
        <w:rPr>
          <w:lang w:val="en-US"/>
        </w:rPr>
        <w:t xml:space="preserve">. </w:t>
      </w:r>
      <w:r w:rsidR="00A1284D">
        <w:rPr>
          <w:lang w:val="en-US"/>
        </w:rPr>
        <w:t xml:space="preserve">2017). Local journals may offer </w:t>
      </w:r>
      <w:r w:rsidR="00AC7BBC">
        <w:rPr>
          <w:lang w:val="en-US"/>
        </w:rPr>
        <w:t xml:space="preserve">a platform for research </w:t>
      </w:r>
      <w:r w:rsidR="00A1284D">
        <w:rPr>
          <w:lang w:val="en-US"/>
        </w:rPr>
        <w:t xml:space="preserve">that </w:t>
      </w:r>
      <w:r w:rsidR="00CD23D0">
        <w:rPr>
          <w:lang w:val="en-US"/>
        </w:rPr>
        <w:t xml:space="preserve">would be not be published in “mainstream” </w:t>
      </w:r>
      <w:r w:rsidR="00A1284D">
        <w:rPr>
          <w:lang w:val="en-US"/>
        </w:rPr>
        <w:t xml:space="preserve">journals - publication </w:t>
      </w:r>
      <w:r w:rsidR="00CD23D0">
        <w:rPr>
          <w:lang w:val="en-US"/>
        </w:rPr>
        <w:t>of junior researchers</w:t>
      </w:r>
      <w:r w:rsidR="00A1284D">
        <w:rPr>
          <w:lang w:val="en-US"/>
        </w:rPr>
        <w:t xml:space="preserve">, </w:t>
      </w:r>
      <w:r w:rsidR="00CD23D0">
        <w:rPr>
          <w:lang w:val="en-US"/>
        </w:rPr>
        <w:t xml:space="preserve">publications </w:t>
      </w:r>
      <w:r w:rsidR="00A1284D">
        <w:rPr>
          <w:lang w:val="en-US"/>
        </w:rPr>
        <w:t>bridg</w:t>
      </w:r>
      <w:r w:rsidR="00CD23D0">
        <w:rPr>
          <w:lang w:val="en-US"/>
        </w:rPr>
        <w:t xml:space="preserve">ing the </w:t>
      </w:r>
      <w:r w:rsidR="00A1284D">
        <w:rPr>
          <w:lang w:val="en-US"/>
        </w:rPr>
        <w:t xml:space="preserve">knowledge between international science and local communities </w:t>
      </w:r>
      <w:r w:rsidR="00CD23D0">
        <w:rPr>
          <w:lang w:val="en-US"/>
        </w:rPr>
        <w:t>or</w:t>
      </w:r>
      <w:r w:rsidR="00A1284D">
        <w:rPr>
          <w:lang w:val="en-US"/>
        </w:rPr>
        <w:t xml:space="preserve"> topics that </w:t>
      </w:r>
      <w:r w:rsidR="00CD23D0">
        <w:rPr>
          <w:lang w:val="en-US"/>
        </w:rPr>
        <w:t xml:space="preserve">are </w:t>
      </w:r>
      <w:r w:rsidR="00A1284D">
        <w:rPr>
          <w:lang w:val="en-US"/>
        </w:rPr>
        <w:t>overlooked by the mainstream research</w:t>
      </w:r>
      <w:r w:rsidR="00AD5C0B">
        <w:rPr>
          <w:lang w:val="en-US"/>
        </w:rPr>
        <w:t xml:space="preserve"> (Evans et al</w:t>
      </w:r>
      <w:r w:rsidR="00090B87">
        <w:rPr>
          <w:lang w:val="en-US"/>
        </w:rPr>
        <w:t>.</w:t>
      </w:r>
      <w:r w:rsidR="00AD5C0B">
        <w:rPr>
          <w:lang w:val="en-US"/>
        </w:rPr>
        <w:t xml:space="preserve"> 2014)</w:t>
      </w:r>
      <w:r w:rsidR="00A1284D">
        <w:rPr>
          <w:lang w:val="en-US"/>
        </w:rPr>
        <w:t>.</w:t>
      </w:r>
    </w:p>
    <w:p w14:paraId="40C8859E" w14:textId="77777777" w:rsidR="00A1284D" w:rsidRDefault="00A1284D" w:rsidP="00D61F66">
      <w:pPr>
        <w:rPr>
          <w:lang w:val="en-US"/>
        </w:rPr>
      </w:pPr>
    </w:p>
    <w:p w14:paraId="29BA7F29" w14:textId="68FBF3F6" w:rsidR="00D61F66" w:rsidRDefault="00D61F66" w:rsidP="00D61F66">
      <w:pPr>
        <w:rPr>
          <w:lang w:val="en-US"/>
        </w:rPr>
      </w:pPr>
      <w:r>
        <w:rPr>
          <w:lang w:val="en-US"/>
        </w:rPr>
        <w:t>This paper perceive</w:t>
      </w:r>
      <w:r w:rsidR="008F7E1C">
        <w:rPr>
          <w:lang w:val="en-US"/>
        </w:rPr>
        <w:t>s</w:t>
      </w:r>
      <w:r>
        <w:rPr>
          <w:lang w:val="en-US"/>
        </w:rPr>
        <w:t xml:space="preserve"> the globalization from the perspective of journals.</w:t>
      </w:r>
      <w:r w:rsidRPr="0079244C">
        <w:rPr>
          <w:lang w:val="en-US"/>
        </w:rPr>
        <w:t xml:space="preserve"> The more researchers publish in the same journals as their peers abroad, the more globalized their research is. The global dimension of the audience is emphasized (hence globalization), but also alternative specifications based on language and institutional concentration are added to increase robustness of findings.</w:t>
      </w:r>
      <w:r>
        <w:rPr>
          <w:lang w:val="en-US"/>
        </w:rPr>
        <w:t xml:space="preserve"> Regardless the specification and underlying data, for simplicity we refer to journal globalization (from now on just </w:t>
      </w:r>
      <w:r w:rsidRPr="004A667E">
        <w:rPr>
          <w:i/>
          <w:iCs/>
          <w:lang w:val="en-US"/>
        </w:rPr>
        <w:t>globalization</w:t>
      </w:r>
      <w:r>
        <w:rPr>
          <w:lang w:val="en-US"/>
        </w:rPr>
        <w:t>).</w:t>
      </w:r>
    </w:p>
    <w:p w14:paraId="72AD05EF" w14:textId="77777777" w:rsidR="00D61F66" w:rsidRDefault="00D61F66" w:rsidP="00D61F66">
      <w:pPr>
        <w:rPr>
          <w:lang w:val="en-US"/>
        </w:rPr>
      </w:pPr>
    </w:p>
    <w:p w14:paraId="72C98AF2" w14:textId="699AF9AC" w:rsidR="00D61F66" w:rsidRDefault="00B20769" w:rsidP="00D61F66">
      <w:pPr>
        <w:rPr>
          <w:lang w:val="en-US"/>
        </w:rPr>
      </w:pPr>
      <w:r>
        <w:rPr>
          <w:lang w:val="en-US"/>
        </w:rPr>
        <w:t xml:space="preserve">Comparably </w:t>
      </w:r>
      <w:r w:rsidR="00AD5C0B">
        <w:rPr>
          <w:lang w:val="en-US"/>
        </w:rPr>
        <w:t>to cit</w:t>
      </w:r>
      <w:r>
        <w:rPr>
          <w:lang w:val="en-US"/>
        </w:rPr>
        <w:t xml:space="preserve">ing </w:t>
      </w:r>
      <w:r w:rsidR="00AD5C0B">
        <w:rPr>
          <w:lang w:val="en-US"/>
        </w:rPr>
        <w:t>patterns (</w:t>
      </w:r>
      <w:proofErr w:type="spellStart"/>
      <w:r w:rsidR="00AD5C0B">
        <w:rPr>
          <w:lang w:val="en-US"/>
        </w:rPr>
        <w:t>Moed</w:t>
      </w:r>
      <w:proofErr w:type="spellEnd"/>
      <w:r w:rsidR="00AD5C0B">
        <w:rPr>
          <w:lang w:val="en-US"/>
        </w:rPr>
        <w:t xml:space="preserve"> 2010</w:t>
      </w:r>
      <w:r>
        <w:rPr>
          <w:lang w:val="en-US"/>
        </w:rPr>
        <w:t>, Garfield and Merton 1979</w:t>
      </w:r>
      <w:r w:rsidR="00AD5C0B">
        <w:rPr>
          <w:lang w:val="en-US"/>
        </w:rPr>
        <w:t>)</w:t>
      </w:r>
      <w:r>
        <w:rPr>
          <w:lang w:val="en-US"/>
        </w:rPr>
        <w:t xml:space="preserve"> g</w:t>
      </w:r>
      <w:r w:rsidR="00D61F66">
        <w:rPr>
          <w:lang w:val="en-US"/>
        </w:rPr>
        <w:t>lobalization can naturally differ across disciplines.</w:t>
      </w:r>
      <w:r w:rsidR="00D61F66" w:rsidRPr="00FE1313">
        <w:rPr>
          <w:lang w:val="en-US"/>
        </w:rPr>
        <w:t xml:space="preserve"> </w:t>
      </w:r>
      <w:r w:rsidR="00D61F66">
        <w:rPr>
          <w:lang w:val="en-US"/>
        </w:rPr>
        <w:t>In social sciences</w:t>
      </w:r>
      <w:r w:rsidR="00D61F66" w:rsidRPr="00FE1313">
        <w:rPr>
          <w:lang w:val="en-US"/>
        </w:rPr>
        <w:t xml:space="preserve">, the local research can be more important than in </w:t>
      </w:r>
      <w:r w:rsidR="00D61F66">
        <w:rPr>
          <w:lang w:val="en-US"/>
        </w:rPr>
        <w:t>physics</w:t>
      </w:r>
      <w:r w:rsidR="00D61F66" w:rsidRPr="00FE1313">
        <w:rPr>
          <w:lang w:val="en-US"/>
        </w:rPr>
        <w:t>. However</w:t>
      </w:r>
      <w:r w:rsidR="008F7E1C">
        <w:rPr>
          <w:lang w:val="en-US"/>
        </w:rPr>
        <w:t>,</w:t>
      </w:r>
      <w:r w:rsidR="00D61F66" w:rsidRPr="00FE1313">
        <w:rPr>
          <w:lang w:val="en-US"/>
        </w:rPr>
        <w:t xml:space="preserve"> the cross-country heterogeneity within a single discipline points towards the research evaluation in the country and the research culture in a broader context. </w:t>
      </w:r>
      <w:r w:rsidR="00D61F66" w:rsidRPr="00FE1313">
        <w:rPr>
          <w:lang w:val="en-US"/>
        </w:rPr>
        <w:lastRenderedPageBreak/>
        <w:t xml:space="preserve">Large differences between globalization in </w:t>
      </w:r>
      <w:r w:rsidR="0061513C">
        <w:rPr>
          <w:lang w:val="en-US"/>
        </w:rPr>
        <w:t>e</w:t>
      </w:r>
      <w:r w:rsidR="00D61F66" w:rsidRPr="00FE1313">
        <w:rPr>
          <w:lang w:val="en-US"/>
        </w:rPr>
        <w:t xml:space="preserve">conomics in </w:t>
      </w:r>
      <w:r w:rsidR="0061513C">
        <w:rPr>
          <w:lang w:val="en-US"/>
        </w:rPr>
        <w:t xml:space="preserve">the </w:t>
      </w:r>
      <w:r w:rsidR="00D61F66" w:rsidRPr="00FE1313">
        <w:rPr>
          <w:lang w:val="en-US"/>
        </w:rPr>
        <w:t>Netherlands and in Czech</w:t>
      </w:r>
      <w:r w:rsidR="00AC7BBC">
        <w:rPr>
          <w:lang w:val="en-US"/>
        </w:rPr>
        <w:t xml:space="preserve">ia </w:t>
      </w:r>
      <w:r w:rsidR="00D61F66">
        <w:rPr>
          <w:lang w:val="en-US"/>
        </w:rPr>
        <w:t xml:space="preserve">cannot be easily explained by the research </w:t>
      </w:r>
      <w:r w:rsidR="008F7E1C">
        <w:rPr>
          <w:lang w:val="en-US"/>
        </w:rPr>
        <w:t>content</w:t>
      </w:r>
      <w:r w:rsidR="00D61F66">
        <w:rPr>
          <w:lang w:val="en-US"/>
        </w:rPr>
        <w:t xml:space="preserve">. They point at </w:t>
      </w:r>
      <w:r w:rsidR="00D61F66" w:rsidRPr="00FE1313">
        <w:rPr>
          <w:lang w:val="en-US"/>
        </w:rPr>
        <w:t>the incentives provided by the research system of given countr</w:t>
      </w:r>
      <w:r w:rsidR="00D61F66">
        <w:rPr>
          <w:lang w:val="en-US"/>
        </w:rPr>
        <w:t>ies</w:t>
      </w:r>
      <w:r w:rsidR="00D61F66" w:rsidRPr="00FE1313">
        <w:rPr>
          <w:lang w:val="en-US"/>
        </w:rPr>
        <w:t>.</w:t>
      </w:r>
      <w:r w:rsidR="00D61F66">
        <w:rPr>
          <w:lang w:val="en-US"/>
        </w:rPr>
        <w:t xml:space="preserve"> </w:t>
      </w:r>
    </w:p>
    <w:p w14:paraId="38E4601F" w14:textId="77777777" w:rsidR="00D61F66" w:rsidRDefault="00D61F66" w:rsidP="00D61F66">
      <w:pPr>
        <w:rPr>
          <w:lang w:val="en-US"/>
        </w:rPr>
      </w:pPr>
    </w:p>
    <w:p w14:paraId="2C4868FE" w14:textId="4F22832B" w:rsidR="00D61F66" w:rsidRDefault="00D61F66" w:rsidP="00D61F66">
      <w:pPr>
        <w:rPr>
          <w:lang w:val="en-US"/>
        </w:rPr>
      </w:pPr>
      <w:r w:rsidRPr="00AC7BBC">
        <w:rPr>
          <w:lang w:val="en-US"/>
        </w:rPr>
        <w:t xml:space="preserve">The intuition suggests that the </w:t>
      </w:r>
      <w:r w:rsidRPr="00AC7BBC">
        <w:rPr>
          <w:i/>
          <w:lang w:val="en-US"/>
        </w:rPr>
        <w:t>globalized</w:t>
      </w:r>
      <w:r w:rsidRPr="00AC7BBC">
        <w:rPr>
          <w:lang w:val="en-US"/>
        </w:rPr>
        <w:t xml:space="preserve"> journals will be disseminating science </w:t>
      </w:r>
      <w:r w:rsidR="008F7E1C" w:rsidRPr="00AC7BBC">
        <w:rPr>
          <w:lang w:val="en-US"/>
        </w:rPr>
        <w:t>more efficiently</w:t>
      </w:r>
      <w:r w:rsidRPr="00AC7BBC">
        <w:rPr>
          <w:lang w:val="en-US"/>
        </w:rPr>
        <w:t xml:space="preserve"> than journals operating in only a handful of countries. Publishing in globalized journals </w:t>
      </w:r>
      <w:r w:rsidR="006F4DEE" w:rsidRPr="00AC7BBC">
        <w:rPr>
          <w:lang w:val="en-US"/>
        </w:rPr>
        <w:t xml:space="preserve">may </w:t>
      </w:r>
      <w:r w:rsidRPr="00AC7BBC">
        <w:rPr>
          <w:lang w:val="en-US"/>
        </w:rPr>
        <w:t>improve</w:t>
      </w:r>
      <w:r w:rsidR="006F4DEE" w:rsidRPr="00AC7BBC">
        <w:rPr>
          <w:lang w:val="en-US"/>
        </w:rPr>
        <w:t xml:space="preserve"> </w:t>
      </w:r>
      <w:r w:rsidRPr="00AC7BBC">
        <w:rPr>
          <w:lang w:val="en-US"/>
        </w:rPr>
        <w:t>the researchers’ visibility on the international scene. The more authors contribute to the journal, the higher competition may theoretically enforce higher quality. International publishing leads to higher competition faced by local researchers and to a larger emphasize on novelty.</w:t>
      </w:r>
      <w:r w:rsidR="00AC7BBC">
        <w:rPr>
          <w:lang w:val="en-US"/>
        </w:rPr>
        <w:t xml:space="preserve"> Simultaneously, international journals may help promoting international collaboration.</w:t>
      </w:r>
      <w:r w:rsidRPr="00AC7BBC">
        <w:rPr>
          <w:lang w:val="en-US"/>
        </w:rPr>
        <w:t xml:space="preserve"> The systemic tendency to publish in non-globalized journals indicates the local researchers’ lack of motivation to </w:t>
      </w:r>
      <w:r w:rsidR="006F4DEE" w:rsidRPr="00AC7BBC">
        <w:rPr>
          <w:lang w:val="en-US"/>
        </w:rPr>
        <w:t>open</w:t>
      </w:r>
      <w:r w:rsidRPr="00AC7BBC">
        <w:rPr>
          <w:lang w:val="en-US"/>
        </w:rPr>
        <w:t xml:space="preserve"> to the global stream of knowledge.</w:t>
      </w:r>
      <w:r w:rsidRPr="00FE1313">
        <w:rPr>
          <w:lang w:val="en-US"/>
        </w:rPr>
        <w:t xml:space="preserve"> </w:t>
      </w:r>
    </w:p>
    <w:p w14:paraId="70F0A90B" w14:textId="77777777" w:rsidR="00D61F66" w:rsidRDefault="00D61F66" w:rsidP="00D61F66">
      <w:pPr>
        <w:rPr>
          <w:lang w:val="en-US"/>
        </w:rPr>
      </w:pPr>
    </w:p>
    <w:p w14:paraId="5B9203DB" w14:textId="76A82960" w:rsidR="00D61F66" w:rsidRPr="0079244C" w:rsidRDefault="00D61F66" w:rsidP="00D61F66">
      <w:pPr>
        <w:rPr>
          <w:lang w:val="en-US"/>
        </w:rPr>
      </w:pPr>
      <w:r>
        <w:rPr>
          <w:lang w:val="en-US"/>
        </w:rPr>
        <w:t>In performance-based research systems where journals are used as major evaluation tool journals can be prone to gaming practices</w:t>
      </w:r>
      <w:r w:rsidRPr="00B27FC3">
        <w:rPr>
          <w:lang w:val="en-US"/>
        </w:rPr>
        <w:t xml:space="preserve"> </w:t>
      </w:r>
      <w:r>
        <w:rPr>
          <w:lang w:val="en-US"/>
        </w:rPr>
        <w:t>(</w:t>
      </w:r>
      <w:proofErr w:type="spellStart"/>
      <w:r>
        <w:rPr>
          <w:lang w:val="en-US"/>
        </w:rPr>
        <w:t>Rijcke</w:t>
      </w:r>
      <w:proofErr w:type="spellEnd"/>
      <w:r>
        <w:rPr>
          <w:lang w:val="en-US"/>
        </w:rPr>
        <w:t xml:space="preserve"> et al</w:t>
      </w:r>
      <w:r w:rsidR="00736A53">
        <w:rPr>
          <w:lang w:val="en-US"/>
        </w:rPr>
        <w:t>.</w:t>
      </w:r>
      <w:r>
        <w:rPr>
          <w:lang w:val="en-US"/>
        </w:rPr>
        <w:t xml:space="preserve"> 2016, Good et al. 2015</w:t>
      </w:r>
      <w:r w:rsidR="00A1284D">
        <w:rPr>
          <w:lang w:val="en-US"/>
        </w:rPr>
        <w:t>, Rafols et al</w:t>
      </w:r>
      <w:r w:rsidR="00090B87">
        <w:rPr>
          <w:lang w:val="en-US"/>
        </w:rPr>
        <w:t>.</w:t>
      </w:r>
      <w:r w:rsidR="00A1284D">
        <w:rPr>
          <w:lang w:val="en-US"/>
        </w:rPr>
        <w:t xml:space="preserve"> 2016</w:t>
      </w:r>
      <w:r w:rsidR="00B26349">
        <w:rPr>
          <w:lang w:val="en-US"/>
        </w:rPr>
        <w:t>, Mach</w:t>
      </w:r>
      <w:r w:rsidR="00B26349">
        <w:rPr>
          <w:lang w:val="cs-CZ"/>
        </w:rPr>
        <w:t xml:space="preserve">áček and </w:t>
      </w:r>
      <w:proofErr w:type="spellStart"/>
      <w:r w:rsidR="00B26349">
        <w:rPr>
          <w:lang w:val="cs-CZ"/>
        </w:rPr>
        <w:t>Srholec</w:t>
      </w:r>
      <w:proofErr w:type="spellEnd"/>
      <w:r w:rsidR="00B26349">
        <w:rPr>
          <w:lang w:val="cs-CZ"/>
        </w:rPr>
        <w:t xml:space="preserve"> (</w:t>
      </w:r>
      <w:r w:rsidR="00B26349">
        <w:rPr>
          <w:lang w:val="en-US"/>
        </w:rPr>
        <w:t>2017</w:t>
      </w:r>
      <w:r w:rsidR="001E2DCE">
        <w:rPr>
          <w:lang w:val="en-US"/>
        </w:rPr>
        <w:t>a</w:t>
      </w:r>
      <w:r w:rsidR="00B26349">
        <w:rPr>
          <w:lang w:val="en-US"/>
        </w:rPr>
        <w:t>)</w:t>
      </w:r>
      <w:r>
        <w:rPr>
          <w:lang w:val="en-US"/>
        </w:rPr>
        <w:t>)</w:t>
      </w:r>
      <w:r w:rsidRPr="00FE1313">
        <w:rPr>
          <w:lang w:val="en-US"/>
        </w:rPr>
        <w:t xml:space="preserve">. </w:t>
      </w:r>
      <w:r>
        <w:rPr>
          <w:lang w:val="en-US"/>
        </w:rPr>
        <w:t>Arguably, local journals are easier to “control”. Good et al. (2015) for example describe practices of “</w:t>
      </w:r>
      <w:r w:rsidRPr="004A667E">
        <w:rPr>
          <w:lang w:val="en-US"/>
        </w:rPr>
        <w:t>establishing working paper series and promoting them as if they were refereed journals</w:t>
      </w:r>
      <w:r>
        <w:rPr>
          <w:lang w:val="en-US"/>
        </w:rPr>
        <w:t>” (p. 97) in the Czech formula-based Evaluation Methodology.</w:t>
      </w:r>
    </w:p>
    <w:p w14:paraId="0BAAC1F4" w14:textId="77777777" w:rsidR="00D61F66" w:rsidRPr="0079244C" w:rsidRDefault="00D61F66" w:rsidP="00D61F66">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61F66" w:rsidRPr="0079244C" w14:paraId="42EF01C3" w14:textId="77777777" w:rsidTr="00DB252B">
        <w:tc>
          <w:tcPr>
            <w:tcW w:w="9071" w:type="dxa"/>
          </w:tcPr>
          <w:p w14:paraId="66AAD660" w14:textId="2E5EDD6A" w:rsidR="00D61F66" w:rsidRPr="0079244C" w:rsidRDefault="00D61F66" w:rsidP="00DB252B">
            <w:pPr>
              <w:rPr>
                <w:b/>
                <w:lang w:val="en-US"/>
              </w:rPr>
            </w:pPr>
            <w:r w:rsidRPr="0079244C">
              <w:rPr>
                <w:b/>
                <w:lang w:val="en-US"/>
              </w:rPr>
              <w:t>Figure 1: Share of research output flowing into domestic</w:t>
            </w:r>
            <w:r w:rsidRPr="004A667E">
              <w:rPr>
                <w:b/>
                <w:lang w:val="en-US"/>
              </w:rPr>
              <w:t>*</w:t>
            </w:r>
            <w:r w:rsidRPr="0079244C">
              <w:rPr>
                <w:b/>
                <w:lang w:val="en-US"/>
              </w:rPr>
              <w:t xml:space="preserve"> journals in Europe in 2015-2017</w:t>
            </w:r>
            <w:r w:rsidR="009C377B">
              <w:rPr>
                <w:noProof/>
              </w:rPr>
              <w:t xml:space="preserve"> </w:t>
            </w:r>
            <w:r w:rsidR="009C377B" w:rsidRPr="009C377B">
              <w:rPr>
                <w:b/>
                <w:lang w:val="en-US"/>
              </w:rPr>
              <w:drawing>
                <wp:inline distT="0" distB="0" distL="0" distR="0" wp14:anchorId="1095D9D6" wp14:editId="5FD2A05C">
                  <wp:extent cx="5760085" cy="3691890"/>
                  <wp:effectExtent l="0" t="0" r="0" b="381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691890"/>
                          </a:xfrm>
                          <a:prstGeom prst="rect">
                            <a:avLst/>
                          </a:prstGeom>
                        </pic:spPr>
                      </pic:pic>
                    </a:graphicData>
                  </a:graphic>
                </wp:inline>
              </w:drawing>
            </w:r>
          </w:p>
        </w:tc>
      </w:tr>
      <w:tr w:rsidR="00D61F66" w:rsidRPr="0079244C" w14:paraId="7566DB93" w14:textId="77777777" w:rsidTr="00DB252B">
        <w:tc>
          <w:tcPr>
            <w:tcW w:w="9071" w:type="dxa"/>
          </w:tcPr>
          <w:p w14:paraId="66235AFF" w14:textId="309FCF17" w:rsidR="00D61F66" w:rsidRPr="0079244C" w:rsidRDefault="00D61F66" w:rsidP="00DB252B">
            <w:pPr>
              <w:rPr>
                <w:lang w:val="en-US"/>
              </w:rPr>
            </w:pPr>
          </w:p>
        </w:tc>
      </w:tr>
      <w:tr w:rsidR="00D61F66" w:rsidRPr="0079244C" w14:paraId="3C8C2BC8" w14:textId="77777777" w:rsidTr="00DB252B">
        <w:tc>
          <w:tcPr>
            <w:tcW w:w="9071" w:type="dxa"/>
          </w:tcPr>
          <w:p w14:paraId="060288AC" w14:textId="77777777" w:rsidR="00D61F66" w:rsidRPr="0079244C" w:rsidRDefault="00D61F66" w:rsidP="00DB252B">
            <w:pPr>
              <w:pStyle w:val="Nadpis1"/>
              <w:spacing w:before="0"/>
              <w:outlineLvl w:val="0"/>
              <w:rPr>
                <w:b w:val="0"/>
                <w:i/>
                <w:lang w:val="en-US"/>
              </w:rPr>
            </w:pPr>
            <w:r w:rsidRPr="0079244C">
              <w:rPr>
                <w:b w:val="0"/>
                <w:i/>
                <w:lang w:val="en-US"/>
              </w:rPr>
              <w:t>*domestic journals are defined as journals with at least 33% authors from the same country as the publisher of the journal. Only articles, reviews, and conference papers are included. Publisher country from Scopus Source List is used to identify the domicile of the journal</w:t>
            </w:r>
          </w:p>
          <w:p w14:paraId="2A41E21D" w14:textId="77777777" w:rsidR="00D61F66" w:rsidRPr="0079244C" w:rsidRDefault="00D61F66" w:rsidP="00DB252B">
            <w:pPr>
              <w:pStyle w:val="Nadpis1"/>
              <w:spacing w:before="0"/>
              <w:outlineLvl w:val="0"/>
              <w:rPr>
                <w:b w:val="0"/>
                <w:i/>
                <w:lang w:val="en-US"/>
              </w:rPr>
            </w:pPr>
            <w:r w:rsidRPr="0079244C">
              <w:rPr>
                <w:b w:val="0"/>
                <w:i/>
                <w:lang w:val="en-US"/>
              </w:rPr>
              <w:t xml:space="preserve">Source: own </w:t>
            </w:r>
            <w:proofErr w:type="spellStart"/>
            <w:r w:rsidRPr="0079244C">
              <w:rPr>
                <w:b w:val="0"/>
                <w:i/>
                <w:lang w:val="en-US"/>
              </w:rPr>
              <w:t>calculaton</w:t>
            </w:r>
            <w:proofErr w:type="spellEnd"/>
            <w:r w:rsidRPr="0079244C">
              <w:rPr>
                <w:b w:val="0"/>
                <w:i/>
                <w:lang w:val="en-US"/>
              </w:rPr>
              <w:t>, Scopus; Scopus Source List</w:t>
            </w:r>
          </w:p>
        </w:tc>
      </w:tr>
    </w:tbl>
    <w:p w14:paraId="687868CD" w14:textId="77777777" w:rsidR="00D61F66" w:rsidRPr="0079244C" w:rsidRDefault="00D61F66" w:rsidP="00D61F66">
      <w:pPr>
        <w:rPr>
          <w:lang w:val="en-US"/>
        </w:rPr>
      </w:pPr>
    </w:p>
    <w:p w14:paraId="6E5975CF" w14:textId="5E1D526D" w:rsidR="00D61F66" w:rsidRPr="004A667E" w:rsidRDefault="00D61F66" w:rsidP="00D61F66">
      <w:pPr>
        <w:rPr>
          <w:lang w:val="cs-CZ"/>
        </w:rPr>
      </w:pPr>
      <w:r w:rsidRPr="0079244C">
        <w:rPr>
          <w:lang w:val="en-US"/>
        </w:rPr>
        <w:lastRenderedPageBreak/>
        <w:t>In Western Europe and North America, research has undergone a transition from the national to the transnational model of publications already in the 1980s and the beginning of the 1990s (</w:t>
      </w:r>
      <w:proofErr w:type="spellStart"/>
      <w:r w:rsidRPr="0079244C">
        <w:rPr>
          <w:lang w:val="en-US"/>
        </w:rPr>
        <w:t>Zitt</w:t>
      </w:r>
      <w:proofErr w:type="spellEnd"/>
      <w:r w:rsidRPr="0079244C">
        <w:rPr>
          <w:lang w:val="en-US"/>
        </w:rPr>
        <w:t xml:space="preserve"> et al. 1998). Thirty years later, the non-globalized journals still play a substantial role in the countries from the former Soviet bloc (see </w:t>
      </w:r>
      <w:proofErr w:type="spellStart"/>
      <w:r w:rsidRPr="0079244C">
        <w:rPr>
          <w:lang w:val="en-US"/>
        </w:rPr>
        <w:t>Moed</w:t>
      </w:r>
      <w:proofErr w:type="spellEnd"/>
      <w:r w:rsidR="00EE5FD1">
        <w:rPr>
          <w:lang w:val="en-US"/>
        </w:rPr>
        <w:t xml:space="preserve"> et al</w:t>
      </w:r>
      <w:r w:rsidR="00807AF5">
        <w:rPr>
          <w:lang w:val="en-US"/>
        </w:rPr>
        <w:t>.</w:t>
      </w:r>
      <w:r w:rsidRPr="0079244C">
        <w:rPr>
          <w:lang w:val="en-US"/>
        </w:rPr>
        <w:t xml:space="preserve"> 2018, </w:t>
      </w:r>
      <w:proofErr w:type="spellStart"/>
      <w:r w:rsidRPr="0079244C">
        <w:rPr>
          <w:lang w:val="en-US"/>
        </w:rPr>
        <w:t>Kirchik</w:t>
      </w:r>
      <w:proofErr w:type="spellEnd"/>
      <w:r w:rsidRPr="0079244C">
        <w:rPr>
          <w:lang w:val="en-US"/>
        </w:rPr>
        <w:t xml:space="preserve"> </w:t>
      </w:r>
      <w:r w:rsidR="00807AF5">
        <w:rPr>
          <w:lang w:val="en-US"/>
        </w:rPr>
        <w:t xml:space="preserve">et al. </w:t>
      </w:r>
      <w:r w:rsidRPr="0079244C">
        <w:rPr>
          <w:lang w:val="en-US"/>
        </w:rPr>
        <w:t>2012). For example</w:t>
      </w:r>
      <w:r w:rsidR="008F7E1C">
        <w:rPr>
          <w:lang w:val="en-US"/>
        </w:rPr>
        <w:t>,</w:t>
      </w:r>
      <w:r w:rsidRPr="0079244C">
        <w:rPr>
          <w:lang w:val="en-US"/>
        </w:rPr>
        <w:t xml:space="preserve"> in Russia, Romania or Croatia more than 25 % of the </w:t>
      </w:r>
      <w:r>
        <w:rPr>
          <w:lang w:val="en-US"/>
        </w:rPr>
        <w:t xml:space="preserve">national </w:t>
      </w:r>
      <w:r w:rsidRPr="0079244C">
        <w:rPr>
          <w:lang w:val="en-US"/>
        </w:rPr>
        <w:t>resea</w:t>
      </w:r>
      <w:r w:rsidR="006F4DEE">
        <w:rPr>
          <w:lang w:val="en-US"/>
        </w:rPr>
        <w:t>r</w:t>
      </w:r>
      <w:r w:rsidRPr="0079244C">
        <w:rPr>
          <w:lang w:val="en-US"/>
        </w:rPr>
        <w:t>ch output is published in journals</w:t>
      </w:r>
      <w:r w:rsidR="006F4DEE">
        <w:rPr>
          <w:lang w:val="en-US"/>
        </w:rPr>
        <w:t xml:space="preserve"> from the country with at least a third of authors from the same country</w:t>
      </w:r>
      <w:r>
        <w:rPr>
          <w:lang w:val="en-US"/>
        </w:rPr>
        <w:t>.</w:t>
      </w:r>
      <w:r w:rsidR="006F4DEE">
        <w:rPr>
          <w:lang w:val="en-US"/>
        </w:rPr>
        <w:t xml:space="preserve"> The difference to the countries of the Western Europe is </w:t>
      </w:r>
      <w:r w:rsidR="00736A53">
        <w:rPr>
          <w:lang w:val="en-US"/>
        </w:rPr>
        <w:t>still very large</w:t>
      </w:r>
      <w:r w:rsidR="006F4DEE">
        <w:rPr>
          <w:lang w:val="en-US"/>
        </w:rPr>
        <w:t xml:space="preserve"> (Figure 1).</w:t>
      </w:r>
    </w:p>
    <w:p w14:paraId="79097145" w14:textId="77777777" w:rsidR="00D61F66" w:rsidRPr="0079244C" w:rsidRDefault="00D61F66" w:rsidP="00D61F66">
      <w:pPr>
        <w:rPr>
          <w:lang w:val="en-US"/>
        </w:rPr>
      </w:pPr>
    </w:p>
    <w:p w14:paraId="7CBEBF87" w14:textId="4D900B6F" w:rsidR="00CE2488" w:rsidRDefault="00D61F66" w:rsidP="00D61F66">
      <w:pPr>
        <w:rPr>
          <w:lang w:val="en-US"/>
        </w:rPr>
      </w:pPr>
      <w:r w:rsidRPr="0079244C">
        <w:rPr>
          <w:lang w:val="en-US"/>
        </w:rPr>
        <w:t>Since the transition the global research landscape changed dramatically. It grows both in terms of size and interconnectedness (</w:t>
      </w:r>
      <w:proofErr w:type="spellStart"/>
      <w:r w:rsidRPr="0079244C">
        <w:rPr>
          <w:lang w:val="en-US"/>
        </w:rPr>
        <w:t>Wilsdon</w:t>
      </w:r>
      <w:proofErr w:type="spellEnd"/>
      <w:r w:rsidRPr="0079244C">
        <w:rPr>
          <w:lang w:val="en-US"/>
        </w:rPr>
        <w:t xml:space="preserve"> 2011). New countries incorporate their research into </w:t>
      </w:r>
      <w:r>
        <w:rPr>
          <w:lang w:val="en-US"/>
        </w:rPr>
        <w:t xml:space="preserve">the </w:t>
      </w:r>
      <w:r w:rsidRPr="0079244C">
        <w:rPr>
          <w:lang w:val="en-US"/>
        </w:rPr>
        <w:t>global knowledge flows (</w:t>
      </w:r>
      <w:proofErr w:type="spellStart"/>
      <w:r w:rsidRPr="0079244C">
        <w:rPr>
          <w:lang w:val="en-US"/>
        </w:rPr>
        <w:t>Gazni</w:t>
      </w:r>
      <w:proofErr w:type="spellEnd"/>
      <w:r w:rsidR="00EE5FD1">
        <w:rPr>
          <w:lang w:val="en-US"/>
        </w:rPr>
        <w:t xml:space="preserve"> et al</w:t>
      </w:r>
      <w:r w:rsidR="00807AF5">
        <w:rPr>
          <w:lang w:val="en-US"/>
        </w:rPr>
        <w:t>.</w:t>
      </w:r>
      <w:r w:rsidR="00EE5FD1">
        <w:rPr>
          <w:lang w:val="en-US"/>
        </w:rPr>
        <w:t xml:space="preserve"> </w:t>
      </w:r>
      <w:r w:rsidRPr="0079244C">
        <w:rPr>
          <w:lang w:val="en-US"/>
        </w:rPr>
        <w:t xml:space="preserve">2012; Wagner et al. 2015) and collaboration distances </w:t>
      </w:r>
      <w:r w:rsidR="008F7E1C">
        <w:rPr>
          <w:lang w:val="en-US"/>
        </w:rPr>
        <w:t>in</w:t>
      </w:r>
      <w:r w:rsidRPr="0079244C">
        <w:rPr>
          <w:lang w:val="en-US"/>
        </w:rPr>
        <w:t>crease (</w:t>
      </w:r>
      <w:r w:rsidRPr="00B26349">
        <w:rPr>
          <w:lang w:val="en-US"/>
        </w:rPr>
        <w:t xml:space="preserve">Waltman </w:t>
      </w:r>
      <w:r w:rsidR="00B26349" w:rsidRPr="00B26349">
        <w:rPr>
          <w:lang w:val="en-US"/>
        </w:rPr>
        <w:t xml:space="preserve">et al. </w:t>
      </w:r>
      <w:r w:rsidRPr="00B26349">
        <w:rPr>
          <w:lang w:val="en-US"/>
        </w:rPr>
        <w:t>2011</w:t>
      </w:r>
      <w:r w:rsidRPr="0079244C">
        <w:rPr>
          <w:lang w:val="en-US"/>
        </w:rPr>
        <w:t>). The international collaboration drives the growth of the research output (Adams 2013). Developing countries invest heavily to improve its research infrastructure (</w:t>
      </w:r>
      <w:proofErr w:type="spellStart"/>
      <w:r w:rsidRPr="0079244C">
        <w:rPr>
          <w:lang w:val="en-US"/>
        </w:rPr>
        <w:t>Wilsdon</w:t>
      </w:r>
      <w:proofErr w:type="spellEnd"/>
      <w:r w:rsidRPr="0079244C">
        <w:rPr>
          <w:lang w:val="en-US"/>
        </w:rPr>
        <w:t xml:space="preserve"> 2011) and international visibility (Zhou and </w:t>
      </w:r>
      <w:proofErr w:type="spellStart"/>
      <w:r w:rsidRPr="0079244C">
        <w:rPr>
          <w:lang w:val="en-US"/>
        </w:rPr>
        <w:t>Glanzel</w:t>
      </w:r>
      <w:proofErr w:type="spellEnd"/>
      <w:r w:rsidRPr="0079244C">
        <w:rPr>
          <w:lang w:val="en-US"/>
        </w:rPr>
        <w:t xml:space="preserve"> 2010). </w:t>
      </w:r>
    </w:p>
    <w:p w14:paraId="27534F6F" w14:textId="77777777" w:rsidR="00CE2488" w:rsidRDefault="00CE2488" w:rsidP="00D61F66">
      <w:pPr>
        <w:rPr>
          <w:lang w:val="en-US"/>
        </w:rPr>
      </w:pPr>
    </w:p>
    <w:p w14:paraId="0391A0DE" w14:textId="23DBD477" w:rsidR="00CE2488" w:rsidRPr="0051331C" w:rsidRDefault="00CF21A8" w:rsidP="00CE2488">
      <w:pPr>
        <w:rPr>
          <w:lang w:val="en-US"/>
        </w:rPr>
      </w:pPr>
      <w:r>
        <w:rPr>
          <w:lang w:val="en-US"/>
        </w:rPr>
        <w:t>The</w:t>
      </w:r>
      <w:r w:rsidR="00CE2488">
        <w:rPr>
          <w:lang w:val="en-US"/>
        </w:rPr>
        <w:t xml:space="preserve"> </w:t>
      </w:r>
      <w:r>
        <w:rPr>
          <w:lang w:val="en-US"/>
        </w:rPr>
        <w:t xml:space="preserve">internationalization </w:t>
      </w:r>
      <w:r w:rsidR="00CE2488">
        <w:rPr>
          <w:lang w:val="en-US"/>
        </w:rPr>
        <w:t xml:space="preserve">is </w:t>
      </w:r>
      <w:r>
        <w:rPr>
          <w:lang w:val="en-US"/>
        </w:rPr>
        <w:t xml:space="preserve">driven by </w:t>
      </w:r>
      <w:r w:rsidR="00CE2488">
        <w:rPr>
          <w:lang w:val="en-US"/>
        </w:rPr>
        <w:t xml:space="preserve">science </w:t>
      </w:r>
      <w:r>
        <w:rPr>
          <w:lang w:val="en-US"/>
        </w:rPr>
        <w:t>policy,</w:t>
      </w:r>
      <w:r w:rsidR="00CE2488">
        <w:rPr>
          <w:lang w:val="en-US"/>
        </w:rPr>
        <w:t xml:space="preserve"> more efficient communication infrastructure, but also researchers’ self-organization. However, it is not automatic as it meets adverse reaction from the scientific community - </w:t>
      </w:r>
      <w:r w:rsidR="00CE2488" w:rsidRPr="00CE2488">
        <w:rPr>
          <w:lang w:val="en-US"/>
        </w:rPr>
        <w:t>proximity effects anchored in infrastructural</w:t>
      </w:r>
      <w:r w:rsidR="00CE2488">
        <w:rPr>
          <w:lang w:val="en-US"/>
        </w:rPr>
        <w:t xml:space="preserve"> </w:t>
      </w:r>
      <w:r w:rsidR="00CE2488" w:rsidRPr="00CE2488">
        <w:rPr>
          <w:lang w:val="en-US"/>
        </w:rPr>
        <w:t>factors</w:t>
      </w:r>
      <w:r w:rsidR="00CE2488">
        <w:rPr>
          <w:lang w:val="en-US"/>
        </w:rPr>
        <w:t xml:space="preserve"> or</w:t>
      </w:r>
      <w:r w:rsidR="00CE2488" w:rsidRPr="00CE2488">
        <w:rPr>
          <w:lang w:val="en-US"/>
        </w:rPr>
        <w:t xml:space="preserve"> inertia of personal and institutional networks</w:t>
      </w:r>
      <w:r w:rsidR="00CE2488">
        <w:rPr>
          <w:lang w:val="en-US"/>
        </w:rPr>
        <w:t xml:space="preserve"> (</w:t>
      </w:r>
      <w:proofErr w:type="spellStart"/>
      <w:r w:rsidR="00CE2488">
        <w:rPr>
          <w:lang w:val="en-US"/>
        </w:rPr>
        <w:t>Zitt</w:t>
      </w:r>
      <w:proofErr w:type="spellEnd"/>
      <w:r w:rsidR="00CE2488">
        <w:rPr>
          <w:lang w:val="en-US"/>
        </w:rPr>
        <w:t xml:space="preserve"> and </w:t>
      </w:r>
      <w:proofErr w:type="spellStart"/>
      <w:r w:rsidR="00CE2488">
        <w:rPr>
          <w:lang w:val="en-US"/>
        </w:rPr>
        <w:t>Bassecoulard</w:t>
      </w:r>
      <w:proofErr w:type="spellEnd"/>
      <w:r w:rsidR="00CE2488">
        <w:rPr>
          <w:lang w:val="en-US"/>
        </w:rPr>
        <w:t xml:space="preserve"> 2004)</w:t>
      </w:r>
      <w:r w:rsidR="00CE2488" w:rsidRPr="00CE2488">
        <w:rPr>
          <w:lang w:val="en-US"/>
        </w:rPr>
        <w:t>.</w:t>
      </w:r>
      <w:r w:rsidR="0061513C">
        <w:rPr>
          <w:lang w:val="en-US"/>
        </w:rPr>
        <w:t xml:space="preserve"> The different research landscape across countries will lead to different balance between the engine and the adverse effects to internationalization. </w:t>
      </w:r>
    </w:p>
    <w:p w14:paraId="36D45986" w14:textId="77777777" w:rsidR="00D61F66" w:rsidRPr="004A667E" w:rsidRDefault="00D61F66" w:rsidP="00D61F66">
      <w:pPr>
        <w:rPr>
          <w:lang w:val="en-US"/>
        </w:rPr>
      </w:pPr>
    </w:p>
    <w:p w14:paraId="0B7B4446" w14:textId="7E003E5C" w:rsidR="00D61F66" w:rsidRPr="004A667E" w:rsidRDefault="00D61F66" w:rsidP="00D61F66">
      <w:pPr>
        <w:rPr>
          <w:lang w:val="en-US"/>
        </w:rPr>
      </w:pPr>
      <w:proofErr w:type="spellStart"/>
      <w:r w:rsidRPr="004A667E">
        <w:rPr>
          <w:lang w:val="en-US"/>
        </w:rPr>
        <w:t>Zitt</w:t>
      </w:r>
      <w:proofErr w:type="spellEnd"/>
      <w:r w:rsidRPr="004A667E">
        <w:rPr>
          <w:lang w:val="en-US"/>
        </w:rPr>
        <w:t xml:space="preserve"> and </w:t>
      </w:r>
      <w:proofErr w:type="spellStart"/>
      <w:r w:rsidRPr="004A667E">
        <w:rPr>
          <w:lang w:val="en-US"/>
        </w:rPr>
        <w:t>Bassecoulard</w:t>
      </w:r>
      <w:proofErr w:type="spellEnd"/>
      <w:r w:rsidRPr="004A667E">
        <w:rPr>
          <w:lang w:val="en-US"/>
        </w:rPr>
        <w:t xml:space="preserve"> (1998</w:t>
      </w:r>
      <w:r w:rsidRPr="0079244C">
        <w:rPr>
          <w:lang w:val="en-US"/>
        </w:rPr>
        <w:t xml:space="preserve"> and 1999</w:t>
      </w:r>
      <w:r w:rsidRPr="004A667E">
        <w:rPr>
          <w:lang w:val="en-US"/>
        </w:rPr>
        <w:t xml:space="preserve">) suggested a methodology for determining journal </w:t>
      </w:r>
      <w:r w:rsidR="008F7E1C">
        <w:rPr>
          <w:lang w:val="en-US"/>
        </w:rPr>
        <w:t>globalization</w:t>
      </w:r>
      <w:r w:rsidRPr="004A667E">
        <w:rPr>
          <w:lang w:val="en-US"/>
        </w:rPr>
        <w:t xml:space="preserve">. </w:t>
      </w:r>
      <w:r w:rsidRPr="0079244C">
        <w:rPr>
          <w:lang w:val="en-US"/>
        </w:rPr>
        <w:t xml:space="preserve">It also </w:t>
      </w:r>
      <w:r w:rsidR="008F7E1C" w:rsidRPr="0079244C">
        <w:rPr>
          <w:lang w:val="en-US"/>
        </w:rPr>
        <w:t>allows</w:t>
      </w:r>
      <w:r w:rsidRPr="0079244C">
        <w:rPr>
          <w:lang w:val="en-US"/>
        </w:rPr>
        <w:t xml:space="preserve"> to scale up from journal level to the national level.</w:t>
      </w:r>
      <w:r w:rsidRPr="004A667E">
        <w:rPr>
          <w:lang w:val="en-US"/>
        </w:rPr>
        <w:t xml:space="preserve"> However, since then any systematic evidence is missing. </w:t>
      </w:r>
      <w:r w:rsidRPr="0079244C">
        <w:rPr>
          <w:lang w:val="en-US"/>
        </w:rPr>
        <w:t xml:space="preserve">This paper applies similar methodology to study the changes in the globalization landscape in the new </w:t>
      </w:r>
      <w:r w:rsidR="008F7E1C" w:rsidRPr="0079244C">
        <w:rPr>
          <w:lang w:val="en-US"/>
        </w:rPr>
        <w:t>millenn</w:t>
      </w:r>
      <w:r w:rsidR="008F7E1C">
        <w:rPr>
          <w:lang w:val="en-US"/>
        </w:rPr>
        <w:t>ium</w:t>
      </w:r>
      <w:r w:rsidR="001E2DCE">
        <w:rPr>
          <w:lang w:val="en-US"/>
        </w:rPr>
        <w:t xml:space="preserve"> and apply it to much broader dataset</w:t>
      </w:r>
      <w:r w:rsidRPr="004A667E">
        <w:rPr>
          <w:lang w:val="en-US"/>
        </w:rPr>
        <w:t>.</w:t>
      </w:r>
      <w:r w:rsidRPr="0079244C">
        <w:rPr>
          <w:lang w:val="en-US"/>
        </w:rPr>
        <w:t xml:space="preserve"> </w:t>
      </w:r>
      <w:r w:rsidR="00493548">
        <w:rPr>
          <w:lang w:val="en-US"/>
        </w:rPr>
        <w:t xml:space="preserve">How are post-soviet countries integrating into the world knowledge flows? </w:t>
      </w:r>
      <w:r w:rsidRPr="0079244C">
        <w:rPr>
          <w:lang w:val="en-US"/>
        </w:rPr>
        <w:t>How is China globalizing its fast</w:t>
      </w:r>
      <w:r w:rsidR="008F7E1C">
        <w:rPr>
          <w:lang w:val="en-US"/>
        </w:rPr>
        <w:t>-</w:t>
      </w:r>
      <w:r w:rsidRPr="0079244C">
        <w:rPr>
          <w:lang w:val="en-US"/>
        </w:rPr>
        <w:t>growing research output (</w:t>
      </w:r>
      <w:r w:rsidR="00B26349">
        <w:rPr>
          <w:lang w:val="en-US"/>
        </w:rPr>
        <w:t xml:space="preserve">Zhou and </w:t>
      </w:r>
      <w:proofErr w:type="spellStart"/>
      <w:r w:rsidRPr="0079244C">
        <w:rPr>
          <w:lang w:val="en-US"/>
        </w:rPr>
        <w:t>Leyersdorf</w:t>
      </w:r>
      <w:proofErr w:type="spellEnd"/>
      <w:r>
        <w:rPr>
          <w:lang w:val="en-US"/>
        </w:rPr>
        <w:t xml:space="preserve"> 2006</w:t>
      </w:r>
      <w:r w:rsidR="00493548">
        <w:rPr>
          <w:lang w:val="en-US"/>
        </w:rPr>
        <w:t xml:space="preserve">, </w:t>
      </w:r>
      <w:proofErr w:type="spellStart"/>
      <w:r w:rsidR="00493548">
        <w:rPr>
          <w:lang w:val="en-US"/>
        </w:rPr>
        <w:t>Moed</w:t>
      </w:r>
      <w:proofErr w:type="spellEnd"/>
      <w:r w:rsidR="00493548">
        <w:rPr>
          <w:lang w:val="en-US"/>
        </w:rPr>
        <w:t xml:space="preserve"> 200</w:t>
      </w:r>
      <w:r w:rsidR="00B26349">
        <w:rPr>
          <w:lang w:val="en-US"/>
        </w:rPr>
        <w:t>2</w:t>
      </w:r>
      <w:r w:rsidRPr="0079244C">
        <w:rPr>
          <w:lang w:val="en-US"/>
        </w:rPr>
        <w:t>)? How about Russia and Eastern Europe?</w:t>
      </w:r>
    </w:p>
    <w:p w14:paraId="12F6D5B3" w14:textId="77777777" w:rsidR="00D61F66" w:rsidRPr="0079244C" w:rsidRDefault="00D61F66" w:rsidP="00D61F66">
      <w:pPr>
        <w:rPr>
          <w:lang w:val="en-US"/>
        </w:rPr>
      </w:pPr>
    </w:p>
    <w:p w14:paraId="2270E435" w14:textId="4E306631" w:rsidR="00D61F66" w:rsidRPr="004A667E" w:rsidRDefault="00D61F66" w:rsidP="00D61F66">
      <w:pPr>
        <w:rPr>
          <w:lang w:val="en-US"/>
        </w:rPr>
      </w:pPr>
      <w:r w:rsidRPr="004A667E">
        <w:rPr>
          <w:lang w:val="en-US"/>
        </w:rPr>
        <w:t xml:space="preserve">Based on data on 34 964 journals indexed in the Scopus Source List (Scopus 2018), we derived </w:t>
      </w:r>
      <w:r w:rsidR="00944A0B">
        <w:rPr>
          <w:lang w:val="en-US"/>
        </w:rPr>
        <w:t>7</w:t>
      </w:r>
      <w:r w:rsidRPr="004A667E">
        <w:rPr>
          <w:lang w:val="en-US"/>
        </w:rPr>
        <w:t xml:space="preserve"> indicators of journal globalization. These were subsequently scaled-up to the level countries, disciplines and time. The final dataset consists of </w:t>
      </w:r>
      <w:r w:rsidR="001E2DCE">
        <w:rPr>
          <w:lang w:val="en-US"/>
        </w:rPr>
        <w:t xml:space="preserve">average </w:t>
      </w:r>
      <w:r w:rsidRPr="004A667E">
        <w:rPr>
          <w:lang w:val="en-US"/>
        </w:rPr>
        <w:t>globalization scores</w:t>
      </w:r>
      <w:r w:rsidR="001E2DCE">
        <w:rPr>
          <w:lang w:val="en-US"/>
        </w:rPr>
        <w:t xml:space="preserve"> and distribution of research output into journals by globalization quartiles</w:t>
      </w:r>
      <w:r w:rsidRPr="004A667E">
        <w:rPr>
          <w:lang w:val="en-US"/>
        </w:rPr>
        <w:t xml:space="preserve"> for 174 countries across 27 narrow</w:t>
      </w:r>
      <w:r w:rsidR="001E2DCE">
        <w:rPr>
          <w:lang w:val="en-US"/>
        </w:rPr>
        <w:t xml:space="preserve">, </w:t>
      </w:r>
      <w:r>
        <w:rPr>
          <w:lang w:val="en-US"/>
        </w:rPr>
        <w:t xml:space="preserve">5 </w:t>
      </w:r>
      <w:r w:rsidRPr="004A667E">
        <w:rPr>
          <w:lang w:val="en-US"/>
        </w:rPr>
        <w:t xml:space="preserve">broad disciplines </w:t>
      </w:r>
      <w:r w:rsidR="001E2DCE">
        <w:rPr>
          <w:lang w:val="en-US"/>
        </w:rPr>
        <w:t xml:space="preserve">and </w:t>
      </w:r>
      <w:r w:rsidRPr="004A667E">
        <w:rPr>
          <w:lang w:val="en-US"/>
        </w:rPr>
        <w:t xml:space="preserve">1 </w:t>
      </w:r>
      <w:r>
        <w:rPr>
          <w:lang w:val="en-US"/>
        </w:rPr>
        <w:t xml:space="preserve">all-embracing </w:t>
      </w:r>
      <w:r w:rsidRPr="004A667E">
        <w:rPr>
          <w:i/>
          <w:lang w:val="en-US"/>
        </w:rPr>
        <w:t>All disciplines</w:t>
      </w:r>
      <w:r w:rsidRPr="004A667E">
        <w:rPr>
          <w:lang w:val="en-US"/>
        </w:rPr>
        <w:t xml:space="preserve"> between 2005 and 2017.</w:t>
      </w:r>
    </w:p>
    <w:p w14:paraId="5FEF9739" w14:textId="77777777" w:rsidR="00D61F66" w:rsidRPr="0079244C" w:rsidRDefault="00D61F66" w:rsidP="00D61F66">
      <w:pPr>
        <w:rPr>
          <w:lang w:val="en-US"/>
        </w:rPr>
      </w:pPr>
    </w:p>
    <w:p w14:paraId="05895AF9" w14:textId="31CD41D0" w:rsidR="00D61F66" w:rsidRPr="0079244C" w:rsidRDefault="00D61F66" w:rsidP="00D61F66">
      <w:pPr>
        <w:rPr>
          <w:lang w:val="en-US"/>
        </w:rPr>
      </w:pPr>
      <w:r w:rsidRPr="0079244C">
        <w:rPr>
          <w:lang w:val="en-US"/>
        </w:rPr>
        <w:t>The following section describes used methodology and its main limitations; the second section describe</w:t>
      </w:r>
      <w:r w:rsidR="008F7E1C">
        <w:rPr>
          <w:lang w:val="en-US"/>
        </w:rPr>
        <w:t>s</w:t>
      </w:r>
      <w:r w:rsidRPr="0079244C">
        <w:rPr>
          <w:lang w:val="en-US"/>
        </w:rPr>
        <w:t xml:space="preserve"> </w:t>
      </w:r>
      <w:r w:rsidR="008F7E1C">
        <w:rPr>
          <w:lang w:val="en-US"/>
        </w:rPr>
        <w:t xml:space="preserve">data </w:t>
      </w:r>
      <w:r w:rsidRPr="0079244C">
        <w:rPr>
          <w:lang w:val="en-US"/>
        </w:rPr>
        <w:t xml:space="preserve">collection and its </w:t>
      </w:r>
      <w:r w:rsidR="008F7E1C" w:rsidRPr="0079244C">
        <w:rPr>
          <w:lang w:val="en-US"/>
        </w:rPr>
        <w:t>characteristics and</w:t>
      </w:r>
      <w:r w:rsidRPr="0079244C">
        <w:rPr>
          <w:lang w:val="en-US"/>
        </w:rPr>
        <w:t xml:space="preserve"> the third describes results. The last section concludes. The paper is accompanied by an already released interactive study available at </w:t>
      </w:r>
      <w:hyperlink r:id="rId10" w:history="1">
        <w:r w:rsidRPr="0079244C">
          <w:rPr>
            <w:rStyle w:val="Hypertextovodkaz"/>
            <w:lang w:val="en-US"/>
          </w:rPr>
          <w:t>http://www.globalizationofscience.com</w:t>
        </w:r>
      </w:hyperlink>
      <w:r w:rsidRPr="0079244C">
        <w:rPr>
          <w:lang w:val="en-US"/>
        </w:rPr>
        <w:t xml:space="preserve"> (Mach</w:t>
      </w:r>
      <w:r w:rsidRPr="004A667E">
        <w:rPr>
          <w:lang w:val="en-US"/>
        </w:rPr>
        <w:t xml:space="preserve">áček and </w:t>
      </w:r>
      <w:proofErr w:type="spellStart"/>
      <w:r w:rsidRPr="004A667E">
        <w:rPr>
          <w:lang w:val="en-US"/>
        </w:rPr>
        <w:t>Srholec</w:t>
      </w:r>
      <w:proofErr w:type="spellEnd"/>
      <w:r w:rsidRPr="004A667E">
        <w:rPr>
          <w:lang w:val="en-US"/>
        </w:rPr>
        <w:t xml:space="preserve"> 2019).</w:t>
      </w:r>
      <w:r w:rsidRPr="0079244C">
        <w:rPr>
          <w:lang w:val="en-US"/>
        </w:rPr>
        <w:t xml:space="preserve"> Readers can spend their time with the interactive application, as it offers an intuitive way of exploring the results </w:t>
      </w:r>
      <w:r w:rsidR="008F7E1C">
        <w:rPr>
          <w:lang w:val="en-US"/>
        </w:rPr>
        <w:t>in detail</w:t>
      </w:r>
      <w:r w:rsidRPr="0079244C">
        <w:rPr>
          <w:lang w:val="en-US"/>
        </w:rPr>
        <w:t xml:space="preserve">. </w:t>
      </w:r>
    </w:p>
    <w:p w14:paraId="0173C034" w14:textId="77777777" w:rsidR="00D61F66" w:rsidRPr="0079244C" w:rsidRDefault="00D61F66" w:rsidP="00D61F66">
      <w:pPr>
        <w:pStyle w:val="Nadpis1"/>
        <w:rPr>
          <w:lang w:val="en-US"/>
        </w:rPr>
      </w:pPr>
      <w:r w:rsidRPr="0079244C">
        <w:rPr>
          <w:lang w:val="en-US"/>
        </w:rPr>
        <w:t>Globalization Indicators</w:t>
      </w:r>
    </w:p>
    <w:p w14:paraId="50A131C7" w14:textId="79F74284" w:rsidR="00D61F66" w:rsidRPr="0079244C" w:rsidRDefault="00D61F66" w:rsidP="00D61F66">
      <w:pPr>
        <w:rPr>
          <w:lang w:val="en-US"/>
        </w:rPr>
      </w:pPr>
      <w:r w:rsidRPr="0079244C">
        <w:rPr>
          <w:lang w:val="en-US"/>
        </w:rPr>
        <w:t xml:space="preserve">The academic journals are an essential platform for </w:t>
      </w:r>
      <w:r w:rsidR="008F7E1C" w:rsidRPr="0079244C">
        <w:rPr>
          <w:lang w:val="en-US"/>
        </w:rPr>
        <w:t xml:space="preserve">dissemination </w:t>
      </w:r>
      <w:r w:rsidR="008F7E1C">
        <w:rPr>
          <w:lang w:val="en-US"/>
        </w:rPr>
        <w:t xml:space="preserve">of </w:t>
      </w:r>
      <w:r w:rsidRPr="0079244C">
        <w:rPr>
          <w:lang w:val="en-US"/>
        </w:rPr>
        <w:t xml:space="preserve">scientific knowledge. They allow scientists across the world to keep </w:t>
      </w:r>
      <w:r w:rsidR="008F7E1C" w:rsidRPr="0079244C">
        <w:rPr>
          <w:lang w:val="en-US"/>
        </w:rPr>
        <w:t>up to date</w:t>
      </w:r>
      <w:r w:rsidRPr="0079244C">
        <w:rPr>
          <w:lang w:val="en-US"/>
        </w:rPr>
        <w:t xml:space="preserve"> with the latest discoveries and to present their results to the global audience. Simultaneously they serve as a major research evaluation tool and researchers often face a significant pressure to publish </w:t>
      </w:r>
      <w:r>
        <w:rPr>
          <w:lang w:val="en-US"/>
        </w:rPr>
        <w:t>“internationally”.</w:t>
      </w:r>
    </w:p>
    <w:p w14:paraId="52FF838C" w14:textId="77777777" w:rsidR="00D61F66" w:rsidRPr="0079244C" w:rsidRDefault="00D61F66" w:rsidP="00D61F66">
      <w:pPr>
        <w:rPr>
          <w:lang w:val="en-US"/>
        </w:rPr>
      </w:pPr>
    </w:p>
    <w:p w14:paraId="2F667883" w14:textId="7FE73989" w:rsidR="00D61F66" w:rsidRDefault="00D61F66" w:rsidP="00D61F66">
      <w:pPr>
        <w:rPr>
          <w:lang w:val="en-US"/>
        </w:rPr>
      </w:pPr>
      <w:r w:rsidRPr="0079244C">
        <w:rPr>
          <w:lang w:val="en-US"/>
        </w:rPr>
        <w:lastRenderedPageBreak/>
        <w:t xml:space="preserve">There is no consensus on the definition of “internationality”. Journal can be considered international based on </w:t>
      </w:r>
      <w:r w:rsidR="007666CF">
        <w:rPr>
          <w:lang w:val="en-US"/>
        </w:rPr>
        <w:t xml:space="preserve">the </w:t>
      </w:r>
      <w:r w:rsidRPr="0079244C">
        <w:rPr>
          <w:lang w:val="en-US"/>
        </w:rPr>
        <w:t xml:space="preserve">country of origin of authors, country of origin of editors, language of publication or even having “international” in its name. </w:t>
      </w:r>
      <w:r w:rsidR="008F7E1C">
        <w:rPr>
          <w:lang w:val="en-US"/>
        </w:rPr>
        <w:t xml:space="preserve">The journals publishing only Czech and Slovak authors </w:t>
      </w:r>
      <w:r w:rsidR="007666CF">
        <w:rPr>
          <w:lang w:val="en-US"/>
        </w:rPr>
        <w:t>are</w:t>
      </w:r>
      <w:r w:rsidR="008F7E1C">
        <w:rPr>
          <w:lang w:val="en-US"/>
        </w:rPr>
        <w:t xml:space="preserve"> de facto international. </w:t>
      </w:r>
      <w:r w:rsidRPr="0079244C">
        <w:rPr>
          <w:lang w:val="en-US"/>
        </w:rPr>
        <w:t xml:space="preserve">Each definition of </w:t>
      </w:r>
      <w:r w:rsidR="00FE36DD" w:rsidRPr="0079244C">
        <w:rPr>
          <w:lang w:val="en-US"/>
        </w:rPr>
        <w:t>internationality</w:t>
      </w:r>
      <w:r w:rsidRPr="0079244C">
        <w:rPr>
          <w:lang w:val="en-US"/>
        </w:rPr>
        <w:t xml:space="preserve"> can lead to different ranking in the degree of the internationality (</w:t>
      </w:r>
      <w:proofErr w:type="spellStart"/>
      <w:r w:rsidRPr="0079244C">
        <w:rPr>
          <w:lang w:val="en-US"/>
        </w:rPr>
        <w:t>Buela-Casal</w:t>
      </w:r>
      <w:proofErr w:type="spellEnd"/>
      <w:r w:rsidRPr="0079244C">
        <w:rPr>
          <w:lang w:val="en-US"/>
        </w:rPr>
        <w:t xml:space="preserve"> et al. 2006). </w:t>
      </w:r>
      <w:r w:rsidR="007666CF">
        <w:rPr>
          <w:lang w:val="en-US"/>
        </w:rPr>
        <w:t>Internationality is a very ambiguous term</w:t>
      </w:r>
      <w:r w:rsidRPr="0079244C">
        <w:rPr>
          <w:lang w:val="en-US"/>
        </w:rPr>
        <w:t>.</w:t>
      </w:r>
    </w:p>
    <w:p w14:paraId="60E44623" w14:textId="77777777" w:rsidR="008F7E1C" w:rsidRPr="0079244C" w:rsidRDefault="008F7E1C" w:rsidP="00D61F66">
      <w:pPr>
        <w:rPr>
          <w:lang w:val="en-US"/>
        </w:rPr>
      </w:pPr>
    </w:p>
    <w:p w14:paraId="2D57FEB9" w14:textId="25F00055" w:rsidR="00D61F66" w:rsidRPr="0079244C" w:rsidRDefault="00D61F66" w:rsidP="00D61F66">
      <w:pPr>
        <w:rPr>
          <w:lang w:val="en-US"/>
        </w:rPr>
      </w:pPr>
      <w:r w:rsidRPr="0079244C">
        <w:rPr>
          <w:lang w:val="en-US"/>
        </w:rPr>
        <w:t xml:space="preserve">To ensure robustness the paper uses </w:t>
      </w:r>
      <w:r w:rsidR="00944A0B">
        <w:rPr>
          <w:lang w:val="en-US"/>
        </w:rPr>
        <w:t>7</w:t>
      </w:r>
      <w:r w:rsidRPr="0079244C">
        <w:rPr>
          <w:lang w:val="en-US"/>
        </w:rPr>
        <w:t xml:space="preserve"> </w:t>
      </w:r>
      <w:r w:rsidRPr="0079244C">
        <w:rPr>
          <w:i/>
          <w:lang w:val="en-US"/>
        </w:rPr>
        <w:t>globalization indicators</w:t>
      </w:r>
      <w:r w:rsidRPr="0079244C">
        <w:rPr>
          <w:lang w:val="en-US"/>
        </w:rPr>
        <w:t xml:space="preserve"> assessing each country and discipline’s globalization for each year.</w:t>
      </w:r>
      <w:r w:rsidR="00EE39F0">
        <w:rPr>
          <w:lang w:val="en-US"/>
        </w:rPr>
        <w:t xml:space="preserve"> Most indicators are based on the geographical diversity of authors.</w:t>
      </w:r>
      <w:r w:rsidRPr="0079244C">
        <w:rPr>
          <w:lang w:val="en-US"/>
        </w:rPr>
        <w:t xml:space="preserve"> The two-step methodology builds on the work of </w:t>
      </w:r>
      <w:proofErr w:type="spellStart"/>
      <w:r w:rsidRPr="0079244C">
        <w:rPr>
          <w:lang w:val="en-US"/>
        </w:rPr>
        <w:t>Zitt</w:t>
      </w:r>
      <w:proofErr w:type="spellEnd"/>
      <w:r w:rsidRPr="0079244C">
        <w:rPr>
          <w:lang w:val="en-US"/>
        </w:rPr>
        <w:t xml:space="preserve"> and </w:t>
      </w:r>
      <w:proofErr w:type="spellStart"/>
      <w:r w:rsidRPr="0079244C">
        <w:rPr>
          <w:lang w:val="en-US"/>
        </w:rPr>
        <w:t>Bassecoulard</w:t>
      </w:r>
      <w:proofErr w:type="spellEnd"/>
      <w:r w:rsidRPr="0079244C">
        <w:rPr>
          <w:lang w:val="en-US"/>
        </w:rPr>
        <w:t xml:space="preserve"> (1998) and (1999). First, we calculate the globalization indicators for each journal </w:t>
      </w:r>
      <w:r>
        <w:rPr>
          <w:lang w:val="en-US"/>
        </w:rPr>
        <w:t>in our dataset</w:t>
      </w:r>
      <w:r w:rsidRPr="0079244C">
        <w:rPr>
          <w:lang w:val="en-US"/>
        </w:rPr>
        <w:t xml:space="preserve"> in each year. Subsequently, the journal-level indicators are aggregated up to the level of countries and disciplines.</w:t>
      </w:r>
    </w:p>
    <w:p w14:paraId="23D3C0C5" w14:textId="77777777" w:rsidR="00D61F66" w:rsidRPr="004A667E" w:rsidRDefault="00D61F66" w:rsidP="00D61F66">
      <w:pPr>
        <w:pStyle w:val="Nadpis2"/>
        <w:tabs>
          <w:tab w:val="left" w:pos="4050"/>
        </w:tabs>
        <w:rPr>
          <w:lang w:val="en-US"/>
        </w:rPr>
      </w:pPr>
      <w:r w:rsidRPr="00F40BED">
        <w:rPr>
          <w:lang w:val="en-US"/>
        </w:rPr>
        <w:t>Journal-level Indicators</w:t>
      </w:r>
    </w:p>
    <w:p w14:paraId="03472FCC" w14:textId="77777777" w:rsidR="00A87EF5" w:rsidRDefault="00CA52DF" w:rsidP="00D61F66">
      <w:pPr>
        <w:rPr>
          <w:lang w:val="en-US"/>
        </w:rPr>
      </w:pPr>
      <w:r>
        <w:rPr>
          <w:lang w:val="en-US"/>
        </w:rPr>
        <w:t xml:space="preserve">For each journal </w:t>
      </w:r>
      <w:r w:rsidRPr="00CA52DF">
        <w:rPr>
          <w:i/>
          <w:iCs/>
          <w:lang w:val="en-US"/>
        </w:rPr>
        <w:t>j</w:t>
      </w:r>
      <w:r>
        <w:rPr>
          <w:lang w:val="en-US"/>
        </w:rPr>
        <w:t xml:space="preserve"> in the dataset, a set of globalization indicators </w:t>
      </w:r>
      <w:proofErr w:type="spellStart"/>
      <w:r w:rsidRPr="00CA52DF">
        <w:rPr>
          <w:i/>
          <w:iCs/>
          <w:lang w:val="en-US"/>
        </w:rPr>
        <w:t>i</w:t>
      </w:r>
      <w:proofErr w:type="spellEnd"/>
      <w:r>
        <w:rPr>
          <w:lang w:val="en-US"/>
        </w:rPr>
        <w:t xml:space="preserve"> was </w:t>
      </w:r>
      <w:r w:rsidR="00627B52">
        <w:rPr>
          <w:lang w:val="en-US"/>
        </w:rPr>
        <w:t>calculated</w:t>
      </w:r>
      <w:r>
        <w:rPr>
          <w:lang w:val="en-US"/>
        </w:rPr>
        <w:t xml:space="preserve"> for each year </w:t>
      </w:r>
      <w:r w:rsidRPr="00CA52DF">
        <w:rPr>
          <w:i/>
          <w:iCs/>
          <w:lang w:val="en-US"/>
        </w:rPr>
        <w:t>y</w:t>
      </w:r>
      <w:r>
        <w:rPr>
          <w:lang w:val="en-US"/>
        </w:rPr>
        <w:t>.</w:t>
      </w:r>
      <w:r w:rsidR="00736A53">
        <w:rPr>
          <w:lang w:val="en-US"/>
        </w:rPr>
        <w:t xml:space="preserve"> </w:t>
      </w:r>
      <w:r>
        <w:rPr>
          <w:lang w:val="en-US"/>
        </w:rPr>
        <w:t xml:space="preserve">Calculation is derived separately for each discipline </w:t>
      </w:r>
      <w:r w:rsidRPr="00CA52DF">
        <w:rPr>
          <w:i/>
          <w:iCs/>
          <w:lang w:val="en-US"/>
        </w:rPr>
        <w:t>d</w:t>
      </w:r>
      <w:r w:rsidR="00627B52">
        <w:rPr>
          <w:lang w:val="en-US"/>
        </w:rPr>
        <w:t xml:space="preserve">. </w:t>
      </w:r>
      <w:r w:rsidR="00736A53">
        <w:rPr>
          <w:lang w:val="en-US"/>
        </w:rPr>
        <w:t xml:space="preserve">The journal globalization is denoted  </w:t>
      </w: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w:r w:rsidR="00736A53">
        <w:rPr>
          <w:lang w:val="en-US"/>
        </w:rPr>
        <w:t xml:space="preserve">. </w:t>
      </w:r>
    </w:p>
    <w:p w14:paraId="1A1A485D" w14:textId="77777777" w:rsidR="00A87EF5" w:rsidRDefault="00A87EF5" w:rsidP="00D61F66">
      <w:pPr>
        <w:rPr>
          <w:lang w:val="en-US"/>
        </w:rPr>
      </w:pPr>
    </w:p>
    <w:p w14:paraId="0D971CF0" w14:textId="5D0168B1" w:rsidR="00D61F66" w:rsidRDefault="00D61F66" w:rsidP="00D61F66">
      <w:pPr>
        <w:rPr>
          <w:lang w:val="en-US"/>
        </w:rPr>
      </w:pPr>
      <w:r>
        <w:rPr>
          <w:lang w:val="en-US"/>
        </w:rPr>
        <w:t xml:space="preserve">The indicators are intentionally constructed diverse. They vary in terms of input data as well as the approach to globalization. The indicators are not perfect, but each is imperfect in a different way. When combined, they can yield a robust picture of development of globalization. </w:t>
      </w:r>
    </w:p>
    <w:p w14:paraId="793DCEB8" w14:textId="77777777" w:rsidR="00D61F66" w:rsidRDefault="00D61F66" w:rsidP="00D61F66">
      <w:pPr>
        <w:rPr>
          <w:lang w:val="en-US"/>
        </w:rPr>
      </w:pPr>
    </w:p>
    <w:p w14:paraId="53305723" w14:textId="428D0735" w:rsidR="00D61F66" w:rsidRDefault="00944A0B" w:rsidP="00D61F66">
      <w:pPr>
        <w:rPr>
          <w:lang w:val="en-US"/>
        </w:rPr>
      </w:pPr>
      <w:r>
        <w:rPr>
          <w:lang w:val="en-US"/>
        </w:rPr>
        <w:t xml:space="preserve">Three </w:t>
      </w:r>
      <w:r w:rsidR="00D61F66">
        <w:rPr>
          <w:lang w:val="en-US"/>
        </w:rPr>
        <w:t xml:space="preserve">indicators – </w:t>
      </w:r>
      <w:proofErr w:type="spellStart"/>
      <w:r w:rsidR="00D61F66" w:rsidRPr="004A667E">
        <w:rPr>
          <w:i/>
          <w:lang w:val="en-US"/>
        </w:rPr>
        <w:t>euclid</w:t>
      </w:r>
      <w:proofErr w:type="spellEnd"/>
      <w:r w:rsidR="00D61F66">
        <w:rPr>
          <w:lang w:val="en-US"/>
        </w:rPr>
        <w:t>,</w:t>
      </w:r>
      <w:r w:rsidR="00FE36DD">
        <w:rPr>
          <w:lang w:val="en-US"/>
        </w:rPr>
        <w:t xml:space="preserve"> </w:t>
      </w:r>
      <w:r w:rsidR="00D61F66" w:rsidRPr="004A667E">
        <w:rPr>
          <w:i/>
          <w:lang w:val="en-US"/>
        </w:rPr>
        <w:t>cosine</w:t>
      </w:r>
      <w:r>
        <w:rPr>
          <w:lang w:val="en-US"/>
        </w:rPr>
        <w:t xml:space="preserve"> </w:t>
      </w:r>
      <w:r w:rsidR="00D61F66">
        <w:rPr>
          <w:lang w:val="en-US"/>
        </w:rPr>
        <w:t xml:space="preserve">and </w:t>
      </w:r>
      <w:r w:rsidR="00D61F66" w:rsidRPr="004A667E">
        <w:rPr>
          <w:i/>
          <w:lang w:val="en-US"/>
        </w:rPr>
        <w:t>top3</w:t>
      </w:r>
      <w:r w:rsidR="00D61F66">
        <w:rPr>
          <w:lang w:val="en-US"/>
        </w:rPr>
        <w:t xml:space="preserve"> (see Table 1 for details) are designed to account for a strong concentration of research in a few countries</w:t>
      </w:r>
      <w:r w:rsidR="00D61F66">
        <w:rPr>
          <w:rStyle w:val="Znakapoznpodarou"/>
          <w:lang w:val="en-US"/>
        </w:rPr>
        <w:footnoteReference w:id="2"/>
      </w:r>
      <w:r w:rsidR="00D61F66">
        <w:rPr>
          <w:lang w:val="en-US"/>
        </w:rPr>
        <w:t xml:space="preserve">. They are based on the idea that </w:t>
      </w:r>
      <w:r w:rsidR="00D61F66" w:rsidRPr="0079244C">
        <w:rPr>
          <w:lang w:val="en-US"/>
        </w:rPr>
        <w:t>globalized journals have a structure that closely resemble</w:t>
      </w:r>
      <w:r w:rsidR="00D61F66">
        <w:rPr>
          <w:lang w:val="en-US"/>
        </w:rPr>
        <w:t>s</w:t>
      </w:r>
      <w:r w:rsidR="00D61F66" w:rsidRPr="0079244C">
        <w:rPr>
          <w:lang w:val="en-US"/>
        </w:rPr>
        <w:t xml:space="preserve"> the global structure of the whole discipline. Researchers from the whole world have equal probability to be published regardless of their affiliation country. </w:t>
      </w:r>
      <w:r w:rsidR="00D61F66">
        <w:rPr>
          <w:lang w:val="en-US"/>
        </w:rPr>
        <w:t>These indicators measure how t</w:t>
      </w:r>
      <w:r w:rsidR="00D61F66" w:rsidRPr="0079244C">
        <w:rPr>
          <w:lang w:val="en-US"/>
        </w:rPr>
        <w:t>he distribution of authors corresponds to the</w:t>
      </w:r>
      <w:r w:rsidR="00FE36DD">
        <w:rPr>
          <w:lang w:val="en-US"/>
        </w:rPr>
        <w:t xml:space="preserve"> benchmark</w:t>
      </w:r>
      <w:r w:rsidR="00D61F66" w:rsidRPr="0079244C">
        <w:rPr>
          <w:lang w:val="en-US"/>
        </w:rPr>
        <w:t xml:space="preserve"> distribution of authors in the entire discipline</w:t>
      </w:r>
      <w:r w:rsidR="00D61F66">
        <w:rPr>
          <w:lang w:val="en-US"/>
        </w:rPr>
        <w:t xml:space="preserve"> </w:t>
      </w:r>
      <w:r w:rsidR="00D61F66" w:rsidRPr="00FE1313">
        <w:rPr>
          <w:lang w:val="en-US"/>
        </w:rPr>
        <w:t xml:space="preserve">(column </w:t>
      </w:r>
      <w:r w:rsidR="00D61F66" w:rsidRPr="00FE1313">
        <w:rPr>
          <w:i/>
          <w:lang w:val="en-US"/>
        </w:rPr>
        <w:t>Bench.</w:t>
      </w:r>
      <w:r w:rsidR="00D61F66" w:rsidRPr="00FE1313">
        <w:rPr>
          <w:lang w:val="en-US"/>
        </w:rPr>
        <w:t xml:space="preserve"> in Table 1)</w:t>
      </w:r>
      <w:r w:rsidR="00D61F66" w:rsidRPr="0079244C">
        <w:rPr>
          <w:lang w:val="en-US"/>
        </w:rPr>
        <w:t xml:space="preserve">. </w:t>
      </w:r>
    </w:p>
    <w:p w14:paraId="008BC1F2" w14:textId="77777777" w:rsidR="00D61F66" w:rsidRDefault="00D61F66" w:rsidP="00D61F66">
      <w:pPr>
        <w:rPr>
          <w:lang w:val="en-US"/>
        </w:rPr>
      </w:pPr>
    </w:p>
    <w:p w14:paraId="0C9C076E" w14:textId="77777777" w:rsidR="00D61F66" w:rsidRPr="0084530B" w:rsidRDefault="00D61F66" w:rsidP="00D61F66">
      <w:pPr>
        <w:rPr>
          <w:lang w:val="en-US"/>
        </w:rPr>
      </w:pPr>
      <w:r>
        <w:rPr>
          <w:lang w:val="en-US"/>
        </w:rPr>
        <w:t xml:space="preserve">Two indicators are simple shares of documents in the journal fulfilling a simple condition. The </w:t>
      </w:r>
      <w:proofErr w:type="spellStart"/>
      <w:r>
        <w:rPr>
          <w:i/>
          <w:lang w:val="en-US"/>
        </w:rPr>
        <w:t>englishShare</w:t>
      </w:r>
      <w:proofErr w:type="spellEnd"/>
      <w:r>
        <w:rPr>
          <w:lang w:val="en-US"/>
        </w:rPr>
        <w:t xml:space="preserve"> is a share of documents written in English and the indicator </w:t>
      </w:r>
      <w:proofErr w:type="spellStart"/>
      <w:r>
        <w:rPr>
          <w:i/>
          <w:lang w:val="en-US"/>
        </w:rPr>
        <w:t>localShare</w:t>
      </w:r>
      <w:proofErr w:type="spellEnd"/>
      <w:r>
        <w:rPr>
          <w:i/>
          <w:lang w:val="en-US"/>
        </w:rPr>
        <w:t xml:space="preserve"> </w:t>
      </w:r>
      <w:r>
        <w:rPr>
          <w:lang w:val="en-US"/>
        </w:rPr>
        <w:t xml:space="preserve">is the share of authors originating in the same country as the publisher of the journal. Last two indicators – </w:t>
      </w:r>
      <w:proofErr w:type="spellStart"/>
      <w:r>
        <w:rPr>
          <w:i/>
          <w:lang w:val="en-US"/>
        </w:rPr>
        <w:t>giniSimpson</w:t>
      </w:r>
      <w:proofErr w:type="spellEnd"/>
      <w:r>
        <w:rPr>
          <w:i/>
          <w:lang w:val="en-US"/>
        </w:rPr>
        <w:t xml:space="preserve">, instTOP3 </w:t>
      </w:r>
      <w:r>
        <w:rPr>
          <w:lang w:val="en-US"/>
        </w:rPr>
        <w:t>– are diversity measures. The first is Gini-Simpson Index applied on country data. The second is a simple ratio of three largest affiliations on the total number of documents.</w:t>
      </w:r>
    </w:p>
    <w:p w14:paraId="58D5C860" w14:textId="77777777" w:rsidR="00D61F66" w:rsidRPr="0079244C" w:rsidRDefault="00D61F66" w:rsidP="00D61F66">
      <w:pPr>
        <w:rPr>
          <w:lang w:val="en-US"/>
        </w:rPr>
      </w:pPr>
    </w:p>
    <w:p w14:paraId="1C74DFCF" w14:textId="5CACE3A0" w:rsidR="00D61F66" w:rsidRPr="0079244C" w:rsidRDefault="00D61F66" w:rsidP="00D61F66">
      <w:pPr>
        <w:rPr>
          <w:lang w:val="en-US"/>
        </w:rPr>
      </w:pPr>
      <w:r w:rsidRPr="0079244C">
        <w:rPr>
          <w:lang w:val="en-US"/>
        </w:rPr>
        <w:t xml:space="preserve">The indicators are based on three different data sources (column </w:t>
      </w:r>
      <w:r w:rsidRPr="004A667E">
        <w:rPr>
          <w:i/>
          <w:lang w:val="en-US"/>
        </w:rPr>
        <w:t>Data</w:t>
      </w:r>
      <w:r w:rsidRPr="0079244C">
        <w:rPr>
          <w:lang w:val="en-US"/>
        </w:rPr>
        <w:t xml:space="preserve"> in Table 1). </w:t>
      </w:r>
      <w:r w:rsidR="00944A0B">
        <w:rPr>
          <w:lang w:val="en-US"/>
        </w:rPr>
        <w:t>Five</w:t>
      </w:r>
      <w:r w:rsidRPr="0079244C">
        <w:rPr>
          <w:lang w:val="en-US"/>
        </w:rPr>
        <w:t xml:space="preserve"> indicators employ affiliation countries of authors</w:t>
      </w:r>
      <w:r>
        <w:rPr>
          <w:lang w:val="en-US"/>
        </w:rPr>
        <w:t xml:space="preserve">. These are </w:t>
      </w:r>
      <w:r w:rsidRPr="0079244C">
        <w:rPr>
          <w:lang w:val="en-US"/>
        </w:rPr>
        <w:t>complement</w:t>
      </w:r>
      <w:r>
        <w:rPr>
          <w:lang w:val="en-US"/>
        </w:rPr>
        <w:t>ed with</w:t>
      </w:r>
      <w:r w:rsidRPr="0079244C">
        <w:rPr>
          <w:lang w:val="en-US"/>
        </w:rPr>
        <w:t xml:space="preserve"> one indicator based on language and one based on affiliation names. </w:t>
      </w:r>
      <w:r w:rsidR="00944A0B">
        <w:rPr>
          <w:lang w:val="en-US"/>
        </w:rPr>
        <w:t xml:space="preserve">Three </w:t>
      </w:r>
      <w:r w:rsidRPr="0079244C">
        <w:rPr>
          <w:lang w:val="en-US"/>
        </w:rPr>
        <w:t xml:space="preserve">indicators </w:t>
      </w:r>
      <w:r w:rsidR="00944A0B">
        <w:rPr>
          <w:lang w:val="en-US"/>
        </w:rPr>
        <w:t xml:space="preserve">are </w:t>
      </w:r>
      <w:r w:rsidRPr="0079244C">
        <w:rPr>
          <w:lang w:val="en-US"/>
        </w:rPr>
        <w:t xml:space="preserve">constructed using the whole distribution of the underlying data, i.e. each </w:t>
      </w:r>
      <w:r>
        <w:rPr>
          <w:lang w:val="en-US"/>
        </w:rPr>
        <w:t>d</w:t>
      </w:r>
      <w:r w:rsidRPr="0079244C">
        <w:rPr>
          <w:lang w:val="en-US"/>
        </w:rPr>
        <w:t xml:space="preserve">ocument enters the calculation (column </w:t>
      </w:r>
      <w:r w:rsidRPr="004A667E">
        <w:rPr>
          <w:i/>
          <w:lang w:val="en-US"/>
        </w:rPr>
        <w:t>Dist.</w:t>
      </w:r>
      <w:r w:rsidRPr="0079244C">
        <w:rPr>
          <w:lang w:val="en-US"/>
        </w:rPr>
        <w:t xml:space="preserve">). Two indicators analyze only </w:t>
      </w:r>
      <w:r>
        <w:rPr>
          <w:lang w:val="en-US"/>
        </w:rPr>
        <w:t>documents by</w:t>
      </w:r>
      <w:r w:rsidRPr="0079244C">
        <w:rPr>
          <w:lang w:val="en-US"/>
        </w:rPr>
        <w:t xml:space="preserve"> most important contributors (countries and affiliation). </w:t>
      </w:r>
    </w:p>
    <w:p w14:paraId="4ABACA96" w14:textId="20106822" w:rsidR="00D61F66" w:rsidRDefault="00D61F66" w:rsidP="00D61F66">
      <w:pPr>
        <w:rPr>
          <w:lang w:val="en-US"/>
        </w:rPr>
      </w:pPr>
    </w:p>
    <w:p w14:paraId="7AFAB3C8" w14:textId="38CA0A3B" w:rsidR="00D61F66" w:rsidRPr="0079244C" w:rsidRDefault="004B5720" w:rsidP="00D61F66">
      <w:pPr>
        <w:rPr>
          <w:lang w:val="en-US"/>
        </w:rPr>
      </w:pP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oMath>
      <w:r w:rsidR="00D61F6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oMath>
      <w:r w:rsidR="00D61F66" w:rsidRPr="0079244C">
        <w:rPr>
          <w:lang w:val="en-US"/>
        </w:rPr>
        <w:t xml:space="preserve"> and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oMath>
      <w:r w:rsidR="00D61F66" w:rsidRPr="0079244C">
        <w:rPr>
          <w:lang w:val="en-US"/>
        </w:rPr>
        <w:t xml:space="preserve"> are the number of documents with authors affiliated to the country </w:t>
      </w:r>
      <w:r w:rsidR="00D61F66" w:rsidRPr="0079244C">
        <w:rPr>
          <w:i/>
          <w:lang w:val="en-US"/>
        </w:rPr>
        <w:t xml:space="preserve">c </w:t>
      </w:r>
      <w:r w:rsidR="00D61F66" w:rsidRPr="0079244C">
        <w:rPr>
          <w:lang w:val="en-US"/>
        </w:rPr>
        <w:t>or institution</w:t>
      </w:r>
      <w:r w:rsidR="00D61F66" w:rsidRPr="0079244C">
        <w:rPr>
          <w:i/>
          <w:lang w:val="en-US"/>
        </w:rPr>
        <w:t xml:space="preserve"> </w:t>
      </w:r>
      <w:proofErr w:type="spellStart"/>
      <w:r w:rsidR="00D61F66" w:rsidRPr="0079244C">
        <w:rPr>
          <w:i/>
          <w:lang w:val="en-US"/>
        </w:rPr>
        <w:t>i</w:t>
      </w:r>
      <w:proofErr w:type="spellEnd"/>
      <w:r w:rsidR="00D61F66" w:rsidRPr="0079244C">
        <w:rPr>
          <w:i/>
          <w:lang w:val="en-US"/>
        </w:rPr>
        <w:t>,</w:t>
      </w:r>
      <w:r w:rsidR="00D61F66" w:rsidRPr="0079244C">
        <w:rPr>
          <w:lang w:val="en-US"/>
        </w:rPr>
        <w:t xml:space="preserve"> in journal </w:t>
      </w:r>
      <w:r w:rsidR="00D61F66" w:rsidRPr="0079244C">
        <w:rPr>
          <w:i/>
          <w:lang w:val="en-US"/>
        </w:rPr>
        <w:t>j</w:t>
      </w:r>
      <w:r w:rsidR="00D61F66" w:rsidRPr="0079244C">
        <w:rPr>
          <w:lang w:val="en-US"/>
        </w:rPr>
        <w:t xml:space="preserve"> or discipline </w:t>
      </w:r>
      <w:r w:rsidR="00D61F66" w:rsidRPr="0079244C">
        <w:rPr>
          <w:i/>
          <w:lang w:val="en-US"/>
        </w:rPr>
        <w:t>d</w:t>
      </w:r>
      <w:r w:rsidR="00D61F66" w:rsidRPr="0079244C">
        <w:rPr>
          <w:lang w:val="en-US"/>
        </w:rPr>
        <w:t xml:space="preserve">, in year </w:t>
      </w:r>
      <w:r w:rsidR="00D61F66" w:rsidRPr="0079244C">
        <w:rPr>
          <w:i/>
          <w:lang w:val="en-US"/>
        </w:rPr>
        <w:t>y</w:t>
      </w:r>
      <w:r w:rsidR="00D61F6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LOCAL,j,y</m:t>
            </m:r>
          </m:sub>
        </m:sSub>
      </m:oMath>
      <w:r w:rsidR="00D61F66" w:rsidRPr="0079244C">
        <w:rPr>
          <w:lang w:val="en-US"/>
        </w:rPr>
        <w:t xml:space="preserve"> is the number of documents with authors from the same country as the publisher of journal </w:t>
      </w:r>
      <w:r w:rsidR="00D61F66" w:rsidRPr="0079244C">
        <w:rPr>
          <w:i/>
          <w:lang w:val="en-US"/>
        </w:rPr>
        <w:t>j</w:t>
      </w:r>
      <w:r w:rsidR="00D61F66" w:rsidRPr="0079244C">
        <w:rPr>
          <w:lang w:val="en-US"/>
        </w:rPr>
        <w:t xml:space="preserve"> in the year </w:t>
      </w:r>
      <w:r w:rsidR="00D61F66" w:rsidRPr="0079244C">
        <w:rPr>
          <w:i/>
          <w:lang w:val="en-US"/>
        </w:rPr>
        <w:t>y</w:t>
      </w:r>
      <w:r w:rsidR="00D61F66" w:rsidRPr="0079244C">
        <w:rPr>
          <w:lang w:val="en-US"/>
        </w:rPr>
        <w:t xml:space="preserv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ENG,j,y</m:t>
            </m:r>
          </m:sub>
        </m:sSub>
      </m:oMath>
      <w:r w:rsidR="00D61F66" w:rsidRPr="0079244C">
        <w:rPr>
          <w:lang w:val="en-US"/>
        </w:rPr>
        <w:t xml:space="preserve"> is the number </w:t>
      </w:r>
      <w:r w:rsidR="00D61F66" w:rsidRPr="0079244C">
        <w:rPr>
          <w:lang w:val="en-US"/>
        </w:rPr>
        <w:lastRenderedPageBreak/>
        <w:t xml:space="preserve">of English-written documents in the journal </w:t>
      </w:r>
      <w:r w:rsidR="00D61F66" w:rsidRPr="0079244C">
        <w:rPr>
          <w:i/>
          <w:lang w:val="en-US"/>
        </w:rPr>
        <w:t>j</w:t>
      </w:r>
      <w:r w:rsidR="00D61F66" w:rsidRPr="0079244C">
        <w:rPr>
          <w:lang w:val="en-US"/>
        </w:rPr>
        <w:t xml:space="preserve"> in year </w:t>
      </w:r>
      <w:r w:rsidR="00D61F66" w:rsidRPr="0079244C">
        <w:rPr>
          <w:i/>
          <w:lang w:val="en-US"/>
        </w:rPr>
        <w:t>y</w:t>
      </w:r>
      <w:r w:rsidR="00D61F66" w:rsidRPr="0079244C">
        <w:rPr>
          <w:lang w:val="en-US"/>
        </w:rPr>
        <w:t>.</w:t>
      </w:r>
      <w:r w:rsidR="00D61F66">
        <w:rPr>
          <w:lang w:val="en-US"/>
        </w:rPr>
        <w:t xml:space="preserv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oMath>
      <w:r w:rsidR="00D61F66" w:rsidRPr="0079244C">
        <w:rPr>
          <w:lang w:val="en-US"/>
        </w:rPr>
        <w:t xml:space="preserve"> denotes the total number of documents in the journal </w:t>
      </w:r>
      <w:r w:rsidR="00D61F66" w:rsidRPr="0079244C">
        <w:rPr>
          <w:i/>
          <w:lang w:val="en-US"/>
        </w:rPr>
        <w:t>j</w:t>
      </w:r>
      <w:r w:rsidR="00D61F66" w:rsidRPr="0079244C">
        <w:rPr>
          <w:lang w:val="en-US"/>
        </w:rPr>
        <w:t xml:space="preserve"> in year </w:t>
      </w:r>
      <w:r w:rsidR="00D61F66" w:rsidRPr="0079244C">
        <w:rPr>
          <w:i/>
          <w:lang w:val="en-US"/>
        </w:rPr>
        <w:t>y</w:t>
      </w:r>
      <w:r w:rsidR="00D61F66" w:rsidRPr="0079244C">
        <w:rPr>
          <w:lang w:val="en-US"/>
        </w:rPr>
        <w:t xml:space="preserve">. Note that documents by authors from multiple countries are fully attributed to each country, i.e. </w:t>
      </w:r>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 xml:space="preserve">j,y </m:t>
            </m:r>
          </m:sub>
        </m:sSub>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e>
        </m:nary>
        <m:r>
          <w:rPr>
            <w:rFonts w:ascii="Cambria Math" w:hAnsi="Cambria Math"/>
            <w:lang w:val="en-US"/>
          </w:rPr>
          <m:t xml:space="preserve"> </m:t>
        </m:r>
      </m:oMath>
      <w:r w:rsidR="00D61F66" w:rsidRPr="0079244C">
        <w:rPr>
          <w:lang w:val="en-US"/>
        </w:rPr>
        <w:t>.</w:t>
      </w:r>
    </w:p>
    <w:p w14:paraId="1CC64AD7" w14:textId="77777777" w:rsidR="0061513C" w:rsidRDefault="0061513C" w:rsidP="00D61F66">
      <w:pPr>
        <w:rPr>
          <w:lang w:val="en-US"/>
        </w:rPr>
      </w:pPr>
    </w:p>
    <w:p w14:paraId="0A5B6655" w14:textId="43728E34" w:rsidR="00D61F66" w:rsidRPr="0079244C" w:rsidRDefault="00D61F66" w:rsidP="00D61F66">
      <w:pPr>
        <w:rPr>
          <w:lang w:val="en-US"/>
        </w:rPr>
      </w:pPr>
      <w:r w:rsidRPr="0079244C">
        <w:rPr>
          <w:lang w:val="en-US"/>
        </w:rPr>
        <w:t xml:space="preserve">The vectors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oMath>
      <w:r w:rsidRPr="0079244C">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oMath>
      <w:r w:rsidRPr="0079244C">
        <w:rPr>
          <w:lang w:val="en-US"/>
        </w:rPr>
        <w:t xml:space="preserve"> represent the country distribution of authors of the journal </w:t>
      </w:r>
      <m:oMath>
        <m:r>
          <w:rPr>
            <w:rFonts w:ascii="Cambria Math" w:hAnsi="Cambria Math"/>
            <w:lang w:val="en-US"/>
          </w:rPr>
          <m:t>j</m:t>
        </m:r>
      </m:oMath>
      <w:r w:rsidRPr="0079244C">
        <w:rPr>
          <w:lang w:val="en-US"/>
        </w:rPr>
        <w:t xml:space="preserve"> and the discipline </w:t>
      </w:r>
      <m:oMath>
        <m:r>
          <w:rPr>
            <w:rFonts w:ascii="Cambria Math" w:hAnsi="Cambria Math"/>
            <w:lang w:val="en-US"/>
          </w:rPr>
          <m:t>d</m:t>
        </m:r>
      </m:oMath>
      <w:r w:rsidRPr="0079244C">
        <w:rPr>
          <w:lang w:val="en-US"/>
        </w:rPr>
        <w:t xml:space="preserve">, in which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c,j,y</m:t>
            </m:r>
          </m:sub>
        </m:sSub>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num>
          <m:den>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den>
        </m:f>
      </m:oMath>
      <w:r w:rsidRPr="0079244C">
        <w:rPr>
          <w:lang w:val="en-US"/>
        </w:rPr>
        <w:t xml:space="preserve">  and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c,d</m:t>
            </m:r>
          </m:sub>
        </m:sSub>
        <m:r>
          <w:rPr>
            <w:rFonts w:ascii="Cambria Math" w:hAnsi="Cambria Math"/>
            <w:lang w:val="en-US"/>
          </w:rPr>
          <m:t xml:space="preserve">= </m:t>
        </m:r>
        <m:f>
          <m:fPr>
            <m:ctrlPr>
              <w:rPr>
                <w:rFonts w:ascii="Cambria Math" w:hAnsi="Cambria Math"/>
                <w:i/>
                <w:lang w:val="en-US"/>
              </w:rPr>
            </m:ctrlPr>
          </m:fPr>
          <m:num>
            <m:nary>
              <m:naryPr>
                <m:chr m:val="∑"/>
                <m:limLoc m:val="undOvr"/>
                <m:supHide m:val="1"/>
                <m:ctrlPr>
                  <w:rPr>
                    <w:rFonts w:ascii="Cambria Math" w:hAnsi="Cambria Math"/>
                    <w:i/>
                    <w:lang w:val="en-US"/>
                  </w:rPr>
                </m:ctrlPr>
              </m:naryPr>
              <m:sub>
                <m:r>
                  <w:rPr>
                    <w:rFonts w:ascii="Cambria Math" w:hAnsi="Cambria Math"/>
                    <w:lang w:val="en-US"/>
                  </w:rPr>
                  <m:t>y</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num>
          <m:den>
            <m:nary>
              <m:naryPr>
                <m:chr m:val="∑"/>
                <m:limLoc m:val="subSup"/>
                <m:supHide m:val="1"/>
                <m:ctrlPr>
                  <w:rPr>
                    <w:rFonts w:ascii="Cambria Math" w:hAnsi="Cambria Math"/>
                    <w:i/>
                    <w:lang w:val="en-US"/>
                  </w:rPr>
                </m:ctrlPr>
              </m:naryPr>
              <m:sub>
                <m:r>
                  <w:rPr>
                    <w:rFonts w:ascii="Cambria Math" w:hAnsi="Cambria Math"/>
                    <w:lang w:val="en-US"/>
                  </w:rPr>
                  <m:t>y</m:t>
                </m:r>
              </m:sub>
              <m:sup/>
              <m:e>
                <m:nary>
                  <m:naryPr>
                    <m:chr m:val="∑"/>
                    <m:limLoc m:val="subSup"/>
                    <m:supHide m:val="1"/>
                    <m:ctrlPr>
                      <w:rPr>
                        <w:rFonts w:ascii="Cambria Math" w:hAnsi="Cambria Math"/>
                        <w:i/>
                        <w:lang w:val="en-US"/>
                      </w:rPr>
                    </m:ctrlPr>
                  </m:naryPr>
                  <m:sub>
                    <m:r>
                      <w:rPr>
                        <w:rFonts w:ascii="Cambria Math" w:hAnsi="Cambria Math"/>
                        <w:lang w:val="en-US"/>
                      </w:rPr>
                      <m:t>c</m:t>
                    </m:r>
                  </m:sub>
                  <m:sup/>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e>
                </m:nary>
              </m:e>
            </m:nary>
          </m:den>
        </m:f>
      </m:oMath>
      <w:r w:rsidRPr="0079244C">
        <w:rPr>
          <w:lang w:val="en-US"/>
        </w:rPr>
        <w:t xml:space="preserve">. While </w:t>
      </w:r>
      <m:oMath>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oMath>
      <w:r w:rsidRPr="0079244C">
        <w:rPr>
          <w:lang w:val="en-US"/>
        </w:rPr>
        <w:t xml:space="preserve"> is calculated separately in each year </w:t>
      </w:r>
      <w:r w:rsidRPr="0079244C">
        <w:rPr>
          <w:i/>
          <w:lang w:val="en-US"/>
        </w:rPr>
        <w:t>y</w:t>
      </w:r>
      <w:r w:rsidRPr="0079244C">
        <w:rPr>
          <w:lang w:val="en-US"/>
        </w:rPr>
        <w:t xml:space="preserve">,  </w:t>
      </w: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oMath>
      <w:r w:rsidRPr="0079244C">
        <w:rPr>
          <w:lang w:val="en-US"/>
        </w:rPr>
        <w:t xml:space="preserve"> relates to the whole period. The benchmark distribution is always calculated from all available periods so that the development in time </w:t>
      </w:r>
      <w:r w:rsidR="00944A0B" w:rsidRPr="0079244C">
        <w:rPr>
          <w:lang w:val="en-US"/>
        </w:rPr>
        <w:t>considers</w:t>
      </w:r>
      <w:r w:rsidRPr="0079244C">
        <w:rPr>
          <w:lang w:val="en-US"/>
        </w:rPr>
        <w:t xml:space="preserve"> the world trend.</w:t>
      </w:r>
    </w:p>
    <w:p w14:paraId="6F718C70" w14:textId="77777777" w:rsidR="00D61F66" w:rsidRPr="0079244C" w:rsidRDefault="00D61F66" w:rsidP="00D61F66">
      <w:pPr>
        <w:pStyle w:val="Nadpis2"/>
        <w:tabs>
          <w:tab w:val="left" w:pos="4050"/>
        </w:tabs>
        <w:rPr>
          <w:lang w:val="en-US"/>
        </w:rPr>
      </w:pPr>
      <w:r w:rsidRPr="0079244C">
        <w:rPr>
          <w:lang w:val="en-US"/>
        </w:rPr>
        <w:t>Aggregation</w:t>
      </w:r>
    </w:p>
    <w:p w14:paraId="7225A26A" w14:textId="5101EECE" w:rsidR="00D61F66" w:rsidRDefault="00D61F66" w:rsidP="00D61F66">
      <w:pPr>
        <w:rPr>
          <w:lang w:val="en-US"/>
        </w:rPr>
      </w:pPr>
      <w:r w:rsidRPr="0079244C">
        <w:rPr>
          <w:lang w:val="en-US"/>
        </w:rPr>
        <w:t>In the second stage, the journal-level indicators were aggregated to the level of countries and disciplines. The result</w:t>
      </w:r>
      <w:r>
        <w:rPr>
          <w:lang w:val="en-US"/>
        </w:rPr>
        <w:t>ing globalization score</w:t>
      </w:r>
      <w:r w:rsidRPr="0079244C">
        <w:rPr>
          <w:lang w:val="en-US"/>
        </w:rPr>
        <w:t xml:space="preserve">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sidRPr="0079244C">
        <w:rPr>
          <w:lang w:val="en-US"/>
        </w:rPr>
        <w:t xml:space="preserve"> is a weighted average of individual journals scaled between 0 and 1, where 0 is the lowest globalization across all years, countries and disciplines within the indicator and 1 is the highest. </w:t>
      </w:r>
    </w:p>
    <w:p w14:paraId="28D4B4EB" w14:textId="77777777" w:rsidR="00D61F66" w:rsidRPr="0079244C" w:rsidRDefault="00D61F66" w:rsidP="00D61F66">
      <w:pPr>
        <w:rPr>
          <w:lang w:val="en-US"/>
        </w:rPr>
      </w:pPr>
    </w:p>
    <w:tbl>
      <w:tblPr>
        <w:tblW w:w="0" w:type="auto"/>
        <w:tblInd w:w="-284" w:type="dxa"/>
        <w:tblLayout w:type="fixed"/>
        <w:tblLook w:val="04A0" w:firstRow="1" w:lastRow="0" w:firstColumn="1" w:lastColumn="0" w:noHBand="0" w:noVBand="1"/>
      </w:tblPr>
      <w:tblGrid>
        <w:gridCol w:w="5774"/>
        <w:gridCol w:w="900"/>
        <w:gridCol w:w="924"/>
        <w:gridCol w:w="1757"/>
      </w:tblGrid>
      <w:tr w:rsidR="00D61F66" w:rsidRPr="0079244C" w14:paraId="7F20396B" w14:textId="77777777" w:rsidTr="00DB252B">
        <w:tc>
          <w:tcPr>
            <w:tcW w:w="5774" w:type="dxa"/>
            <w:vAlign w:val="center"/>
          </w:tcPr>
          <w:p w14:paraId="032D7151" w14:textId="77777777" w:rsidR="00D61F66" w:rsidRPr="0079244C" w:rsidRDefault="00D61F66" w:rsidP="00DB252B">
            <w:pPr>
              <w:jc w:val="left"/>
              <w:rPr>
                <w:b/>
                <w:lang w:val="en-US"/>
              </w:rPr>
            </w:pPr>
            <w:r w:rsidRPr="0079244C">
              <w:rPr>
                <w:b/>
                <w:lang w:val="en-US"/>
              </w:rPr>
              <w:t>Table 1: Globalization Indicators</w:t>
            </w:r>
          </w:p>
        </w:tc>
        <w:tc>
          <w:tcPr>
            <w:tcW w:w="900" w:type="dxa"/>
          </w:tcPr>
          <w:p w14:paraId="0160F105" w14:textId="77777777" w:rsidR="00D61F66" w:rsidRPr="0079244C" w:rsidRDefault="00D61F66" w:rsidP="00DB252B">
            <w:pPr>
              <w:jc w:val="left"/>
              <w:rPr>
                <w:b/>
                <w:lang w:val="en-US"/>
              </w:rPr>
            </w:pPr>
          </w:p>
        </w:tc>
        <w:tc>
          <w:tcPr>
            <w:tcW w:w="924" w:type="dxa"/>
          </w:tcPr>
          <w:p w14:paraId="7F0AEFF5" w14:textId="77777777" w:rsidR="00D61F66" w:rsidRPr="0079244C" w:rsidRDefault="00D61F66" w:rsidP="00DB252B">
            <w:pPr>
              <w:jc w:val="left"/>
              <w:rPr>
                <w:b/>
                <w:lang w:val="en-US"/>
              </w:rPr>
            </w:pPr>
          </w:p>
        </w:tc>
        <w:tc>
          <w:tcPr>
            <w:tcW w:w="1757" w:type="dxa"/>
          </w:tcPr>
          <w:p w14:paraId="61A4821B" w14:textId="77777777" w:rsidR="00D61F66" w:rsidRPr="0079244C" w:rsidRDefault="00D61F66" w:rsidP="00DB252B">
            <w:pPr>
              <w:jc w:val="left"/>
              <w:rPr>
                <w:b/>
                <w:lang w:val="en-US"/>
              </w:rPr>
            </w:pPr>
          </w:p>
        </w:tc>
      </w:tr>
    </w:tbl>
    <w:tbl>
      <w:tblPr>
        <w:tblStyle w:val="Mkatabulky"/>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68"/>
        <w:gridCol w:w="2566"/>
        <w:gridCol w:w="1440"/>
        <w:gridCol w:w="900"/>
        <w:gridCol w:w="924"/>
        <w:gridCol w:w="1757"/>
      </w:tblGrid>
      <w:tr w:rsidR="00D61F66" w:rsidRPr="0079244C" w14:paraId="49A70696" w14:textId="77777777" w:rsidTr="00944A0B">
        <w:trPr>
          <w:trHeight w:val="265"/>
        </w:trPr>
        <w:tc>
          <w:tcPr>
            <w:tcW w:w="1768" w:type="dxa"/>
            <w:vMerge w:val="restart"/>
            <w:vAlign w:val="center"/>
          </w:tcPr>
          <w:p w14:paraId="1247C87E" w14:textId="77777777" w:rsidR="00D61F66" w:rsidRDefault="00D61F66" w:rsidP="00DB252B">
            <w:pPr>
              <w:jc w:val="left"/>
              <w:rPr>
                <w:i/>
                <w:lang w:val="en-US"/>
              </w:rPr>
            </w:pPr>
            <w:r w:rsidRPr="0079244C">
              <w:rPr>
                <w:i/>
                <w:lang w:val="en-US"/>
              </w:rPr>
              <w:t>Indicator</w:t>
            </w:r>
          </w:p>
          <w:p w14:paraId="66E33EBF" w14:textId="77777777" w:rsidR="00D61F66" w:rsidRPr="0079244C" w:rsidRDefault="00D61F66" w:rsidP="00DB252B">
            <w:pPr>
              <w:jc w:val="left"/>
              <w:rPr>
                <w:i/>
                <w:lang w:val="en-US"/>
              </w:rPr>
            </w:pPr>
            <w:r>
              <w:rPr>
                <w:i/>
                <w:lang w:val="en-US"/>
              </w:rPr>
              <w:t>(shortcut)</w:t>
            </w:r>
          </w:p>
        </w:tc>
        <w:tc>
          <w:tcPr>
            <w:tcW w:w="2566" w:type="dxa"/>
            <w:vAlign w:val="center"/>
          </w:tcPr>
          <w:p w14:paraId="36EB0F56" w14:textId="30043D12" w:rsidR="00D61F66" w:rsidRPr="0079244C" w:rsidRDefault="004B5720" w:rsidP="00DB252B">
            <w:pPr>
              <w:jc w:val="left"/>
              <w:rPr>
                <w:i/>
                <w:lang w:val="en-US"/>
              </w:rPr>
            </w:p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w:r w:rsidR="00CA52DF">
              <w:rPr>
                <w:i/>
                <w:lang w:val="en-US"/>
              </w:rPr>
              <w:t xml:space="preserve"> calculation</w:t>
            </w:r>
          </w:p>
        </w:tc>
        <w:tc>
          <w:tcPr>
            <w:tcW w:w="1440" w:type="dxa"/>
            <w:vAlign w:val="center"/>
          </w:tcPr>
          <w:p w14:paraId="72B829EF" w14:textId="77777777" w:rsidR="00D61F66" w:rsidRPr="0079244C" w:rsidRDefault="00D61F66" w:rsidP="00DB252B">
            <w:pPr>
              <w:jc w:val="left"/>
              <w:rPr>
                <w:i/>
                <w:lang w:val="en-US"/>
              </w:rPr>
            </w:pPr>
            <w:r w:rsidRPr="0079244C">
              <w:rPr>
                <w:i/>
                <w:lang w:val="en-US"/>
              </w:rPr>
              <w:t>Data</w:t>
            </w:r>
          </w:p>
        </w:tc>
        <w:tc>
          <w:tcPr>
            <w:tcW w:w="900" w:type="dxa"/>
            <w:vAlign w:val="center"/>
          </w:tcPr>
          <w:p w14:paraId="1E2DB1E8" w14:textId="77777777" w:rsidR="00D61F66" w:rsidRPr="0079244C" w:rsidRDefault="00D61F66" w:rsidP="00944A0B">
            <w:pPr>
              <w:jc w:val="left"/>
              <w:rPr>
                <w:i/>
                <w:lang w:val="en-US"/>
              </w:rPr>
            </w:pPr>
            <w:r w:rsidRPr="0079244C">
              <w:rPr>
                <w:i/>
                <w:lang w:val="en-US"/>
              </w:rPr>
              <w:t>Bench.</w:t>
            </w:r>
          </w:p>
        </w:tc>
        <w:tc>
          <w:tcPr>
            <w:tcW w:w="924" w:type="dxa"/>
            <w:vAlign w:val="center"/>
          </w:tcPr>
          <w:p w14:paraId="5A0EE354" w14:textId="77777777" w:rsidR="00D61F66" w:rsidRPr="0079244C" w:rsidRDefault="00D61F66" w:rsidP="00944A0B">
            <w:pPr>
              <w:jc w:val="left"/>
              <w:rPr>
                <w:i/>
                <w:lang w:val="en-US"/>
              </w:rPr>
            </w:pPr>
            <w:r w:rsidRPr="0079244C">
              <w:rPr>
                <w:i/>
                <w:lang w:val="en-US"/>
              </w:rPr>
              <w:t>Dist.</w:t>
            </w:r>
          </w:p>
        </w:tc>
        <w:tc>
          <w:tcPr>
            <w:tcW w:w="1757" w:type="dxa"/>
            <w:vAlign w:val="center"/>
          </w:tcPr>
          <w:p w14:paraId="0833E363" w14:textId="77777777" w:rsidR="00D61F66" w:rsidRPr="0079244C" w:rsidRDefault="00D61F66" w:rsidP="00944A0B">
            <w:pPr>
              <w:jc w:val="left"/>
              <w:rPr>
                <w:i/>
                <w:lang w:val="en-US"/>
              </w:rPr>
            </w:pPr>
            <w:r w:rsidRPr="0079244C">
              <w:rPr>
                <w:i/>
                <w:lang w:val="en-US"/>
              </w:rPr>
              <w:t>Source*</w:t>
            </w:r>
          </w:p>
        </w:tc>
      </w:tr>
    </w:tbl>
    <w:tbl>
      <w:tblPr>
        <w:tblW w:w="0" w:type="auto"/>
        <w:tblInd w:w="-284" w:type="dxa"/>
        <w:tblLayout w:type="fixed"/>
        <w:tblLook w:val="04A0" w:firstRow="1" w:lastRow="0" w:firstColumn="1" w:lastColumn="0" w:noHBand="0" w:noVBand="1"/>
      </w:tblPr>
      <w:tblGrid>
        <w:gridCol w:w="1768"/>
        <w:gridCol w:w="2566"/>
        <w:gridCol w:w="1440"/>
        <w:gridCol w:w="900"/>
        <w:gridCol w:w="924"/>
        <w:gridCol w:w="1757"/>
      </w:tblGrid>
      <w:tr w:rsidR="00D61F66" w:rsidRPr="0079244C" w14:paraId="765D366E" w14:textId="77777777" w:rsidTr="00DB252B">
        <w:trPr>
          <w:trHeight w:val="265"/>
        </w:trPr>
        <w:tc>
          <w:tcPr>
            <w:tcW w:w="1768" w:type="dxa"/>
            <w:vMerge/>
            <w:tcBorders>
              <w:bottom w:val="thickThinSmallGap" w:sz="12" w:space="0" w:color="auto"/>
            </w:tcBorders>
            <w:vAlign w:val="center"/>
          </w:tcPr>
          <w:p w14:paraId="27B4761F" w14:textId="77777777" w:rsidR="00D61F66" w:rsidRPr="0079244C" w:rsidRDefault="00D61F66" w:rsidP="00DB252B">
            <w:pPr>
              <w:jc w:val="left"/>
              <w:rPr>
                <w:i/>
                <w:lang w:val="en-US"/>
              </w:rPr>
            </w:pPr>
          </w:p>
        </w:tc>
        <w:tc>
          <w:tcPr>
            <w:tcW w:w="7587" w:type="dxa"/>
            <w:gridSpan w:val="5"/>
            <w:tcBorders>
              <w:bottom w:val="thickThinSmallGap" w:sz="12" w:space="0" w:color="auto"/>
            </w:tcBorders>
            <w:vAlign w:val="center"/>
          </w:tcPr>
          <w:p w14:paraId="51243DA1" w14:textId="77777777" w:rsidR="00D61F66" w:rsidRPr="0079244C" w:rsidRDefault="00D61F66" w:rsidP="00DB252B">
            <w:pPr>
              <w:jc w:val="center"/>
              <w:rPr>
                <w:i/>
                <w:lang w:val="en-US"/>
              </w:rPr>
            </w:pPr>
            <w:r w:rsidRPr="0079244C">
              <w:rPr>
                <w:i/>
                <w:lang w:val="en-US"/>
              </w:rPr>
              <w:t>Description</w:t>
            </w:r>
          </w:p>
        </w:tc>
      </w:tr>
      <w:tr w:rsidR="00D61F66" w:rsidRPr="0079244C" w14:paraId="7F1F58F6" w14:textId="77777777" w:rsidTr="00DB252B">
        <w:tc>
          <w:tcPr>
            <w:tcW w:w="1768" w:type="dxa"/>
            <w:vMerge w:val="restart"/>
            <w:tcBorders>
              <w:top w:val="thickThinSmallGap" w:sz="12" w:space="0" w:color="auto"/>
            </w:tcBorders>
            <w:vAlign w:val="center"/>
          </w:tcPr>
          <w:p w14:paraId="70FE1E35" w14:textId="77777777" w:rsidR="00D61F66" w:rsidRPr="0079244C" w:rsidRDefault="00D61F66" w:rsidP="00DB252B">
            <w:pPr>
              <w:jc w:val="left"/>
              <w:rPr>
                <w:i/>
                <w:lang w:val="en-US"/>
              </w:rPr>
            </w:pPr>
            <w:r w:rsidRPr="0079244C">
              <w:rPr>
                <w:lang w:val="en-US"/>
              </w:rPr>
              <w:t>Euclidian distance (</w:t>
            </w:r>
            <w:proofErr w:type="spellStart"/>
            <w:r w:rsidRPr="0079244C">
              <w:rPr>
                <w:i/>
                <w:lang w:val="en-US"/>
              </w:rPr>
              <w:t>euclid</w:t>
            </w:r>
            <w:proofErr w:type="spellEnd"/>
            <w:r w:rsidRPr="0079244C">
              <w:rPr>
                <w:i/>
                <w:lang w:val="en-US"/>
              </w:rPr>
              <w:t>)</w:t>
            </w:r>
          </w:p>
        </w:tc>
        <w:tc>
          <w:tcPr>
            <w:tcW w:w="2566" w:type="dxa"/>
            <w:tcBorders>
              <w:top w:val="thickThinSmallGap" w:sz="12" w:space="0" w:color="auto"/>
            </w:tcBorders>
            <w:vAlign w:val="center"/>
          </w:tcPr>
          <w:p w14:paraId="5FD9C805" w14:textId="6588A429" w:rsidR="00D61F66" w:rsidRPr="0079244C" w:rsidRDefault="004B5720" w:rsidP="00DB252B">
            <w:pPr>
              <w:jc w:val="left"/>
              <w:rPr>
                <w:lang w:val="en-US"/>
              </w:rPr>
            </w:pPr>
            <m:oMathPara>
              <m:oMath>
                <m:rad>
                  <m:radPr>
                    <m:degHide m:val="1"/>
                    <m:ctrlPr>
                      <w:rPr>
                        <w:rFonts w:ascii="Cambria Math" w:hAnsi="Cambria Math"/>
                        <w:lang w:val="en-US"/>
                      </w:rPr>
                    </m:ctrlPr>
                  </m:radPr>
                  <m:deg>
                    <m:ctrlPr>
                      <w:rPr>
                        <w:rFonts w:ascii="Cambria Math" w:hAnsi="Cambria Math"/>
                        <w:i/>
                        <w:lang w:val="en-US"/>
                      </w:rPr>
                    </m:ctrlPr>
                  </m:deg>
                  <m:e>
                    <m:nary>
                      <m:naryPr>
                        <m:chr m:val="∑"/>
                        <m:subHide m:val="1"/>
                        <m:supHide m:val="1"/>
                        <m:ctrlPr>
                          <w:rPr>
                            <w:rFonts w:ascii="Cambria Math" w:hAnsi="Cambria Math"/>
                            <w:lang w:val="en-US"/>
                          </w:rPr>
                        </m:ctrlPr>
                      </m:naryPr>
                      <m:sub/>
                      <m:sup/>
                      <m:e>
                        <m:sSup>
                          <m:sSupPr>
                            <m:ctrlPr>
                              <w:rPr>
                                <w:rFonts w:ascii="Cambria Math" w:hAnsi="Cambria Math"/>
                                <w:lang w:val="en-US"/>
                              </w:rPr>
                            </m:ctrlPr>
                          </m:sSupPr>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d</m:t>
                                    </m:r>
                                  </m:sub>
                                </m:sSub>
                              </m:e>
                            </m:d>
                          </m:e>
                          <m:sup>
                            <m:r>
                              <m:rPr>
                                <m:sty m:val="p"/>
                              </m:rPr>
                              <w:rPr>
                                <w:rFonts w:ascii="Cambria Math" w:hAnsi="Cambria Math"/>
                                <w:lang w:val="en-US"/>
                              </w:rPr>
                              <m:t>2</m:t>
                            </m:r>
                          </m:sup>
                        </m:sSup>
                      </m:e>
                    </m:nary>
                  </m:e>
                </m:rad>
              </m:oMath>
            </m:oMathPara>
          </w:p>
        </w:tc>
        <w:tc>
          <w:tcPr>
            <w:tcW w:w="1440" w:type="dxa"/>
            <w:tcBorders>
              <w:top w:val="thickThinSmallGap" w:sz="12" w:space="0" w:color="auto"/>
            </w:tcBorders>
            <w:vAlign w:val="center"/>
          </w:tcPr>
          <w:p w14:paraId="40DB4FE4" w14:textId="77777777" w:rsidR="00D61F66" w:rsidRPr="0079244C" w:rsidRDefault="00D61F66" w:rsidP="00DB252B">
            <w:pPr>
              <w:jc w:val="left"/>
              <w:rPr>
                <w:lang w:val="en-US"/>
              </w:rPr>
            </w:pPr>
            <w:r w:rsidRPr="0079244C">
              <w:rPr>
                <w:lang w:val="en-US"/>
              </w:rPr>
              <w:t>Country</w:t>
            </w:r>
          </w:p>
        </w:tc>
        <w:tc>
          <w:tcPr>
            <w:tcW w:w="900" w:type="dxa"/>
            <w:tcBorders>
              <w:top w:val="thickThinSmallGap" w:sz="12" w:space="0" w:color="auto"/>
            </w:tcBorders>
            <w:vAlign w:val="center"/>
          </w:tcPr>
          <w:p w14:paraId="3894C322" w14:textId="77777777" w:rsidR="00D61F66" w:rsidRPr="0079244C" w:rsidRDefault="00D61F66" w:rsidP="00DB252B">
            <w:pPr>
              <w:jc w:val="left"/>
              <w:rPr>
                <w:lang w:val="en-US"/>
              </w:rPr>
            </w:pPr>
            <w:r w:rsidRPr="0079244C">
              <w:rPr>
                <w:lang w:val="en-US"/>
              </w:rPr>
              <w:t>Yes</w:t>
            </w:r>
          </w:p>
        </w:tc>
        <w:tc>
          <w:tcPr>
            <w:tcW w:w="924" w:type="dxa"/>
            <w:tcBorders>
              <w:top w:val="thickThinSmallGap" w:sz="12" w:space="0" w:color="auto"/>
            </w:tcBorders>
            <w:vAlign w:val="center"/>
          </w:tcPr>
          <w:p w14:paraId="3E0EB902" w14:textId="77777777" w:rsidR="00D61F66" w:rsidRPr="0079244C" w:rsidRDefault="00D61F66" w:rsidP="00DB252B">
            <w:pPr>
              <w:jc w:val="left"/>
              <w:rPr>
                <w:lang w:val="en-US"/>
              </w:rPr>
            </w:pPr>
            <w:r w:rsidRPr="0079244C">
              <w:rPr>
                <w:lang w:val="en-US"/>
              </w:rPr>
              <w:t>Full</w:t>
            </w:r>
          </w:p>
        </w:tc>
        <w:tc>
          <w:tcPr>
            <w:tcW w:w="1757" w:type="dxa"/>
            <w:tcBorders>
              <w:top w:val="thickThinSmallGap" w:sz="12" w:space="0" w:color="auto"/>
            </w:tcBorders>
            <w:vAlign w:val="center"/>
          </w:tcPr>
          <w:p w14:paraId="55DC4A68" w14:textId="77777777" w:rsidR="00D61F66" w:rsidRPr="0079244C" w:rsidRDefault="00D61F66" w:rsidP="00DB252B">
            <w:pPr>
              <w:jc w:val="left"/>
              <w:rPr>
                <w:lang w:val="en-US"/>
              </w:rPr>
            </w:pPr>
            <w:r w:rsidRPr="0079244C">
              <w:rPr>
                <w:lang w:val="en-US"/>
              </w:rPr>
              <w:t>ZB (1998)</w:t>
            </w:r>
          </w:p>
        </w:tc>
      </w:tr>
      <w:tr w:rsidR="00D61F66" w:rsidRPr="0079244C" w14:paraId="46D1BFA7" w14:textId="77777777" w:rsidTr="00DB252B">
        <w:tc>
          <w:tcPr>
            <w:tcW w:w="1768" w:type="dxa"/>
            <w:vMerge/>
            <w:vAlign w:val="center"/>
          </w:tcPr>
          <w:p w14:paraId="70A4C5C2" w14:textId="77777777" w:rsidR="00D61F66" w:rsidRPr="0079244C" w:rsidRDefault="00D61F66" w:rsidP="00DB252B">
            <w:pPr>
              <w:jc w:val="left"/>
              <w:rPr>
                <w:lang w:val="en-US"/>
              </w:rPr>
            </w:pPr>
          </w:p>
        </w:tc>
        <w:tc>
          <w:tcPr>
            <w:tcW w:w="7587" w:type="dxa"/>
            <w:gridSpan w:val="5"/>
            <w:vAlign w:val="center"/>
          </w:tcPr>
          <w:p w14:paraId="7C438EFF" w14:textId="77777777" w:rsidR="00D61F66" w:rsidRPr="0079244C" w:rsidRDefault="00D61F66" w:rsidP="00DB252B">
            <w:pPr>
              <w:jc w:val="center"/>
              <w:rPr>
                <w:lang w:val="en-US"/>
              </w:rPr>
            </w:pPr>
            <w:r w:rsidRPr="0079244C">
              <w:rPr>
                <w:lang w:val="en-US"/>
              </w:rPr>
              <w:t>Euclidian distance of journal and discipline country distribution</w:t>
            </w:r>
          </w:p>
        </w:tc>
      </w:tr>
      <w:tr w:rsidR="00D61F66" w:rsidRPr="0079244C" w14:paraId="46D87FCB" w14:textId="77777777" w:rsidTr="00DB252B">
        <w:tc>
          <w:tcPr>
            <w:tcW w:w="1768" w:type="dxa"/>
            <w:vMerge w:val="restart"/>
            <w:tcBorders>
              <w:top w:val="single" w:sz="4" w:space="0" w:color="auto"/>
            </w:tcBorders>
            <w:vAlign w:val="center"/>
          </w:tcPr>
          <w:p w14:paraId="77B23C9C" w14:textId="77777777" w:rsidR="00D61F66" w:rsidRPr="0079244C" w:rsidRDefault="00D61F66" w:rsidP="00DB252B">
            <w:pPr>
              <w:jc w:val="left"/>
              <w:rPr>
                <w:lang w:val="en-US"/>
              </w:rPr>
            </w:pPr>
            <w:r w:rsidRPr="0079244C">
              <w:rPr>
                <w:lang w:val="en-US"/>
              </w:rPr>
              <w:t>Cosine distance</w:t>
            </w:r>
          </w:p>
          <w:p w14:paraId="0BCC2FCD" w14:textId="77777777" w:rsidR="00D61F66" w:rsidRPr="003165CF" w:rsidRDefault="00D61F66" w:rsidP="00DB252B">
            <w:pPr>
              <w:jc w:val="left"/>
              <w:rPr>
                <w:lang w:val="en-US"/>
              </w:rPr>
            </w:pPr>
            <w:r w:rsidRPr="0079244C">
              <w:rPr>
                <w:lang w:val="en-US"/>
              </w:rPr>
              <w:t>(</w:t>
            </w:r>
            <w:r w:rsidRPr="0079244C">
              <w:rPr>
                <w:i/>
                <w:lang w:val="en-US"/>
              </w:rPr>
              <w:t>cosine</w:t>
            </w:r>
            <w:r w:rsidRPr="0079244C">
              <w:rPr>
                <w:lang w:val="en-US"/>
              </w:rPr>
              <w:t>)</w:t>
            </w:r>
          </w:p>
        </w:tc>
        <w:tc>
          <w:tcPr>
            <w:tcW w:w="2566" w:type="dxa"/>
            <w:tcBorders>
              <w:top w:val="single" w:sz="4" w:space="0" w:color="auto"/>
            </w:tcBorders>
            <w:vAlign w:val="center"/>
          </w:tcPr>
          <w:p w14:paraId="33527A27" w14:textId="3A75B2D7" w:rsidR="00D61F66" w:rsidRPr="0079244C" w:rsidRDefault="004B5720" w:rsidP="00DB252B">
            <w:pPr>
              <w:jc w:val="left"/>
              <w:rPr>
                <w:lang w:val="en-US"/>
              </w:rPr>
            </w:pPr>
            <m:oMathPara>
              <m:oMath>
                <m:f>
                  <m:fPr>
                    <m:ctrlPr>
                      <w:rPr>
                        <w:rFonts w:ascii="Cambria Math" w:hAnsi="Cambria Math"/>
                        <w:i/>
                        <w:lang w:val="en-US"/>
                      </w:rPr>
                    </m:ctrlPr>
                  </m:fPr>
                  <m:num>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j,y</m:t>
                                </m:r>
                              </m:sub>
                            </m:sSub>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d</m:t>
                                </m:r>
                              </m:sub>
                            </m:sSub>
                          </m:e>
                        </m:d>
                      </m:e>
                    </m:nary>
                  </m:num>
                  <m:den>
                    <m:rad>
                      <m:radPr>
                        <m:degHide m:val="1"/>
                        <m:ctrlPr>
                          <w:rPr>
                            <w:rFonts w:ascii="Cambria Math" w:hAnsi="Cambria Math"/>
                            <w:lang w:val="en-US"/>
                          </w:rPr>
                        </m:ctrlPr>
                      </m:radPr>
                      <m:deg>
                        <m:ctrlPr>
                          <w:rPr>
                            <w:rFonts w:ascii="Cambria Math" w:hAnsi="Cambria Math"/>
                            <w:i/>
                            <w:lang w:val="en-US"/>
                          </w:rPr>
                        </m:ctrlPr>
                      </m:deg>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j,y</m:t>
                                    </m:r>
                                  </m:sub>
                                  <m:sup>
                                    <m:r>
                                      <w:rPr>
                                        <w:rFonts w:ascii="Cambria Math" w:hAnsi="Cambria Math"/>
                                        <w:lang w:val="en-US"/>
                                      </w:rPr>
                                      <m:t>2</m:t>
                                    </m:r>
                                  </m:sup>
                                </m:sSubSup>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d</m:t>
                                    </m:r>
                                  </m:sub>
                                  <m:sup>
                                    <m:r>
                                      <w:rPr>
                                        <w:rFonts w:ascii="Cambria Math" w:hAnsi="Cambria Math"/>
                                        <w:lang w:val="en-US"/>
                                      </w:rPr>
                                      <m:t>2</m:t>
                                    </m:r>
                                  </m:sup>
                                </m:sSubSup>
                              </m:e>
                            </m:d>
                          </m:e>
                        </m:nary>
                      </m:e>
                    </m:rad>
                  </m:den>
                </m:f>
              </m:oMath>
            </m:oMathPara>
          </w:p>
        </w:tc>
        <w:tc>
          <w:tcPr>
            <w:tcW w:w="1440" w:type="dxa"/>
            <w:tcBorders>
              <w:top w:val="single" w:sz="4" w:space="0" w:color="auto"/>
            </w:tcBorders>
            <w:vAlign w:val="center"/>
          </w:tcPr>
          <w:p w14:paraId="7E250A39" w14:textId="77777777" w:rsidR="00D61F66" w:rsidRPr="0079244C" w:rsidRDefault="00D61F66" w:rsidP="00DB252B">
            <w:pPr>
              <w:jc w:val="left"/>
              <w:rPr>
                <w:lang w:val="en-US"/>
              </w:rPr>
            </w:pPr>
            <w:r w:rsidRPr="0079244C">
              <w:rPr>
                <w:lang w:val="en-US"/>
              </w:rPr>
              <w:t>Country</w:t>
            </w:r>
          </w:p>
        </w:tc>
        <w:tc>
          <w:tcPr>
            <w:tcW w:w="900" w:type="dxa"/>
            <w:tcBorders>
              <w:top w:val="single" w:sz="4" w:space="0" w:color="auto"/>
            </w:tcBorders>
            <w:vAlign w:val="center"/>
          </w:tcPr>
          <w:p w14:paraId="6E0627A9" w14:textId="77777777" w:rsidR="00D61F66" w:rsidRPr="0079244C" w:rsidRDefault="00D61F66" w:rsidP="00DB252B">
            <w:pPr>
              <w:jc w:val="left"/>
              <w:rPr>
                <w:lang w:val="en-US"/>
              </w:rPr>
            </w:pPr>
            <w:r w:rsidRPr="0079244C">
              <w:rPr>
                <w:lang w:val="en-US"/>
              </w:rPr>
              <w:t>Yes</w:t>
            </w:r>
          </w:p>
        </w:tc>
        <w:tc>
          <w:tcPr>
            <w:tcW w:w="924" w:type="dxa"/>
            <w:tcBorders>
              <w:top w:val="single" w:sz="4" w:space="0" w:color="auto"/>
            </w:tcBorders>
            <w:vAlign w:val="center"/>
          </w:tcPr>
          <w:p w14:paraId="7D2C8171" w14:textId="77777777" w:rsidR="00D61F66" w:rsidRPr="0079244C" w:rsidRDefault="00D61F66" w:rsidP="00DB252B">
            <w:pPr>
              <w:jc w:val="left"/>
              <w:rPr>
                <w:lang w:val="en-US"/>
              </w:rPr>
            </w:pPr>
            <w:r w:rsidRPr="0079244C">
              <w:rPr>
                <w:lang w:val="en-US"/>
              </w:rPr>
              <w:t>Full</w:t>
            </w:r>
          </w:p>
        </w:tc>
        <w:tc>
          <w:tcPr>
            <w:tcW w:w="1757" w:type="dxa"/>
            <w:tcBorders>
              <w:top w:val="single" w:sz="4" w:space="0" w:color="auto"/>
            </w:tcBorders>
            <w:vAlign w:val="center"/>
          </w:tcPr>
          <w:p w14:paraId="2F6EC06A" w14:textId="77777777" w:rsidR="00D61F66" w:rsidRPr="0079244C" w:rsidRDefault="00D61F66" w:rsidP="00DB252B">
            <w:pPr>
              <w:jc w:val="left"/>
              <w:rPr>
                <w:lang w:val="en-US"/>
              </w:rPr>
            </w:pPr>
            <w:r w:rsidRPr="0079244C">
              <w:rPr>
                <w:lang w:val="en-US"/>
              </w:rPr>
              <w:t>ZB (1998)</w:t>
            </w:r>
          </w:p>
        </w:tc>
      </w:tr>
      <w:tr w:rsidR="00D61F66" w:rsidRPr="0079244C" w14:paraId="1A9E9ABE" w14:textId="77777777" w:rsidTr="00DB252B">
        <w:trPr>
          <w:trHeight w:val="467"/>
        </w:trPr>
        <w:tc>
          <w:tcPr>
            <w:tcW w:w="1768" w:type="dxa"/>
            <w:vMerge/>
            <w:tcBorders>
              <w:bottom w:val="single" w:sz="4" w:space="0" w:color="auto"/>
            </w:tcBorders>
            <w:vAlign w:val="center"/>
          </w:tcPr>
          <w:p w14:paraId="7AAB6E0D"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1DA9EABA" w14:textId="77777777" w:rsidR="00D61F66" w:rsidRPr="0079244C" w:rsidRDefault="00D61F66" w:rsidP="00DB252B">
            <w:pPr>
              <w:jc w:val="center"/>
              <w:rPr>
                <w:lang w:val="en-US"/>
              </w:rPr>
            </w:pPr>
            <w:r w:rsidRPr="0079244C">
              <w:rPr>
                <w:lang w:val="en-US"/>
              </w:rPr>
              <w:t>Cosine distance of journal and discipline country distribution</w:t>
            </w:r>
          </w:p>
        </w:tc>
      </w:tr>
      <w:tr w:rsidR="00D61F66" w:rsidRPr="0079244C" w14:paraId="3398718C" w14:textId="77777777" w:rsidTr="00DB252B">
        <w:tc>
          <w:tcPr>
            <w:tcW w:w="1768" w:type="dxa"/>
            <w:vMerge w:val="restart"/>
            <w:tcBorders>
              <w:top w:val="single" w:sz="4" w:space="0" w:color="auto"/>
            </w:tcBorders>
            <w:vAlign w:val="center"/>
          </w:tcPr>
          <w:p w14:paraId="51A33534" w14:textId="77777777" w:rsidR="00D61F66" w:rsidRPr="004A667E" w:rsidRDefault="00D61F66" w:rsidP="00DB252B">
            <w:pPr>
              <w:jc w:val="left"/>
              <w:rPr>
                <w:lang w:val="en-US"/>
              </w:rPr>
            </w:pPr>
            <w:proofErr w:type="spellStart"/>
            <w:r w:rsidRPr="0079244C">
              <w:rPr>
                <w:lang w:val="en-US"/>
              </w:rPr>
              <w:t>GiniSimpson</w:t>
            </w:r>
            <w:proofErr w:type="spellEnd"/>
            <w:r w:rsidRPr="0079244C">
              <w:rPr>
                <w:lang w:val="en-US"/>
              </w:rPr>
              <w:t xml:space="preserve"> Index (</w:t>
            </w:r>
            <w:proofErr w:type="spellStart"/>
            <w:r w:rsidRPr="000F2CDD">
              <w:rPr>
                <w:i/>
                <w:lang w:val="en-US"/>
              </w:rPr>
              <w:t>GiniSimpson</w:t>
            </w:r>
            <w:proofErr w:type="spellEnd"/>
            <w:r w:rsidRPr="004A667E">
              <w:rPr>
                <w:lang w:val="en-US"/>
              </w:rPr>
              <w:t>)</w:t>
            </w:r>
          </w:p>
        </w:tc>
        <w:tc>
          <w:tcPr>
            <w:tcW w:w="2566" w:type="dxa"/>
            <w:tcBorders>
              <w:top w:val="single" w:sz="4" w:space="0" w:color="auto"/>
            </w:tcBorders>
            <w:vAlign w:val="center"/>
          </w:tcPr>
          <w:p w14:paraId="7D3CDEFC" w14:textId="77777777" w:rsidR="00D61F66" w:rsidRPr="0079244C" w:rsidRDefault="00D61F66" w:rsidP="00DB252B">
            <w:pPr>
              <w:jc w:val="left"/>
              <w:rPr>
                <w:lang w:val="en-US"/>
              </w:rPr>
            </w:pPr>
            <m:oMathPara>
              <m:oMath>
                <m:r>
                  <m:rPr>
                    <m:sty m:val="p"/>
                  </m:rPr>
                  <w:rPr>
                    <w:rFonts w:ascii="Cambria Math" w:hAnsi="Cambria Math"/>
                    <w:lang w:val="en-US"/>
                  </w:rPr>
                  <m:t>1-</m:t>
                </m:r>
                <m:nary>
                  <m:naryPr>
                    <m:chr m:val="∑"/>
                    <m:subHide m:val="1"/>
                    <m:supHide m:val="1"/>
                    <m:ctrlPr>
                      <w:rPr>
                        <w:rFonts w:ascii="Cambria Math" w:hAnsi="Cambria Math"/>
                        <w:lang w:val="en-US"/>
                      </w:rPr>
                    </m:ctrlPr>
                  </m:naryPr>
                  <m:sub/>
                  <m:sup/>
                  <m:e>
                    <m:f>
                      <m:fPr>
                        <m:ctrlPr>
                          <w:rPr>
                            <w:rFonts w:ascii="Cambria Math" w:hAnsi="Cambria Math"/>
                            <w:lang w:val="en-US"/>
                          </w:rPr>
                        </m:ctrlPr>
                      </m:fPr>
                      <m:num>
                        <m:sSubSup>
                          <m:sSubSupPr>
                            <m:ctrlPr>
                              <w:rPr>
                                <w:rFonts w:ascii="Cambria Math" w:hAnsi="Cambria Math"/>
                                <w:lang w:val="en-US"/>
                              </w:rPr>
                            </m:ctrlPr>
                          </m:sSubSup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up>
                            <m:r>
                              <m:rPr>
                                <m:sty m:val="p"/>
                              </m:rPr>
                              <w:rPr>
                                <w:rFonts w:ascii="Cambria Math" w:hAnsi="Cambria Math"/>
                                <w:lang w:val="en-US"/>
                              </w:rPr>
                              <m:t>2</m:t>
                            </m:r>
                          </m:sup>
                        </m:sSubSup>
                      </m:num>
                      <m:den>
                        <m:sSup>
                          <m:sSupPr>
                            <m:ctrlPr>
                              <w:rPr>
                                <w:rFonts w:ascii="Cambria Math" w:hAnsi="Cambria Math"/>
                                <w:lang w:val="en-US"/>
                              </w:rPr>
                            </m:ctrlPr>
                          </m:sSupPr>
                          <m:e>
                            <m:d>
                              <m:dPr>
                                <m:ctrlPr>
                                  <w:rPr>
                                    <w:rFonts w:ascii="Cambria Math" w:hAnsi="Cambria Math"/>
                                    <w:lang w:val="en-US"/>
                                  </w:rPr>
                                </m:ctrlPr>
                              </m:dPr>
                              <m:e>
                                <m:nary>
                                  <m:naryPr>
                                    <m:chr m:val="∑"/>
                                    <m:subHide m:val="1"/>
                                    <m:supHide m:val="1"/>
                                    <m:ctrlPr>
                                      <w:rPr>
                                        <w:rFonts w:ascii="Cambria Math" w:hAnsi="Cambria Math"/>
                                        <w:lang w:val="en-US"/>
                                      </w:rPr>
                                    </m:ctrlPr>
                                  </m:naryPr>
                                  <m:sub/>
                                  <m:sup/>
                                  <m:e>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e>
                                </m:nary>
                              </m:e>
                            </m:d>
                          </m:e>
                          <m:sup>
                            <m:r>
                              <m:rPr>
                                <m:sty m:val="p"/>
                              </m:rPr>
                              <w:rPr>
                                <w:rFonts w:ascii="Cambria Math" w:hAnsi="Cambria Math"/>
                                <w:lang w:val="en-US"/>
                              </w:rPr>
                              <m:t>2</m:t>
                            </m:r>
                          </m:sup>
                        </m:sSup>
                      </m:den>
                    </m:f>
                  </m:e>
                </m:nary>
              </m:oMath>
            </m:oMathPara>
          </w:p>
        </w:tc>
        <w:tc>
          <w:tcPr>
            <w:tcW w:w="1440" w:type="dxa"/>
            <w:tcBorders>
              <w:top w:val="single" w:sz="4" w:space="0" w:color="auto"/>
            </w:tcBorders>
            <w:vAlign w:val="center"/>
          </w:tcPr>
          <w:p w14:paraId="2343543F" w14:textId="77777777" w:rsidR="00D61F66" w:rsidRPr="0079244C" w:rsidRDefault="00D61F66" w:rsidP="00DB252B">
            <w:pPr>
              <w:jc w:val="left"/>
              <w:rPr>
                <w:lang w:val="en-US"/>
              </w:rPr>
            </w:pPr>
            <w:r w:rsidRPr="0079244C">
              <w:rPr>
                <w:lang w:val="en-US"/>
              </w:rPr>
              <w:t>Country</w:t>
            </w:r>
          </w:p>
        </w:tc>
        <w:tc>
          <w:tcPr>
            <w:tcW w:w="900" w:type="dxa"/>
            <w:tcBorders>
              <w:top w:val="single" w:sz="4" w:space="0" w:color="auto"/>
            </w:tcBorders>
            <w:vAlign w:val="center"/>
          </w:tcPr>
          <w:p w14:paraId="6903C189" w14:textId="77777777" w:rsidR="00D61F66" w:rsidRPr="0079244C" w:rsidRDefault="00D61F66" w:rsidP="00DB252B">
            <w:pPr>
              <w:jc w:val="left"/>
              <w:rPr>
                <w:lang w:val="en-US"/>
              </w:rPr>
            </w:pPr>
            <w:r w:rsidRPr="0079244C">
              <w:rPr>
                <w:lang w:val="en-US"/>
              </w:rPr>
              <w:t>No</w:t>
            </w:r>
          </w:p>
        </w:tc>
        <w:tc>
          <w:tcPr>
            <w:tcW w:w="924" w:type="dxa"/>
            <w:tcBorders>
              <w:top w:val="single" w:sz="4" w:space="0" w:color="auto"/>
            </w:tcBorders>
            <w:vAlign w:val="center"/>
          </w:tcPr>
          <w:p w14:paraId="50249E01" w14:textId="77777777" w:rsidR="00D61F66" w:rsidRPr="0079244C" w:rsidRDefault="00D61F66" w:rsidP="00DB252B">
            <w:pPr>
              <w:jc w:val="left"/>
              <w:rPr>
                <w:lang w:val="en-US"/>
              </w:rPr>
            </w:pPr>
            <w:r w:rsidRPr="0079244C">
              <w:rPr>
                <w:lang w:val="en-US"/>
              </w:rPr>
              <w:t>Full</w:t>
            </w:r>
          </w:p>
        </w:tc>
        <w:tc>
          <w:tcPr>
            <w:tcW w:w="1757" w:type="dxa"/>
            <w:tcBorders>
              <w:top w:val="single" w:sz="4" w:space="0" w:color="auto"/>
            </w:tcBorders>
            <w:vAlign w:val="center"/>
          </w:tcPr>
          <w:p w14:paraId="27CE6228" w14:textId="77777777" w:rsidR="00D61F66" w:rsidRPr="0079244C" w:rsidRDefault="00D61F66" w:rsidP="00DB252B">
            <w:pPr>
              <w:jc w:val="left"/>
              <w:rPr>
                <w:lang w:val="en-US"/>
              </w:rPr>
            </w:pPr>
            <w:r w:rsidRPr="0079244C">
              <w:rPr>
                <w:lang w:val="en-US"/>
              </w:rPr>
              <w:t>Aman (2016)</w:t>
            </w:r>
          </w:p>
        </w:tc>
      </w:tr>
      <w:tr w:rsidR="00D61F66" w:rsidRPr="0079244C" w14:paraId="05873D61" w14:textId="77777777" w:rsidTr="00DB252B">
        <w:tc>
          <w:tcPr>
            <w:tcW w:w="1768" w:type="dxa"/>
            <w:vMerge/>
            <w:tcBorders>
              <w:bottom w:val="single" w:sz="4" w:space="0" w:color="auto"/>
            </w:tcBorders>
            <w:vAlign w:val="center"/>
          </w:tcPr>
          <w:p w14:paraId="7A48D99A"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57D0EFAA" w14:textId="77777777" w:rsidR="00D61F66" w:rsidRPr="0079244C" w:rsidRDefault="00D61F66" w:rsidP="00DB252B">
            <w:pPr>
              <w:jc w:val="center"/>
              <w:rPr>
                <w:lang w:val="en-US"/>
              </w:rPr>
            </w:pPr>
            <w:r w:rsidRPr="0079244C">
              <w:rPr>
                <w:lang w:val="en-US"/>
              </w:rPr>
              <w:t>Gini-Simpson diversity of journal country distribution</w:t>
            </w:r>
          </w:p>
        </w:tc>
      </w:tr>
      <w:tr w:rsidR="00D61F66" w:rsidRPr="0079244C" w14:paraId="6E85DDFD" w14:textId="77777777" w:rsidTr="00DB252B">
        <w:tc>
          <w:tcPr>
            <w:tcW w:w="1768" w:type="dxa"/>
            <w:vMerge w:val="restart"/>
            <w:tcBorders>
              <w:top w:val="single" w:sz="4" w:space="0" w:color="auto"/>
            </w:tcBorders>
            <w:vAlign w:val="center"/>
          </w:tcPr>
          <w:p w14:paraId="5E530CAC" w14:textId="5B6B31AA" w:rsidR="00D61F66" w:rsidRPr="0079244C" w:rsidRDefault="00D61F66" w:rsidP="00DB252B">
            <w:pPr>
              <w:jc w:val="left"/>
              <w:rPr>
                <w:lang w:val="en-US"/>
              </w:rPr>
            </w:pPr>
            <w:r w:rsidRPr="0079244C">
              <w:rPr>
                <w:lang w:val="en-US"/>
              </w:rPr>
              <w:t>Largest Contributors Surplus (</w:t>
            </w:r>
            <w:r w:rsidRPr="0079244C">
              <w:rPr>
                <w:i/>
                <w:lang w:val="en-US"/>
              </w:rPr>
              <w:t>top</w:t>
            </w:r>
            <w:proofErr w:type="gramStart"/>
            <w:r w:rsidRPr="0079244C">
              <w:rPr>
                <w:i/>
                <w:lang w:val="en-US"/>
              </w:rPr>
              <w:t>3</w:t>
            </w:r>
            <w:r w:rsidRPr="0079244C">
              <w:rPr>
                <w:lang w:val="en-US"/>
              </w:rPr>
              <w:t>)</w:t>
            </w:r>
            <w:r w:rsidR="00AD02D3">
              <w:rPr>
                <w:lang w:val="en-US"/>
              </w:rPr>
              <w:t>*</w:t>
            </w:r>
            <w:proofErr w:type="gramEnd"/>
            <w:r w:rsidR="00AD02D3">
              <w:rPr>
                <w:lang w:val="en-US"/>
              </w:rPr>
              <w:t>*</w:t>
            </w:r>
          </w:p>
        </w:tc>
        <w:tc>
          <w:tcPr>
            <w:tcW w:w="2566" w:type="dxa"/>
            <w:tcBorders>
              <w:top w:val="single" w:sz="4" w:space="0" w:color="auto"/>
            </w:tcBorders>
            <w:vAlign w:val="center"/>
          </w:tcPr>
          <w:p w14:paraId="331A1919" w14:textId="77777777" w:rsidR="00D61F66" w:rsidRPr="0079244C" w:rsidRDefault="004B5720" w:rsidP="00DB252B">
            <w:pPr>
              <w:jc w:val="left"/>
              <w:rPr>
                <w:lang w:val="en-US"/>
              </w:rPr>
            </w:pPr>
            <m:oMathPara>
              <m:oMath>
                <m:nary>
                  <m:naryPr>
                    <m:chr m:val="∑"/>
                    <m:ctrlPr>
                      <w:rPr>
                        <w:rFonts w:ascii="Cambria Math" w:hAnsi="Cambria Math"/>
                        <w:lang w:val="en-US"/>
                      </w:rPr>
                    </m:ctrlPr>
                  </m:naryPr>
                  <m:sub>
                    <m:r>
                      <w:rPr>
                        <w:rFonts w:ascii="Cambria Math" w:hAnsi="Cambria Math"/>
                        <w:lang w:val="en-US"/>
                      </w:rPr>
                      <m:t>c</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lang w:val="en-US"/>
                              </w:rPr>
                            </m:ctrlPr>
                          </m:sSubPr>
                          <m:e>
                            <m:r>
                              <w:rPr>
                                <w:rFonts w:ascii="Cambria Math" w:hAnsi="Cambria Math"/>
                                <w:lang w:val="en-US"/>
                              </w:rPr>
                              <m:t>x</m:t>
                            </m:r>
                          </m:e>
                          <m:sub>
                            <m:r>
                              <w:rPr>
                                <w:rFonts w:ascii="Cambria Math" w:hAnsi="Cambria Math"/>
                                <w:lang w:val="en-US"/>
                              </w:rPr>
                              <m:t>c</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m</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sub>
                        </m:sSub>
                      </m:e>
                    </m:d>
                  </m:e>
                </m:nary>
              </m:oMath>
            </m:oMathPara>
          </w:p>
        </w:tc>
        <w:tc>
          <w:tcPr>
            <w:tcW w:w="1440" w:type="dxa"/>
            <w:tcBorders>
              <w:top w:val="single" w:sz="4" w:space="0" w:color="auto"/>
            </w:tcBorders>
            <w:vAlign w:val="center"/>
          </w:tcPr>
          <w:p w14:paraId="0B419C2B" w14:textId="77777777" w:rsidR="00D61F66" w:rsidRPr="0079244C" w:rsidRDefault="00D61F66" w:rsidP="00DB252B">
            <w:pPr>
              <w:jc w:val="left"/>
              <w:rPr>
                <w:lang w:val="en-US"/>
              </w:rPr>
            </w:pPr>
            <w:r w:rsidRPr="0079244C">
              <w:rPr>
                <w:lang w:val="en-US"/>
              </w:rPr>
              <w:t>Country</w:t>
            </w:r>
          </w:p>
        </w:tc>
        <w:tc>
          <w:tcPr>
            <w:tcW w:w="900" w:type="dxa"/>
            <w:tcBorders>
              <w:top w:val="single" w:sz="4" w:space="0" w:color="auto"/>
            </w:tcBorders>
            <w:vAlign w:val="center"/>
          </w:tcPr>
          <w:p w14:paraId="6F10C70E" w14:textId="77777777" w:rsidR="00D61F66" w:rsidRPr="0079244C" w:rsidRDefault="00D61F66" w:rsidP="00DB252B">
            <w:pPr>
              <w:jc w:val="left"/>
              <w:rPr>
                <w:lang w:val="en-US"/>
              </w:rPr>
            </w:pPr>
            <w:r w:rsidRPr="0079244C">
              <w:rPr>
                <w:lang w:val="en-US"/>
              </w:rPr>
              <w:t>Yes</w:t>
            </w:r>
          </w:p>
        </w:tc>
        <w:tc>
          <w:tcPr>
            <w:tcW w:w="924" w:type="dxa"/>
            <w:tcBorders>
              <w:top w:val="single" w:sz="4" w:space="0" w:color="auto"/>
            </w:tcBorders>
            <w:vAlign w:val="center"/>
          </w:tcPr>
          <w:p w14:paraId="71B14F15" w14:textId="77777777" w:rsidR="00D61F66" w:rsidRPr="0079244C" w:rsidRDefault="00D61F66" w:rsidP="00DB252B">
            <w:pPr>
              <w:jc w:val="left"/>
              <w:rPr>
                <w:lang w:val="en-US"/>
              </w:rPr>
            </w:pPr>
            <w:r w:rsidRPr="0079244C">
              <w:rPr>
                <w:lang w:val="en-US"/>
              </w:rPr>
              <w:t>Partial</w:t>
            </w:r>
          </w:p>
        </w:tc>
        <w:tc>
          <w:tcPr>
            <w:tcW w:w="1757" w:type="dxa"/>
            <w:tcBorders>
              <w:top w:val="single" w:sz="4" w:space="0" w:color="auto"/>
            </w:tcBorders>
            <w:vAlign w:val="center"/>
          </w:tcPr>
          <w:p w14:paraId="3A33C128" w14:textId="77777777" w:rsidR="00D61F66" w:rsidRPr="0079244C" w:rsidRDefault="00D61F66" w:rsidP="00DB252B">
            <w:pPr>
              <w:jc w:val="left"/>
              <w:rPr>
                <w:lang w:val="en-US"/>
              </w:rPr>
            </w:pPr>
            <w:r w:rsidRPr="0079244C">
              <w:rPr>
                <w:lang w:val="en-US"/>
              </w:rPr>
              <w:t>Own</w:t>
            </w:r>
          </w:p>
        </w:tc>
      </w:tr>
      <w:tr w:rsidR="00D61F66" w:rsidRPr="0079244C" w14:paraId="52CE3EEF" w14:textId="77777777" w:rsidTr="00DB252B">
        <w:tc>
          <w:tcPr>
            <w:tcW w:w="1768" w:type="dxa"/>
            <w:vMerge/>
            <w:tcBorders>
              <w:bottom w:val="single" w:sz="4" w:space="0" w:color="auto"/>
            </w:tcBorders>
            <w:vAlign w:val="center"/>
          </w:tcPr>
          <w:p w14:paraId="20A23789"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0A3949BB" w14:textId="2D9B0D08" w:rsidR="00D61F66" w:rsidRPr="0079244C" w:rsidRDefault="00D61F66" w:rsidP="00DB252B">
            <w:pPr>
              <w:jc w:val="center"/>
              <w:rPr>
                <w:lang w:val="en-US"/>
              </w:rPr>
            </w:pPr>
            <w:r w:rsidRPr="0079244C">
              <w:rPr>
                <w:lang w:val="en-US"/>
              </w:rPr>
              <w:t>Surplus of three largest contributing countries over its share in discipline</w:t>
            </w:r>
            <w:r w:rsidR="00CA52DF">
              <w:rPr>
                <w:lang w:val="en-US"/>
              </w:rPr>
              <w:t xml:space="preserve"> </w:t>
            </w:r>
          </w:p>
        </w:tc>
      </w:tr>
      <w:tr w:rsidR="00D61F66" w:rsidRPr="0079244C" w14:paraId="1A73E50C" w14:textId="77777777" w:rsidTr="00DB252B">
        <w:tc>
          <w:tcPr>
            <w:tcW w:w="1768" w:type="dxa"/>
            <w:vMerge w:val="restart"/>
            <w:tcBorders>
              <w:top w:val="single" w:sz="4" w:space="0" w:color="auto"/>
            </w:tcBorders>
            <w:vAlign w:val="center"/>
          </w:tcPr>
          <w:p w14:paraId="4D5132E9" w14:textId="77777777" w:rsidR="00D61F66" w:rsidRPr="0079244C" w:rsidRDefault="00D61F66" w:rsidP="00DB252B">
            <w:pPr>
              <w:jc w:val="left"/>
              <w:rPr>
                <w:lang w:val="en-US"/>
              </w:rPr>
            </w:pPr>
            <w:r w:rsidRPr="0079244C">
              <w:rPr>
                <w:lang w:val="en-US"/>
              </w:rPr>
              <w:t>Institutional Diversity</w:t>
            </w:r>
          </w:p>
          <w:p w14:paraId="3F1AF78D" w14:textId="23508CE4" w:rsidR="00D61F66" w:rsidRPr="0079244C" w:rsidRDefault="00D61F66" w:rsidP="00DB252B">
            <w:pPr>
              <w:jc w:val="left"/>
              <w:rPr>
                <w:i/>
                <w:lang w:val="en-US"/>
              </w:rPr>
            </w:pPr>
            <w:r w:rsidRPr="0079244C">
              <w:rPr>
                <w:lang w:val="en-US"/>
              </w:rPr>
              <w:t>(</w:t>
            </w:r>
            <w:r w:rsidRPr="0079244C">
              <w:rPr>
                <w:i/>
                <w:lang w:val="en-US"/>
              </w:rPr>
              <w:t>instTOP</w:t>
            </w:r>
            <w:proofErr w:type="gramStart"/>
            <w:r w:rsidRPr="0079244C">
              <w:rPr>
                <w:i/>
                <w:lang w:val="en-US"/>
              </w:rPr>
              <w:t>3</w:t>
            </w:r>
            <w:r w:rsidRPr="0079244C">
              <w:rPr>
                <w:lang w:val="en-US"/>
              </w:rPr>
              <w:t>)</w:t>
            </w:r>
            <w:r w:rsidR="00AD02D3">
              <w:rPr>
                <w:lang w:val="en-US"/>
              </w:rPr>
              <w:t>*</w:t>
            </w:r>
            <w:proofErr w:type="gramEnd"/>
            <w:r w:rsidR="00AD02D3">
              <w:rPr>
                <w:lang w:val="en-US"/>
              </w:rPr>
              <w:t>*</w:t>
            </w:r>
          </w:p>
        </w:tc>
        <w:tc>
          <w:tcPr>
            <w:tcW w:w="2566" w:type="dxa"/>
            <w:tcBorders>
              <w:top w:val="single" w:sz="4" w:space="0" w:color="auto"/>
            </w:tcBorders>
            <w:vAlign w:val="center"/>
          </w:tcPr>
          <w:p w14:paraId="0897AD13" w14:textId="77777777" w:rsidR="00D61F66" w:rsidRPr="0079244C" w:rsidRDefault="004B5720" w:rsidP="00DB252B">
            <w:pPr>
              <w:jc w:val="left"/>
              <w:rPr>
                <w:lang w:val="en-US"/>
              </w:rPr>
            </w:pPr>
            <m:oMathPara>
              <m:oMath>
                <m:nary>
                  <m:naryPr>
                    <m:chr m:val="∑"/>
                    <m:ctrlPr>
                      <w:rPr>
                        <w:rFonts w:ascii="Cambria Math" w:hAnsi="Cambria Math"/>
                        <w:lang w:val="en-US"/>
                      </w:rPr>
                    </m:ctrlPr>
                  </m:naryPr>
                  <m:sub>
                    <m:r>
                      <w:rPr>
                        <w:rFonts w:ascii="Cambria Math" w:hAnsi="Cambria Math"/>
                        <w:lang w:val="en-US"/>
                      </w:rPr>
                      <m:t>i</m:t>
                    </m:r>
                    <m:r>
                      <m:rPr>
                        <m:sty m:val="p"/>
                      </m:rPr>
                      <w:rPr>
                        <w:rFonts w:ascii="Cambria Math" w:hAnsi="Cambria Math"/>
                        <w:lang w:val="en-US"/>
                      </w:rPr>
                      <m:t>=1</m:t>
                    </m:r>
                  </m:sub>
                  <m:sup>
                    <m:r>
                      <m:rPr>
                        <m:sty m:val="p"/>
                      </m:rPr>
                      <w:rPr>
                        <w:rFonts w:ascii="Cambria Math" w:hAnsi="Cambria Math"/>
                        <w:lang w:val="en-US"/>
                      </w:rPr>
                      <m:t>3</m:t>
                    </m:r>
                  </m:sup>
                  <m:e>
                    <m:d>
                      <m:dPr>
                        <m:ctrlPr>
                          <w:rPr>
                            <w:rFonts w:ascii="Cambria Math" w:hAnsi="Cambria Math"/>
                            <w:lang w:val="en-US"/>
                          </w:rPr>
                        </m:ctrlPr>
                      </m:dPr>
                      <m:e>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i,j,y</m:t>
                            </m:r>
                          </m:sub>
                        </m:sSub>
                        <m:r>
                          <m:rPr>
                            <m:lit/>
                          </m:rP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j,y</m:t>
                            </m:r>
                          </m:sub>
                        </m:sSub>
                      </m:e>
                    </m:d>
                  </m:e>
                </m:nary>
              </m:oMath>
            </m:oMathPara>
          </w:p>
        </w:tc>
        <w:tc>
          <w:tcPr>
            <w:tcW w:w="1440" w:type="dxa"/>
            <w:tcBorders>
              <w:top w:val="single" w:sz="4" w:space="0" w:color="auto"/>
            </w:tcBorders>
            <w:vAlign w:val="center"/>
          </w:tcPr>
          <w:p w14:paraId="3DD76501" w14:textId="77777777" w:rsidR="00D61F66" w:rsidRPr="0079244C" w:rsidRDefault="00D61F66" w:rsidP="00DB252B">
            <w:pPr>
              <w:jc w:val="left"/>
              <w:rPr>
                <w:lang w:val="en-US"/>
              </w:rPr>
            </w:pPr>
            <w:r w:rsidRPr="0079244C">
              <w:rPr>
                <w:lang w:val="en-US"/>
              </w:rPr>
              <w:t>Institutional</w:t>
            </w:r>
          </w:p>
        </w:tc>
        <w:tc>
          <w:tcPr>
            <w:tcW w:w="900" w:type="dxa"/>
            <w:tcBorders>
              <w:top w:val="single" w:sz="4" w:space="0" w:color="auto"/>
            </w:tcBorders>
            <w:vAlign w:val="center"/>
          </w:tcPr>
          <w:p w14:paraId="0B4AAC8F" w14:textId="77777777" w:rsidR="00D61F66" w:rsidRPr="0079244C" w:rsidRDefault="00D61F66" w:rsidP="00DB252B">
            <w:pPr>
              <w:jc w:val="left"/>
              <w:rPr>
                <w:lang w:val="en-US"/>
              </w:rPr>
            </w:pPr>
            <w:r w:rsidRPr="0079244C">
              <w:rPr>
                <w:lang w:val="en-US"/>
              </w:rPr>
              <w:t>No</w:t>
            </w:r>
          </w:p>
        </w:tc>
        <w:tc>
          <w:tcPr>
            <w:tcW w:w="924" w:type="dxa"/>
            <w:tcBorders>
              <w:top w:val="single" w:sz="4" w:space="0" w:color="auto"/>
            </w:tcBorders>
            <w:vAlign w:val="center"/>
          </w:tcPr>
          <w:p w14:paraId="4ACAB195" w14:textId="77777777" w:rsidR="00D61F66" w:rsidRPr="0079244C" w:rsidRDefault="00D61F66" w:rsidP="00DB252B">
            <w:pPr>
              <w:jc w:val="left"/>
              <w:rPr>
                <w:lang w:val="en-US"/>
              </w:rPr>
            </w:pPr>
            <w:r w:rsidRPr="0079244C">
              <w:rPr>
                <w:lang w:val="en-US"/>
              </w:rPr>
              <w:t>Partial</w:t>
            </w:r>
          </w:p>
        </w:tc>
        <w:tc>
          <w:tcPr>
            <w:tcW w:w="1757" w:type="dxa"/>
            <w:tcBorders>
              <w:top w:val="single" w:sz="4" w:space="0" w:color="auto"/>
            </w:tcBorders>
            <w:vAlign w:val="center"/>
          </w:tcPr>
          <w:p w14:paraId="5D0B6D7B" w14:textId="77777777" w:rsidR="00D61F66" w:rsidRPr="0079244C" w:rsidRDefault="00D61F66" w:rsidP="00DB252B">
            <w:pPr>
              <w:jc w:val="left"/>
              <w:rPr>
                <w:lang w:val="en-US"/>
              </w:rPr>
            </w:pPr>
            <w:r w:rsidRPr="0079244C">
              <w:rPr>
                <w:lang w:val="en-US"/>
              </w:rPr>
              <w:t xml:space="preserve">Own </w:t>
            </w:r>
          </w:p>
        </w:tc>
      </w:tr>
      <w:tr w:rsidR="00D61F66" w:rsidRPr="0079244C" w14:paraId="27160CC0" w14:textId="77777777" w:rsidTr="00DB252B">
        <w:tc>
          <w:tcPr>
            <w:tcW w:w="1768" w:type="dxa"/>
            <w:vMerge/>
            <w:tcBorders>
              <w:bottom w:val="single" w:sz="4" w:space="0" w:color="auto"/>
            </w:tcBorders>
            <w:vAlign w:val="center"/>
          </w:tcPr>
          <w:p w14:paraId="6B26BD45"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4837FDF2" w14:textId="77777777" w:rsidR="00D61F66" w:rsidRPr="0079244C" w:rsidRDefault="00D61F66" w:rsidP="00DB252B">
            <w:pPr>
              <w:jc w:val="center"/>
              <w:rPr>
                <w:lang w:val="en-US"/>
              </w:rPr>
            </w:pPr>
            <w:r w:rsidRPr="0079244C">
              <w:rPr>
                <w:lang w:val="en-US"/>
              </w:rPr>
              <w:t>Share of three largest institutions on all documents</w:t>
            </w:r>
          </w:p>
        </w:tc>
      </w:tr>
      <w:tr w:rsidR="00D61F66" w:rsidRPr="0079244C" w14:paraId="710ABB92" w14:textId="77777777" w:rsidTr="00DB252B">
        <w:tc>
          <w:tcPr>
            <w:tcW w:w="1768" w:type="dxa"/>
            <w:vMerge w:val="restart"/>
            <w:tcBorders>
              <w:top w:val="single" w:sz="4" w:space="0" w:color="auto"/>
            </w:tcBorders>
            <w:vAlign w:val="center"/>
          </w:tcPr>
          <w:p w14:paraId="13F3E171" w14:textId="77777777" w:rsidR="00D61F66" w:rsidRPr="0079244C" w:rsidRDefault="00D61F66" w:rsidP="00DB252B">
            <w:pPr>
              <w:jc w:val="left"/>
              <w:rPr>
                <w:lang w:val="en-US"/>
              </w:rPr>
            </w:pPr>
            <w:r w:rsidRPr="0079244C">
              <w:rPr>
                <w:lang w:val="en-US"/>
              </w:rPr>
              <w:t>English Documents</w:t>
            </w:r>
          </w:p>
          <w:p w14:paraId="0E1C6EAA" w14:textId="77777777" w:rsidR="00D61F66" w:rsidRPr="0079244C" w:rsidRDefault="00D61F66" w:rsidP="00DB252B">
            <w:pPr>
              <w:jc w:val="left"/>
              <w:rPr>
                <w:i/>
                <w:lang w:val="en-US"/>
              </w:rPr>
            </w:pPr>
            <w:r w:rsidRPr="0079244C">
              <w:rPr>
                <w:lang w:val="en-US"/>
              </w:rPr>
              <w:t>(</w:t>
            </w:r>
            <w:proofErr w:type="spellStart"/>
            <w:r w:rsidRPr="0079244C">
              <w:rPr>
                <w:i/>
                <w:lang w:val="en-US"/>
              </w:rPr>
              <w:t>englishShare</w:t>
            </w:r>
            <w:proofErr w:type="spellEnd"/>
            <w:r w:rsidRPr="0079244C">
              <w:rPr>
                <w:lang w:val="en-US"/>
              </w:rPr>
              <w:t>)</w:t>
            </w:r>
          </w:p>
        </w:tc>
        <w:tc>
          <w:tcPr>
            <w:tcW w:w="2566" w:type="dxa"/>
            <w:tcBorders>
              <w:top w:val="single" w:sz="4" w:space="0" w:color="auto"/>
            </w:tcBorders>
            <w:vAlign w:val="center"/>
          </w:tcPr>
          <w:p w14:paraId="73CE3597" w14:textId="77777777" w:rsidR="00D61F66" w:rsidRPr="0079244C" w:rsidRDefault="004B5720" w:rsidP="00DB252B">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ENG</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top w:val="single" w:sz="4" w:space="0" w:color="auto"/>
            </w:tcBorders>
            <w:vAlign w:val="center"/>
          </w:tcPr>
          <w:p w14:paraId="48EAC6C9" w14:textId="77777777" w:rsidR="00D61F66" w:rsidRPr="0079244C" w:rsidRDefault="00D61F66" w:rsidP="00DB252B">
            <w:pPr>
              <w:jc w:val="left"/>
              <w:rPr>
                <w:lang w:val="en-US"/>
              </w:rPr>
            </w:pPr>
            <w:r w:rsidRPr="0079244C">
              <w:rPr>
                <w:lang w:val="en-US"/>
              </w:rPr>
              <w:t>Language</w:t>
            </w:r>
          </w:p>
        </w:tc>
        <w:tc>
          <w:tcPr>
            <w:tcW w:w="900" w:type="dxa"/>
            <w:tcBorders>
              <w:top w:val="single" w:sz="4" w:space="0" w:color="auto"/>
            </w:tcBorders>
            <w:vAlign w:val="center"/>
          </w:tcPr>
          <w:p w14:paraId="71D8DA45" w14:textId="77777777" w:rsidR="00D61F66" w:rsidRPr="0079244C" w:rsidRDefault="00D61F66" w:rsidP="00DB252B">
            <w:pPr>
              <w:jc w:val="left"/>
              <w:rPr>
                <w:lang w:val="en-US"/>
              </w:rPr>
            </w:pPr>
            <w:r w:rsidRPr="0079244C">
              <w:rPr>
                <w:lang w:val="en-US"/>
              </w:rPr>
              <w:t>No</w:t>
            </w:r>
          </w:p>
        </w:tc>
        <w:tc>
          <w:tcPr>
            <w:tcW w:w="924" w:type="dxa"/>
            <w:tcBorders>
              <w:top w:val="single" w:sz="4" w:space="0" w:color="auto"/>
            </w:tcBorders>
            <w:vAlign w:val="center"/>
          </w:tcPr>
          <w:p w14:paraId="273A6D53" w14:textId="77777777" w:rsidR="00D61F66" w:rsidRPr="0079244C" w:rsidRDefault="00D61F66" w:rsidP="00DB252B">
            <w:pPr>
              <w:jc w:val="left"/>
              <w:rPr>
                <w:lang w:val="en-US"/>
              </w:rPr>
            </w:pPr>
            <w:r w:rsidRPr="0079244C">
              <w:rPr>
                <w:lang w:val="en-US"/>
              </w:rPr>
              <w:t>Share</w:t>
            </w:r>
          </w:p>
        </w:tc>
        <w:tc>
          <w:tcPr>
            <w:tcW w:w="1757" w:type="dxa"/>
            <w:tcBorders>
              <w:top w:val="single" w:sz="4" w:space="0" w:color="auto"/>
            </w:tcBorders>
            <w:vAlign w:val="center"/>
          </w:tcPr>
          <w:p w14:paraId="0780BE21" w14:textId="1548D50B" w:rsidR="00D61F66" w:rsidRPr="0079244C" w:rsidRDefault="00D61F66" w:rsidP="00DB252B">
            <w:pPr>
              <w:jc w:val="left"/>
              <w:rPr>
                <w:lang w:val="en-US"/>
              </w:rPr>
            </w:pPr>
            <w:r w:rsidRPr="0079244C">
              <w:rPr>
                <w:lang w:val="en-US"/>
              </w:rPr>
              <w:t>BC et al</w:t>
            </w:r>
            <w:r w:rsidR="00090B87">
              <w:rPr>
                <w:lang w:val="en-US"/>
              </w:rPr>
              <w:t>.</w:t>
            </w:r>
            <w:r w:rsidRPr="0079244C">
              <w:rPr>
                <w:lang w:val="en-US"/>
              </w:rPr>
              <w:t xml:space="preserve"> (2006)</w:t>
            </w:r>
          </w:p>
        </w:tc>
      </w:tr>
      <w:tr w:rsidR="00D61F66" w:rsidRPr="0079244C" w14:paraId="0D86C865" w14:textId="77777777" w:rsidTr="00DB252B">
        <w:tc>
          <w:tcPr>
            <w:tcW w:w="1768" w:type="dxa"/>
            <w:vMerge/>
            <w:tcBorders>
              <w:bottom w:val="single" w:sz="4" w:space="0" w:color="auto"/>
            </w:tcBorders>
            <w:vAlign w:val="center"/>
          </w:tcPr>
          <w:p w14:paraId="43CACA19" w14:textId="77777777" w:rsidR="00D61F66" w:rsidRPr="0079244C" w:rsidRDefault="00D61F66" w:rsidP="00DB252B">
            <w:pPr>
              <w:jc w:val="left"/>
              <w:rPr>
                <w:lang w:val="en-US"/>
              </w:rPr>
            </w:pPr>
          </w:p>
        </w:tc>
        <w:tc>
          <w:tcPr>
            <w:tcW w:w="7587" w:type="dxa"/>
            <w:gridSpan w:val="5"/>
            <w:tcBorders>
              <w:bottom w:val="single" w:sz="4" w:space="0" w:color="auto"/>
            </w:tcBorders>
            <w:vAlign w:val="center"/>
          </w:tcPr>
          <w:p w14:paraId="55B7F6E0" w14:textId="77777777" w:rsidR="00D61F66" w:rsidRPr="0079244C" w:rsidRDefault="00D61F66" w:rsidP="00DB252B">
            <w:pPr>
              <w:jc w:val="center"/>
              <w:rPr>
                <w:lang w:val="en-US"/>
              </w:rPr>
            </w:pPr>
            <w:r w:rsidRPr="0079244C">
              <w:rPr>
                <w:lang w:val="en-US"/>
              </w:rPr>
              <w:t>Share of English-written documents</w:t>
            </w:r>
          </w:p>
        </w:tc>
      </w:tr>
      <w:tr w:rsidR="00D61F66" w:rsidRPr="0079244C" w14:paraId="415A8F7A" w14:textId="77777777" w:rsidTr="00DB252B">
        <w:tc>
          <w:tcPr>
            <w:tcW w:w="1768" w:type="dxa"/>
            <w:vMerge w:val="restart"/>
            <w:tcBorders>
              <w:top w:val="single" w:sz="4" w:space="0" w:color="auto"/>
            </w:tcBorders>
            <w:vAlign w:val="center"/>
          </w:tcPr>
          <w:p w14:paraId="06C27614" w14:textId="77777777" w:rsidR="00D61F66" w:rsidRPr="0079244C" w:rsidRDefault="00D61F66" w:rsidP="00DB252B">
            <w:pPr>
              <w:jc w:val="left"/>
              <w:rPr>
                <w:lang w:val="en-US"/>
              </w:rPr>
            </w:pPr>
            <w:r w:rsidRPr="0079244C">
              <w:rPr>
                <w:lang w:val="en-US"/>
              </w:rPr>
              <w:t>Local Authors</w:t>
            </w:r>
          </w:p>
          <w:p w14:paraId="6D389742" w14:textId="77777777" w:rsidR="00D61F66" w:rsidRPr="0079244C" w:rsidRDefault="00D61F66" w:rsidP="00DB252B">
            <w:pPr>
              <w:jc w:val="left"/>
              <w:rPr>
                <w:i/>
                <w:lang w:val="en-US"/>
              </w:rPr>
            </w:pPr>
            <w:r w:rsidRPr="0079244C">
              <w:rPr>
                <w:lang w:val="en-US"/>
              </w:rPr>
              <w:t>(</w:t>
            </w:r>
            <w:proofErr w:type="spellStart"/>
            <w:r w:rsidRPr="0079244C">
              <w:rPr>
                <w:i/>
                <w:lang w:val="en-US"/>
              </w:rPr>
              <w:t>localShare</w:t>
            </w:r>
            <w:proofErr w:type="spellEnd"/>
            <w:r w:rsidRPr="0079244C">
              <w:rPr>
                <w:i/>
                <w:lang w:val="en-US"/>
              </w:rPr>
              <w:t>)</w:t>
            </w:r>
          </w:p>
        </w:tc>
        <w:tc>
          <w:tcPr>
            <w:tcW w:w="2566" w:type="dxa"/>
            <w:tcBorders>
              <w:top w:val="single" w:sz="4" w:space="0" w:color="auto"/>
            </w:tcBorders>
            <w:vAlign w:val="center"/>
          </w:tcPr>
          <w:p w14:paraId="2F0FAF72" w14:textId="77777777" w:rsidR="00D61F66" w:rsidRPr="0079244C" w:rsidRDefault="004B5720" w:rsidP="00DB252B">
            <w:pPr>
              <w:jc w:val="left"/>
              <w:rPr>
                <w:lang w:val="en-US"/>
              </w:rPr>
            </w:pPr>
            <m:oMathPara>
              <m:oMath>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LOCAL</m:t>
                        </m:r>
                        <m:r>
                          <m:rPr>
                            <m:sty m:val="p"/>
                          </m:rPr>
                          <w:rPr>
                            <w:rFonts w:ascii="Cambria Math" w:hAnsi="Cambria Math"/>
                            <w:lang w:val="en-US"/>
                          </w:rPr>
                          <m:t>,</m:t>
                        </m:r>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num>
                  <m:den>
                    <m:sSub>
                      <m:sSubPr>
                        <m:ctrlPr>
                          <w:rPr>
                            <w:rFonts w:ascii="Cambria Math" w:hAnsi="Cambria Math"/>
                            <w:lang w:val="en-US"/>
                          </w:rPr>
                        </m:ctrlPr>
                      </m:sSubPr>
                      <m:e>
                        <m:r>
                          <w:rPr>
                            <w:rFonts w:ascii="Cambria Math" w:hAnsi="Cambria Math"/>
                            <w:lang w:val="en-US"/>
                          </w:rPr>
                          <m:t>T</m:t>
                        </m:r>
                      </m:e>
                      <m:sub>
                        <m:r>
                          <w:rPr>
                            <w:rFonts w:ascii="Cambria Math" w:hAnsi="Cambria Math"/>
                            <w:lang w:val="en-US"/>
                          </w:rPr>
                          <m:t>j</m:t>
                        </m:r>
                        <m:r>
                          <m:rPr>
                            <m:sty m:val="p"/>
                          </m:rPr>
                          <w:rPr>
                            <w:rFonts w:ascii="Cambria Math" w:hAnsi="Cambria Math"/>
                            <w:lang w:val="en-US"/>
                          </w:rPr>
                          <m:t>,</m:t>
                        </m:r>
                        <m:r>
                          <w:rPr>
                            <w:rFonts w:ascii="Cambria Math" w:hAnsi="Cambria Math"/>
                            <w:lang w:val="en-US"/>
                          </w:rPr>
                          <m:t>y</m:t>
                        </m:r>
                      </m:sub>
                    </m:sSub>
                  </m:den>
                </m:f>
              </m:oMath>
            </m:oMathPara>
          </w:p>
        </w:tc>
        <w:tc>
          <w:tcPr>
            <w:tcW w:w="1440" w:type="dxa"/>
            <w:tcBorders>
              <w:top w:val="single" w:sz="4" w:space="0" w:color="auto"/>
            </w:tcBorders>
            <w:vAlign w:val="center"/>
          </w:tcPr>
          <w:p w14:paraId="07CA749F" w14:textId="77777777" w:rsidR="00D61F66" w:rsidRPr="0079244C" w:rsidRDefault="00D61F66" w:rsidP="00DB252B">
            <w:pPr>
              <w:jc w:val="left"/>
              <w:rPr>
                <w:lang w:val="en-US"/>
              </w:rPr>
            </w:pPr>
            <w:r w:rsidRPr="0079244C">
              <w:rPr>
                <w:lang w:val="en-US"/>
              </w:rPr>
              <w:t>Country</w:t>
            </w:r>
          </w:p>
        </w:tc>
        <w:tc>
          <w:tcPr>
            <w:tcW w:w="900" w:type="dxa"/>
            <w:tcBorders>
              <w:top w:val="single" w:sz="4" w:space="0" w:color="auto"/>
            </w:tcBorders>
            <w:vAlign w:val="center"/>
          </w:tcPr>
          <w:p w14:paraId="7CE8A0D2" w14:textId="77777777" w:rsidR="00D61F66" w:rsidRPr="0079244C" w:rsidRDefault="00D61F66" w:rsidP="00DB252B">
            <w:pPr>
              <w:jc w:val="left"/>
              <w:rPr>
                <w:lang w:val="en-US"/>
              </w:rPr>
            </w:pPr>
            <w:r w:rsidRPr="0079244C">
              <w:rPr>
                <w:lang w:val="en-US"/>
              </w:rPr>
              <w:t>No</w:t>
            </w:r>
          </w:p>
        </w:tc>
        <w:tc>
          <w:tcPr>
            <w:tcW w:w="924" w:type="dxa"/>
            <w:tcBorders>
              <w:top w:val="single" w:sz="4" w:space="0" w:color="auto"/>
            </w:tcBorders>
            <w:vAlign w:val="center"/>
          </w:tcPr>
          <w:p w14:paraId="036E86D0" w14:textId="77777777" w:rsidR="00D61F66" w:rsidRPr="0079244C" w:rsidRDefault="00D61F66" w:rsidP="00DB252B">
            <w:pPr>
              <w:jc w:val="left"/>
              <w:rPr>
                <w:lang w:val="en-US"/>
              </w:rPr>
            </w:pPr>
            <w:r w:rsidRPr="0079244C">
              <w:rPr>
                <w:lang w:val="en-US"/>
              </w:rPr>
              <w:t>Share</w:t>
            </w:r>
          </w:p>
        </w:tc>
        <w:tc>
          <w:tcPr>
            <w:tcW w:w="1757" w:type="dxa"/>
            <w:tcBorders>
              <w:top w:val="single" w:sz="4" w:space="0" w:color="auto"/>
            </w:tcBorders>
            <w:vAlign w:val="center"/>
          </w:tcPr>
          <w:p w14:paraId="42368A0B" w14:textId="77777777" w:rsidR="00D61F66" w:rsidRPr="0079244C" w:rsidRDefault="00D61F66" w:rsidP="00DB252B">
            <w:pPr>
              <w:jc w:val="left"/>
              <w:rPr>
                <w:lang w:val="en-US"/>
              </w:rPr>
            </w:pPr>
            <w:r w:rsidRPr="0079244C">
              <w:rPr>
                <w:lang w:val="en-US"/>
              </w:rPr>
              <w:t>ZB (1998)</w:t>
            </w:r>
          </w:p>
        </w:tc>
      </w:tr>
      <w:tr w:rsidR="00D61F66" w:rsidRPr="0079244C" w14:paraId="2EBAD31A" w14:textId="77777777" w:rsidTr="00DB252B">
        <w:tc>
          <w:tcPr>
            <w:tcW w:w="1768" w:type="dxa"/>
            <w:vMerge/>
            <w:tcBorders>
              <w:bottom w:val="single" w:sz="12" w:space="0" w:color="auto"/>
            </w:tcBorders>
            <w:vAlign w:val="center"/>
          </w:tcPr>
          <w:p w14:paraId="4A3F2019" w14:textId="77777777" w:rsidR="00D61F66" w:rsidRPr="0079244C" w:rsidRDefault="00D61F66" w:rsidP="00DB252B">
            <w:pPr>
              <w:jc w:val="left"/>
              <w:rPr>
                <w:lang w:val="en-US"/>
              </w:rPr>
            </w:pPr>
          </w:p>
        </w:tc>
        <w:tc>
          <w:tcPr>
            <w:tcW w:w="7587" w:type="dxa"/>
            <w:gridSpan w:val="5"/>
            <w:tcBorders>
              <w:bottom w:val="single" w:sz="12" w:space="0" w:color="auto"/>
            </w:tcBorders>
            <w:vAlign w:val="center"/>
          </w:tcPr>
          <w:p w14:paraId="72BF44AF" w14:textId="77777777" w:rsidR="00D61F66" w:rsidRPr="0079244C" w:rsidRDefault="00D61F66" w:rsidP="00DB252B">
            <w:pPr>
              <w:jc w:val="center"/>
              <w:rPr>
                <w:lang w:val="en-US"/>
              </w:rPr>
            </w:pPr>
            <w:r w:rsidRPr="0079244C">
              <w:rPr>
                <w:lang w:val="en-US"/>
              </w:rPr>
              <w:t>Share of documents from a journal's domicile</w:t>
            </w:r>
          </w:p>
        </w:tc>
      </w:tr>
      <w:tr w:rsidR="00D61F66" w:rsidRPr="0079244C" w14:paraId="78B5C7E9" w14:textId="77777777" w:rsidTr="00DB252B">
        <w:tc>
          <w:tcPr>
            <w:tcW w:w="9355" w:type="dxa"/>
            <w:gridSpan w:val="6"/>
            <w:tcBorders>
              <w:top w:val="single" w:sz="12" w:space="0" w:color="auto"/>
            </w:tcBorders>
            <w:vAlign w:val="center"/>
          </w:tcPr>
          <w:p w14:paraId="19E5E362" w14:textId="77777777" w:rsidR="00D61F66" w:rsidRDefault="00D61F66" w:rsidP="00DB252B">
            <w:pPr>
              <w:jc w:val="left"/>
              <w:rPr>
                <w:lang w:val="en-US"/>
              </w:rPr>
            </w:pPr>
            <w:r w:rsidRPr="0079244C">
              <w:rPr>
                <w:lang w:val="en-US"/>
              </w:rPr>
              <w:t xml:space="preserve">* ZB is </w:t>
            </w:r>
            <w:proofErr w:type="spellStart"/>
            <w:r w:rsidRPr="0079244C">
              <w:rPr>
                <w:lang w:val="en-US"/>
              </w:rPr>
              <w:t>Zitt</w:t>
            </w:r>
            <w:proofErr w:type="spellEnd"/>
            <w:r w:rsidRPr="0079244C">
              <w:rPr>
                <w:lang w:val="en-US"/>
              </w:rPr>
              <w:t xml:space="preserve"> and </w:t>
            </w:r>
            <w:proofErr w:type="spellStart"/>
            <w:r w:rsidRPr="0079244C">
              <w:rPr>
                <w:lang w:val="en-US"/>
              </w:rPr>
              <w:t>Bassecoulard</w:t>
            </w:r>
            <w:proofErr w:type="spellEnd"/>
            <w:r w:rsidRPr="0079244C">
              <w:rPr>
                <w:lang w:val="en-US"/>
              </w:rPr>
              <w:t xml:space="preserve">; BC is </w:t>
            </w:r>
            <w:proofErr w:type="spellStart"/>
            <w:r w:rsidRPr="0079244C">
              <w:rPr>
                <w:lang w:val="en-US"/>
              </w:rPr>
              <w:t>Buela-Casal</w:t>
            </w:r>
            <w:proofErr w:type="spellEnd"/>
          </w:p>
          <w:p w14:paraId="50416B14" w14:textId="769E884D" w:rsidR="00AD02D3" w:rsidRPr="0079244C" w:rsidRDefault="00AD02D3" w:rsidP="00DB252B">
            <w:pPr>
              <w:jc w:val="left"/>
              <w:rPr>
                <w:lang w:val="en-US"/>
              </w:rPr>
            </w:pPr>
            <w:r>
              <w:rPr>
                <w:lang w:val="en-US"/>
              </w:rPr>
              <w:t xml:space="preserve">** the underlying data for these indicators </w:t>
            </w:r>
            <w:proofErr w:type="gramStart"/>
            <w:r>
              <w:rPr>
                <w:lang w:val="en-US"/>
              </w:rPr>
              <w:t>are</w:t>
            </w:r>
            <w:proofErr w:type="gramEnd"/>
            <w:r>
              <w:rPr>
                <w:lang w:val="en-US"/>
              </w:rPr>
              <w:t xml:space="preserve"> sorted by descending order</w:t>
            </w:r>
            <w:r w:rsidR="008703A2">
              <w:rPr>
                <w:lang w:val="en-US"/>
              </w:rPr>
              <w:t xml:space="preserve">. The computation algorithm only considers the three most important </w:t>
            </w:r>
          </w:p>
        </w:tc>
      </w:tr>
    </w:tbl>
    <w:p w14:paraId="0C9C5015" w14:textId="4C3F7721" w:rsidR="00D61F66" w:rsidRPr="0079244C" w:rsidRDefault="00D61F66" w:rsidP="00D61F66">
      <w:pPr>
        <w:rPr>
          <w:lang w:val="en-US"/>
        </w:rPr>
      </w:pPr>
      <w:r w:rsidRPr="0079244C">
        <w:rPr>
          <w:lang w:val="en-US"/>
        </w:rPr>
        <w:lastRenderedPageBreak/>
        <w:t>To increase robustness and decrease volatility, the aggregation was only performed when the authors from the country published in at least 30 journals</w:t>
      </w:r>
      <w:r w:rsidR="00AD02D3">
        <w:rPr>
          <w:lang w:val="en-US"/>
        </w:rPr>
        <w:t xml:space="preserve"> that </w:t>
      </w:r>
      <w:proofErr w:type="gramStart"/>
      <w:r w:rsidR="00AD02D3">
        <w:rPr>
          <w:lang w:val="en-US"/>
        </w:rPr>
        <w:t>in a given year</w:t>
      </w:r>
      <w:proofErr w:type="gramEnd"/>
      <w:r w:rsidR="00AD02D3">
        <w:rPr>
          <w:lang w:val="en-US"/>
        </w:rPr>
        <w:t xml:space="preserve"> published at least 30 documents</w:t>
      </w:r>
      <w:r w:rsidRPr="0079244C">
        <w:rPr>
          <w:lang w:val="en-US"/>
        </w:rPr>
        <w:t>. This leads to gaps in results, particularly in the small disciplines and small countries.</w:t>
      </w:r>
    </w:p>
    <w:p w14:paraId="63B8E6DB" w14:textId="77777777" w:rsidR="00D61F66" w:rsidRPr="0079244C" w:rsidRDefault="00D61F66" w:rsidP="00D61F66">
      <w:pPr>
        <w:rPr>
          <w:lang w:val="en-US"/>
        </w:rPr>
      </w:pPr>
    </w:p>
    <w:p w14:paraId="477D465C" w14:textId="7726C641" w:rsidR="00D61F66" w:rsidRPr="0079244C" w:rsidRDefault="00D61F66" w:rsidP="00D61F66">
      <w:pPr>
        <w:rPr>
          <w:lang w:val="en-US"/>
        </w:rPr>
      </w:pPr>
      <w:r w:rsidRPr="0079244C">
        <w:rPr>
          <w:lang w:val="en-US"/>
        </w:rPr>
        <w:t xml:space="preserve">The globalization of science in country </w:t>
      </w:r>
      <m:oMath>
        <m:r>
          <w:rPr>
            <w:rFonts w:ascii="Cambria Math" w:hAnsi="Cambria Math"/>
            <w:lang w:val="en-US"/>
          </w:rPr>
          <m:t>c</m:t>
        </m:r>
      </m:oMath>
      <w:r w:rsidRPr="0079244C">
        <w:rPr>
          <w:lang w:val="en-US"/>
        </w:rPr>
        <w:t xml:space="preserve">, discipline </w:t>
      </w:r>
      <m:oMath>
        <m:r>
          <w:rPr>
            <w:rFonts w:ascii="Cambria Math" w:hAnsi="Cambria Math"/>
            <w:lang w:val="en-US"/>
          </w:rPr>
          <m:t>d</m:t>
        </m:r>
      </m:oMath>
      <w:r w:rsidRPr="0079244C">
        <w:rPr>
          <w:lang w:val="en-US"/>
        </w:rPr>
        <w:t xml:space="preserve"> and year </w:t>
      </w:r>
      <m:oMath>
        <m:r>
          <w:rPr>
            <w:rFonts w:ascii="Cambria Math" w:hAnsi="Cambria Math"/>
            <w:lang w:val="en-US"/>
          </w:rPr>
          <m:t>y</m:t>
        </m:r>
      </m:oMath>
      <w:r w:rsidRPr="0079244C">
        <w:rPr>
          <w:lang w:val="en-US"/>
        </w:rPr>
        <w:t xml:space="preserve"> expressed by an indicator </w:t>
      </w:r>
      <m:oMath>
        <m:r>
          <w:rPr>
            <w:rFonts w:ascii="Cambria Math" w:hAnsi="Cambria Math"/>
            <w:lang w:val="en-US"/>
          </w:rPr>
          <m:t>i</m:t>
        </m:r>
      </m:oMath>
      <w:r w:rsidRPr="0079244C">
        <w:rPr>
          <w:lang w:val="en-US"/>
        </w:rPr>
        <w:t xml:space="preserve"> is calculated</w:t>
      </w:r>
      <w:r>
        <w:rPr>
          <w:lang w:val="en-US"/>
        </w:rPr>
        <w:t xml:space="preserve"> from the set of journals </w:t>
      </w:r>
      <m:oMath>
        <m:r>
          <w:rPr>
            <w:rFonts w:ascii="Cambria Math" w:hAnsi="Cambria Math"/>
            <w:lang w:val="en-US"/>
          </w:rPr>
          <m:t>J</m:t>
        </m:r>
      </m:oMath>
      <w:r w:rsidRPr="0079244C">
        <w:rPr>
          <w:lang w:val="en-US"/>
        </w:rPr>
        <w:t xml:space="preserve"> </w:t>
      </w:r>
      <w:r>
        <w:rPr>
          <w:lang w:val="en-US"/>
        </w:rPr>
        <w:t xml:space="preserve">assigned to discipline </w:t>
      </w:r>
      <m:oMath>
        <m:r>
          <w:rPr>
            <w:rFonts w:ascii="Cambria Math" w:hAnsi="Cambria Math"/>
            <w:lang w:val="en-US"/>
          </w:rPr>
          <m:t>d</m:t>
        </m:r>
      </m:oMath>
      <w:r w:rsidRPr="0079244C">
        <w:rPr>
          <w:lang w:val="en-US"/>
        </w:rPr>
        <w:t xml:space="preserve"> as </w:t>
      </w:r>
      <w:r w:rsidR="00FE36DD">
        <w:rPr>
          <w:lang w:val="en-US"/>
        </w:rPr>
        <w:t>an average of individual journals globalization weighted by the share of documents flowing into the journal</w:t>
      </w:r>
      <w:r w:rsidRPr="0079244C">
        <w:rPr>
          <w:lang w:val="en-US"/>
        </w:rPr>
        <w:t>:</w:t>
      </w:r>
    </w:p>
    <w:p w14:paraId="2C01195B" w14:textId="71B79A14" w:rsidR="00D61F66" w:rsidRPr="0079244C" w:rsidRDefault="004B5720" w:rsidP="00D61F66">
      <w:pPr>
        <w:rPr>
          <w:lang w:val="en-US"/>
        </w:rPr>
      </w:pPr>
      <m:oMathPara>
        <m:oMathParaPr>
          <m:jc m:val="center"/>
        </m:oMathParaPr>
        <m:oMath>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nary>
            <m:naryPr>
              <m:chr m:val="∑"/>
              <m:ctrlPr>
                <w:rPr>
                  <w:rFonts w:ascii="Cambria Math" w:hAnsi="Cambria Math"/>
                  <w:lang w:val="en-US"/>
                </w:rPr>
              </m:ctrlPr>
            </m:naryPr>
            <m:sub>
              <m:r>
                <m:rPr>
                  <m:sty m:val="p"/>
                </m:rPr>
                <w:rPr>
                  <w:rFonts w:ascii="Cambria Math" w:hAnsi="Cambria Math"/>
                  <w:lang w:val="en-US"/>
                </w:rPr>
                <m:t>j=1</m:t>
              </m:r>
            </m:sub>
            <m:sup>
              <m:r>
                <m:rPr>
                  <m:sty m:val="p"/>
                </m:rPr>
                <w:rPr>
                  <w:rFonts w:ascii="Cambria Math" w:hAnsi="Cambria Math"/>
                  <w:lang w:val="en-US"/>
                </w:rPr>
                <m:t>J</m:t>
              </m:r>
            </m:sup>
            <m:e>
              <m:sSub>
                <m:sSubPr>
                  <m:ctrlPr>
                    <w:rPr>
                      <w:rFonts w:ascii="Cambria Math" w:hAnsi="Cambria Math"/>
                      <w:lang w:val="en-US"/>
                    </w:rPr>
                  </m:ctrlPr>
                </m:sSubPr>
                <m:e>
                  <m:r>
                    <m:rPr>
                      <m:sty m:val="p"/>
                    </m:rPr>
                    <w:rPr>
                      <w:rFonts w:ascii="Cambria Math" w:hAnsi="Cambria Math"/>
                      <w:lang w:val="en-US"/>
                    </w:rPr>
                    <m:t>a</m:t>
                  </m:r>
                </m:e>
                <m:sub>
                  <m:r>
                    <m:rPr>
                      <m:sty m:val="p"/>
                    </m:rPr>
                    <w:rPr>
                      <w:rFonts w:ascii="Cambria Math" w:hAnsi="Cambria Math"/>
                      <w:lang w:val="en-US"/>
                    </w:rPr>
                    <m:t>c,d,y,j</m:t>
                  </m:r>
                </m:sub>
              </m:sSub>
            </m:e>
          </m:nary>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j,d,y,i</m:t>
              </m:r>
            </m:sub>
          </m:sSub>
        </m:oMath>
      </m:oMathPara>
    </w:p>
    <w:p w14:paraId="41367B0B" w14:textId="304FC1A0" w:rsidR="00D61F66" w:rsidRPr="0079244C" w:rsidRDefault="004B5720" w:rsidP="00D61F66">
      <w:pPr>
        <w:rPr>
          <w:lang w:val="en-US"/>
        </w:rPr>
      </w:pPr>
      <m:oMath>
        <m:sSub>
          <m:sSubPr>
            <m:ctrlPr>
              <w:rPr>
                <w:rFonts w:ascii="Cambria Math" w:hAnsi="Cambria Math"/>
                <w:lang w:val="en-US"/>
              </w:rPr>
            </m:ctrlPr>
          </m:sSubPr>
          <m:e>
            <m:r>
              <w:rPr>
                <w:rFonts w:ascii="Cambria Math" w:hAnsi="Cambria Math"/>
                <w:lang w:val="en-US"/>
              </w:rPr>
              <m:t>a</m:t>
            </m:r>
          </m:e>
          <m:sub>
            <m:r>
              <w:rPr>
                <w:rFonts w:ascii="Cambria Math" w:hAnsi="Cambria Math"/>
                <w:lang w:val="en-US"/>
              </w:rPr>
              <m:t>c</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j</m:t>
            </m:r>
          </m:sub>
        </m:sSub>
        <m:r>
          <w:rPr>
            <w:rFonts w:ascii="Cambria Math" w:hAnsi="Cambria Math"/>
            <w:lang w:val="en-US"/>
          </w:rPr>
          <m:t>=</m:t>
        </m:r>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c,j,y</m:t>
                </m:r>
              </m:sub>
            </m:sSub>
            <m:ctrlPr>
              <w:rPr>
                <w:rFonts w:ascii="Cambria Math" w:hAnsi="Cambria Math"/>
                <w:i/>
                <w:lang w:val="en-US"/>
              </w:rPr>
            </m:ctrlP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c,d,y</m:t>
                </m:r>
              </m:sub>
            </m:sSub>
            <m:ctrlPr>
              <w:rPr>
                <w:rFonts w:ascii="Cambria Math" w:hAnsi="Cambria Math"/>
                <w:i/>
                <w:lang w:val="en-US"/>
              </w:rPr>
            </m:ctrlPr>
          </m:den>
        </m:f>
      </m:oMath>
      <w:r w:rsidR="00D61F66" w:rsidRPr="0079244C">
        <w:rPr>
          <w:lang w:val="en-US"/>
        </w:rPr>
        <w:t xml:space="preserve"> is the share of documents with authors from country </w:t>
      </w:r>
      <w:r w:rsidR="00D61F66" w:rsidRPr="0079244C">
        <w:rPr>
          <w:i/>
          <w:lang w:val="en-US"/>
        </w:rPr>
        <w:t>c</w:t>
      </w:r>
      <w:r w:rsidR="00D61F66" w:rsidRPr="0079244C">
        <w:rPr>
          <w:lang w:val="en-US"/>
        </w:rPr>
        <w:t xml:space="preserve"> in journal </w:t>
      </w:r>
      <m:oMath>
        <m:r>
          <w:rPr>
            <w:rFonts w:ascii="Cambria Math" w:hAnsi="Cambria Math"/>
            <w:lang w:val="en-US"/>
          </w:rPr>
          <m:t>j</m:t>
        </m:r>
      </m:oMath>
      <w:r w:rsidR="00D61F66" w:rsidRPr="0079244C">
        <w:rPr>
          <w:lang w:val="en-US"/>
        </w:rPr>
        <w:t xml:space="preserve"> on all documents from the country </w:t>
      </w:r>
      <m:oMath>
        <m:r>
          <w:rPr>
            <w:rFonts w:ascii="Cambria Math" w:hAnsi="Cambria Math"/>
            <w:lang w:val="en-US"/>
          </w:rPr>
          <m:t>c</m:t>
        </m:r>
      </m:oMath>
      <w:r w:rsidR="00D61F66" w:rsidRPr="0079244C">
        <w:rPr>
          <w:lang w:val="en-US"/>
        </w:rPr>
        <w:t xml:space="preserve">, discipline </w:t>
      </w:r>
      <m:oMath>
        <m:r>
          <w:rPr>
            <w:rFonts w:ascii="Cambria Math" w:hAnsi="Cambria Math"/>
            <w:lang w:val="en-US"/>
          </w:rPr>
          <m:t>d</m:t>
        </m:r>
      </m:oMath>
      <w:r w:rsidR="00D61F66" w:rsidRPr="0079244C">
        <w:rPr>
          <w:lang w:val="en-US"/>
        </w:rPr>
        <w:t xml:space="preserve"> in year </w:t>
      </w:r>
      <m:oMath>
        <m:r>
          <w:rPr>
            <w:rFonts w:ascii="Cambria Math" w:hAnsi="Cambria Math"/>
            <w:lang w:val="en-US"/>
          </w:rPr>
          <m:t>y</m:t>
        </m:r>
      </m:oMath>
      <w:r w:rsidR="00D61F66" w:rsidRPr="0079244C">
        <w:rPr>
          <w:lang w:val="en-US"/>
        </w:rPr>
        <w:t xml:space="preserve">, </w:t>
      </w:r>
      <m:oMath>
        <m:sSub>
          <m:sSubPr>
            <m:ctrlPr>
              <w:rPr>
                <w:rFonts w:ascii="Cambria Math" w:hAnsi="Cambria Math"/>
                <w:lang w:val="en-US"/>
              </w:rPr>
            </m:ctrlPr>
          </m:sSubPr>
          <m:e>
            <m:r>
              <w:rPr>
                <w:rFonts w:ascii="Cambria Math" w:hAnsi="Cambria Math"/>
                <w:lang w:val="en-US"/>
              </w:rPr>
              <m:t>g</m:t>
            </m:r>
          </m:e>
          <m:sub>
            <m:r>
              <w:rPr>
                <w:rFonts w:ascii="Cambria Math" w:hAnsi="Cambria Math"/>
                <w:lang w:val="en-US"/>
              </w:rPr>
              <m:t>j</m:t>
            </m:r>
            <m:r>
              <m:rPr>
                <m:sty m:val="p"/>
              </m:rPr>
              <w:rPr>
                <w:rFonts w:ascii="Cambria Math" w:hAnsi="Cambria Math"/>
                <w:lang w:val="en-US"/>
              </w:rPr>
              <m:t>,</m:t>
            </m:r>
            <m:r>
              <w:rPr>
                <w:rFonts w:ascii="Cambria Math" w:hAnsi="Cambria Math"/>
                <w:lang w:val="en-US"/>
              </w:rPr>
              <m:t>d</m:t>
            </m:r>
            <m:r>
              <m:rPr>
                <m:sty m:val="p"/>
              </m:rPr>
              <w:rPr>
                <w:rFonts w:ascii="Cambria Math" w:hAnsi="Cambria Math"/>
                <w:lang w:val="en-US"/>
              </w:rPr>
              <m:t>,</m:t>
            </m:r>
            <m:r>
              <w:rPr>
                <w:rFonts w:ascii="Cambria Math" w:hAnsi="Cambria Math"/>
                <w:lang w:val="en-US"/>
              </w:rPr>
              <m:t>y</m:t>
            </m:r>
            <m:r>
              <m:rPr>
                <m:sty m:val="p"/>
              </m:rPr>
              <w:rPr>
                <w:rFonts w:ascii="Cambria Math" w:hAnsi="Cambria Math"/>
                <w:lang w:val="en-US"/>
              </w:rPr>
              <m:t>,</m:t>
            </m:r>
            <m:r>
              <w:rPr>
                <w:rFonts w:ascii="Cambria Math" w:hAnsi="Cambria Math"/>
                <w:lang w:val="en-US"/>
              </w:rPr>
              <m:t>i</m:t>
            </m:r>
          </m:sub>
        </m:sSub>
      </m:oMath>
      <w:r w:rsidR="00D61F66" w:rsidRPr="0079244C">
        <w:rPr>
          <w:lang w:val="en-US"/>
        </w:rPr>
        <w:t xml:space="preserve"> is the globalization indicator </w:t>
      </w:r>
      <w:proofErr w:type="spellStart"/>
      <w:r w:rsidR="00D61F66" w:rsidRPr="0079244C">
        <w:rPr>
          <w:i/>
          <w:lang w:val="en-US"/>
        </w:rPr>
        <w:t>i</w:t>
      </w:r>
      <w:proofErr w:type="spellEnd"/>
      <w:r w:rsidR="00D61F66" w:rsidRPr="0079244C">
        <w:rPr>
          <w:lang w:val="en-US"/>
        </w:rPr>
        <w:t xml:space="preserve"> of journal </w:t>
      </w:r>
      <m:oMath>
        <m:r>
          <w:rPr>
            <w:rFonts w:ascii="Cambria Math" w:hAnsi="Cambria Math"/>
            <w:lang w:val="en-US"/>
          </w:rPr>
          <m:t>j</m:t>
        </m:r>
      </m:oMath>
      <w:r w:rsidR="00D61F66" w:rsidRPr="0079244C">
        <w:rPr>
          <w:lang w:val="en-US"/>
        </w:rPr>
        <w:t xml:space="preserve"> in the discipline </w:t>
      </w:r>
      <w:r w:rsidR="00D61F66" w:rsidRPr="0079244C">
        <w:rPr>
          <w:i/>
          <w:lang w:val="en-US"/>
        </w:rPr>
        <w:t>d</w:t>
      </w:r>
      <w:r w:rsidR="00D61F66" w:rsidRPr="0079244C">
        <w:rPr>
          <w:lang w:val="en-US"/>
        </w:rPr>
        <w:t xml:space="preserve"> and year </w:t>
      </w:r>
      <w:r w:rsidR="00D61F66" w:rsidRPr="0079244C">
        <w:rPr>
          <w:i/>
          <w:lang w:val="en-US"/>
        </w:rPr>
        <w:t>y</w:t>
      </w:r>
      <w:r w:rsidR="00D61F66" w:rsidRPr="0079244C">
        <w:rPr>
          <w:lang w:val="en-US"/>
        </w:rPr>
        <w:t>.</w:t>
      </w:r>
      <w:r w:rsidR="00D61F66">
        <w:rPr>
          <w:lang w:val="en-US"/>
        </w:rPr>
        <w:t xml:space="preserve"> </w:t>
      </w:r>
    </w:p>
    <w:p w14:paraId="621B3DAB" w14:textId="77777777" w:rsidR="00D61F66" w:rsidRPr="0079244C" w:rsidRDefault="00D61F66" w:rsidP="00D61F66">
      <w:pPr>
        <w:rPr>
          <w:lang w:val="en-US"/>
        </w:rPr>
      </w:pPr>
    </w:p>
    <w:p w14:paraId="4A19BFCF" w14:textId="77777777" w:rsidR="00D61F66" w:rsidRPr="0079244C" w:rsidRDefault="00D61F66" w:rsidP="00D61F66">
      <w:pPr>
        <w:rPr>
          <w:lang w:val="en-US"/>
        </w:rPr>
      </w:pPr>
      <w:r w:rsidRPr="0079244C">
        <w:rPr>
          <w:lang w:val="en-US"/>
        </w:rPr>
        <w:t>Subsequently, the aggregated globalization index was standardized between 0 and 1 and converted to an ascending scale to simplify the interpretation of the results:</w:t>
      </w:r>
    </w:p>
    <w:p w14:paraId="58E0373F" w14:textId="77777777" w:rsidR="00D61F66" w:rsidRPr="0079244C" w:rsidRDefault="004B5720" w:rsidP="00D61F66">
      <w:pPr>
        <w:rPr>
          <w:lang w:val="en-US"/>
        </w:rPr>
      </w:pPr>
      <m:oMathPara>
        <m:oMathParaPr>
          <m:jc m:val="center"/>
        </m:oMathParaP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m:rPr>
              <m:sty m:val="p"/>
            </m:rP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m:rPr>
                      <m:sty m:val="p"/>
                    </m:rPr>
                    <w:rPr>
                      <w:rFonts w:ascii="Cambria Math" w:hAnsi="Cambria Math"/>
                      <w:lang w:val="en-US"/>
                    </w:rPr>
                    <m:t>G</m:t>
                  </m:r>
                </m:e>
                <m:sub>
                  <m:r>
                    <m:rPr>
                      <m:sty m:val="p"/>
                    </m:rPr>
                    <w:rPr>
                      <w:rFonts w:ascii="Cambria Math" w:hAnsi="Cambria Math"/>
                      <w:lang w:val="en-US"/>
                    </w:rPr>
                    <m:t>c,d,y,i</m:t>
                  </m:r>
                </m:sub>
              </m:sSub>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num>
            <m:den>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r>
                <m:rPr>
                  <m:sty m:val="p"/>
                </m:rPr>
                <w:rPr>
                  <w:rFonts w:ascii="Cambria Math" w:hAnsi="Cambria Math"/>
                  <w:lang w:val="en-US"/>
                </w:rPr>
                <m:t>-</m:t>
              </m:r>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den>
          </m:f>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m:oMathPara>
    </w:p>
    <w:p w14:paraId="2CB45DEE" w14:textId="77777777" w:rsidR="00D61F66" w:rsidRPr="0079244C" w:rsidRDefault="00D61F66" w:rsidP="00D61F66">
      <w:pPr>
        <w:rPr>
          <w:lang w:val="en-US"/>
        </w:rPr>
      </w:pPr>
      <w:r w:rsidRPr="0079244C">
        <w:rPr>
          <w:lang w:val="en-US"/>
        </w:rPr>
        <w:t xml:space="preserve">in which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min</m:t>
            </m:r>
          </m:sup>
        </m:sSubSup>
      </m:oMath>
      <w:r w:rsidRPr="0079244C">
        <w:rPr>
          <w:lang w:val="en-US"/>
        </w:rPr>
        <w:t xml:space="preserve"> and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i</m:t>
            </m:r>
          </m:sub>
          <m:sup>
            <m:r>
              <m:rPr>
                <m:sty m:val="p"/>
              </m:rPr>
              <w:rPr>
                <w:rFonts w:ascii="Cambria Math" w:hAnsi="Cambria Math"/>
                <w:lang w:val="en-US"/>
              </w:rPr>
              <m:t>max</m:t>
            </m:r>
          </m:sup>
        </m:sSubSup>
      </m:oMath>
      <w:r w:rsidRPr="0079244C">
        <w:rPr>
          <w:lang w:val="en-US"/>
        </w:rPr>
        <w:t xml:space="preserve"> is minimum and maximum value of the indicator </w:t>
      </w:r>
      <w:proofErr w:type="spellStart"/>
      <w:r w:rsidRPr="0079244C">
        <w:rPr>
          <w:i/>
          <w:lang w:val="en-US"/>
        </w:rPr>
        <w:t>i</w:t>
      </w:r>
      <w:proofErr w:type="spellEnd"/>
      <w:r w:rsidRPr="0079244C">
        <w:rPr>
          <w:i/>
          <w:lang w:val="en-US"/>
        </w:rPr>
        <w:t xml:space="preserve"> </w:t>
      </w:r>
      <w:r w:rsidRPr="0079244C">
        <w:rPr>
          <w:lang w:val="en-US"/>
        </w:rPr>
        <w:t xml:space="preserve">across all years, countries and disciplines and </w:t>
      </w:r>
      <m:oMath>
        <m:sSub>
          <m:sSubPr>
            <m:ctrlPr>
              <w:rPr>
                <w:rFonts w:ascii="Cambria Math" w:hAnsi="Cambria Math"/>
                <w:i/>
                <w:lang w:val="en-US"/>
              </w:rPr>
            </m:ctrlPr>
          </m:sSubPr>
          <m:e>
            <m:r>
              <w:rPr>
                <w:rFonts w:ascii="Cambria Math" w:hAnsi="Cambria Math"/>
                <w:lang w:val="en-US"/>
              </w:rPr>
              <m:t>α</m:t>
            </m:r>
          </m:e>
          <m:sub>
            <m:r>
              <w:rPr>
                <w:rFonts w:ascii="Cambria Math" w:hAnsi="Cambria Math"/>
                <w:lang w:val="en-US"/>
              </w:rPr>
              <m:t>i</m:t>
            </m:r>
          </m:sub>
        </m:sSub>
      </m:oMath>
      <w:r w:rsidRPr="0079244C">
        <w:rPr>
          <w:lang w:val="en-US"/>
        </w:rPr>
        <w:t xml:space="preserve"> equals -1 for the minimizing indicators (low values for high globalization) and 1 otherwise. </w:t>
      </w:r>
    </w:p>
    <w:p w14:paraId="1E843879" w14:textId="77777777" w:rsidR="00D61F66" w:rsidRPr="0079244C" w:rsidRDefault="00D61F66" w:rsidP="00D61F66">
      <w:pPr>
        <w:rPr>
          <w:lang w:val="en-US"/>
        </w:rPr>
      </w:pPr>
    </w:p>
    <w:p w14:paraId="51773899" w14:textId="1D27F8D6" w:rsidR="00D61F66" w:rsidRPr="0079244C" w:rsidRDefault="00D61F66" w:rsidP="00D61F66">
      <w:pPr>
        <w:rPr>
          <w:lang w:val="en-US"/>
        </w:rPr>
      </w:pPr>
      <w:r w:rsidRPr="0079244C">
        <w:rPr>
          <w:lang w:val="en-US"/>
        </w:rPr>
        <w:t>It is possible to compare globalizations between countries, discipline, and in time. However, the meaningful comparison between indicators is not possible due to large heterogeneity of underlying distributions. The same value from two indicators cannot be interpreted as corresponding levels of globalization.</w:t>
      </w:r>
    </w:p>
    <w:p w14:paraId="58AEE715" w14:textId="77777777" w:rsidR="00D61F66" w:rsidRPr="0079244C" w:rsidRDefault="00D61F66" w:rsidP="00D61F66">
      <w:pPr>
        <w:pStyle w:val="Nadpis1"/>
        <w:rPr>
          <w:lang w:val="en-US"/>
        </w:rPr>
      </w:pPr>
      <w:r w:rsidRPr="0079244C">
        <w:rPr>
          <w:lang w:val="en-US"/>
        </w:rPr>
        <w:t>Data</w:t>
      </w:r>
    </w:p>
    <w:p w14:paraId="48E3F495" w14:textId="7623B0D2" w:rsidR="00D61F66" w:rsidRDefault="00D61F66" w:rsidP="00D61F66">
      <w:pPr>
        <w:rPr>
          <w:lang w:val="en-US"/>
        </w:rPr>
      </w:pPr>
      <w:r w:rsidRPr="00FE1313">
        <w:rPr>
          <w:lang w:val="en-US"/>
        </w:rPr>
        <w:t xml:space="preserve">The analysis is based on Scopus data. Scopus indexes more journals than Web of Science </w:t>
      </w:r>
      <w:r w:rsidR="000F3F46">
        <w:rPr>
          <w:lang w:val="en-US"/>
        </w:rPr>
        <w:t>(</w:t>
      </w:r>
      <w:r w:rsidR="000F3F46">
        <w:t xml:space="preserve">SCI-Expanded, SSCI and A&amp;HCI combined; see </w:t>
      </w:r>
      <w:proofErr w:type="spellStart"/>
      <w:r w:rsidRPr="00FE1313">
        <w:rPr>
          <w:lang w:val="en-US"/>
        </w:rPr>
        <w:t>Mongeon</w:t>
      </w:r>
      <w:proofErr w:type="spellEnd"/>
      <w:r w:rsidRPr="00FE1313">
        <w:rPr>
          <w:lang w:val="en-US"/>
        </w:rPr>
        <w:t xml:space="preserve"> and Paul-Hus 2016). It is more likely to contain the more localized part of the scientific output in the country. </w:t>
      </w:r>
    </w:p>
    <w:p w14:paraId="6C2ADDCE" w14:textId="77777777" w:rsidR="00D61F66" w:rsidRPr="00FE1313" w:rsidRDefault="00D61F66" w:rsidP="00D61F66">
      <w:pPr>
        <w:rPr>
          <w:lang w:val="en-US"/>
        </w:rPr>
      </w:pPr>
    </w:p>
    <w:p w14:paraId="438C1455" w14:textId="39477651" w:rsidR="00D61F66" w:rsidRPr="00FE1313" w:rsidRDefault="00D61F66" w:rsidP="00D61F66">
      <w:pPr>
        <w:rPr>
          <w:lang w:val="en-US"/>
        </w:rPr>
      </w:pPr>
      <w:r w:rsidRPr="00FE1313">
        <w:rPr>
          <w:lang w:val="en-US"/>
        </w:rPr>
        <w:t>The data for all 34 964 journals indexed in the Scopus Source List (Scopus 2018) were downloaded using Scopus API in August 2018. For each journal in each year between 2005 – 2017, we downloaded the country and institutional distribution of authors and the distribution of languages. Data were limited to articles, reviews, and conference papers.</w:t>
      </w:r>
      <w:r>
        <w:rPr>
          <w:lang w:val="en-US"/>
        </w:rPr>
        <w:t xml:space="preserve"> </w:t>
      </w:r>
      <w:r w:rsidRPr="00FE1313">
        <w:rPr>
          <w:lang w:val="en-US"/>
        </w:rPr>
        <w:t xml:space="preserve"> </w:t>
      </w:r>
    </w:p>
    <w:p w14:paraId="6FF4DB51" w14:textId="77777777" w:rsidR="00D61F66" w:rsidRPr="00FE1313" w:rsidRDefault="00D61F66" w:rsidP="00D61F66">
      <w:pPr>
        <w:rPr>
          <w:lang w:val="en-US"/>
        </w:rPr>
      </w:pPr>
    </w:p>
    <w:p w14:paraId="1F8E957C" w14:textId="77777777" w:rsidR="00D61F66" w:rsidRPr="00FE1313" w:rsidRDefault="00D61F66" w:rsidP="00D61F66">
      <w:pPr>
        <w:rPr>
          <w:lang w:val="en-US"/>
        </w:rPr>
      </w:pPr>
      <w:r w:rsidRPr="00FE1313">
        <w:rPr>
          <w:lang w:val="en-US"/>
        </w:rPr>
        <w:t>The Scopus Search API was requested with the following query:</w:t>
      </w:r>
    </w:p>
    <w:p w14:paraId="3C096E9E" w14:textId="77777777" w:rsidR="00D61F66" w:rsidRPr="00FE1313" w:rsidRDefault="00D61F66" w:rsidP="00D61F66">
      <w:pPr>
        <w:rPr>
          <w:lang w:val="en-US"/>
        </w:rPr>
      </w:pPr>
    </w:p>
    <w:p w14:paraId="50E5828F" w14:textId="77777777" w:rsidR="00D61F66" w:rsidRPr="00FE1313" w:rsidRDefault="00D61F66" w:rsidP="00D61F66">
      <w:pPr>
        <w:jc w:val="center"/>
        <w:rPr>
          <w:i/>
          <w:lang w:val="en-US"/>
        </w:rPr>
      </w:pPr>
      <w:r w:rsidRPr="00FE1313">
        <w:rPr>
          <w:i/>
          <w:lang w:val="en-US"/>
        </w:rPr>
        <w:t xml:space="preserve">ISSN(AAAA-BBBB) AND </w:t>
      </w:r>
      <w:proofErr w:type="gramStart"/>
      <w:r w:rsidRPr="00FE1313">
        <w:rPr>
          <w:i/>
          <w:lang w:val="en-US"/>
        </w:rPr>
        <w:t>DOCTYPE(</w:t>
      </w:r>
      <w:proofErr w:type="gramEnd"/>
      <w:r w:rsidRPr="00FE1313">
        <w:rPr>
          <w:i/>
          <w:lang w:val="en-US"/>
        </w:rPr>
        <w:t>AR OR RE OR CP) AND PUBYEAR = YYYY</w:t>
      </w:r>
    </w:p>
    <w:p w14:paraId="0FCE75A7" w14:textId="77777777" w:rsidR="00D61F66" w:rsidRPr="00FE1313" w:rsidRDefault="00D61F66" w:rsidP="00D61F66">
      <w:pPr>
        <w:jc w:val="left"/>
        <w:rPr>
          <w:lang w:val="en-US"/>
        </w:rPr>
      </w:pPr>
    </w:p>
    <w:p w14:paraId="7E844900" w14:textId="77777777" w:rsidR="00D61F66" w:rsidRPr="00FE1313" w:rsidRDefault="00D61F66" w:rsidP="00D61F66">
      <w:pPr>
        <w:rPr>
          <w:lang w:val="en-US"/>
        </w:rPr>
      </w:pPr>
      <w:r w:rsidRPr="00FE1313">
        <w:rPr>
          <w:lang w:val="en-US"/>
        </w:rPr>
        <w:t>in which AAAA-BBBB is the journal's ISSN and YYYY is the year. Rather than publication-level data, the aggregate distribution is collected. For each journal in each year, we collect the number of articles affiliated to each country, language, and institution.</w:t>
      </w:r>
    </w:p>
    <w:p w14:paraId="33F19430" w14:textId="77777777" w:rsidR="00D61F66" w:rsidRPr="00FE1313" w:rsidRDefault="00D61F66" w:rsidP="00D61F66">
      <w:pPr>
        <w:rPr>
          <w:lang w:val="en-US"/>
        </w:rPr>
      </w:pPr>
    </w:p>
    <w:p w14:paraId="48830AF7" w14:textId="2094B781" w:rsidR="001B236D" w:rsidRDefault="00D61F66" w:rsidP="00D61F66">
      <w:pPr>
        <w:rPr>
          <w:lang w:val="en-US"/>
        </w:rPr>
      </w:pPr>
      <w:r w:rsidRPr="00FE1313">
        <w:rPr>
          <w:lang w:val="en-US"/>
        </w:rPr>
        <w:t>Scopus Journal Classification (see Scopus 2019)</w:t>
      </w:r>
      <w:r>
        <w:rPr>
          <w:lang w:val="en-US"/>
        </w:rPr>
        <w:t xml:space="preserve"> is</w:t>
      </w:r>
      <w:r w:rsidRPr="00FE1313">
        <w:rPr>
          <w:lang w:val="en-US"/>
        </w:rPr>
        <w:t xml:space="preserve"> used to assign journals to disciplines. Both </w:t>
      </w:r>
      <w:r w:rsidR="001B236D" w:rsidRPr="00FE1313">
        <w:rPr>
          <w:lang w:val="en-US"/>
        </w:rPr>
        <w:t>narrower</w:t>
      </w:r>
      <w:r w:rsidRPr="00FE1313">
        <w:rPr>
          <w:lang w:val="en-US"/>
        </w:rPr>
        <w:t xml:space="preserve"> classification (</w:t>
      </w:r>
      <w:r w:rsidRPr="00FE1313">
        <w:rPr>
          <w:i/>
          <w:lang w:val="en-US"/>
        </w:rPr>
        <w:t xml:space="preserve">Major Subject Classification; </w:t>
      </w:r>
      <w:r w:rsidRPr="00FE1313">
        <w:rPr>
          <w:lang w:val="en-US"/>
        </w:rPr>
        <w:t xml:space="preserve">referred to as </w:t>
      </w:r>
      <w:r w:rsidRPr="00FE1313">
        <w:rPr>
          <w:i/>
          <w:lang w:val="en-US"/>
        </w:rPr>
        <w:t>narrow disciplines</w:t>
      </w:r>
      <w:r w:rsidRPr="00FE1313">
        <w:rPr>
          <w:lang w:val="en-US"/>
        </w:rPr>
        <w:t xml:space="preserve">) and </w:t>
      </w:r>
      <w:r w:rsidRPr="00FE1313">
        <w:rPr>
          <w:lang w:val="en-US"/>
        </w:rPr>
        <w:lastRenderedPageBreak/>
        <w:t>broad classification on 4 disciplines (</w:t>
      </w:r>
      <w:r w:rsidRPr="00FE1313">
        <w:rPr>
          <w:i/>
          <w:lang w:val="en-US"/>
        </w:rPr>
        <w:t>Broad Subject Clusters</w:t>
      </w:r>
      <w:r>
        <w:rPr>
          <w:i/>
          <w:lang w:val="en-US"/>
        </w:rPr>
        <w:t xml:space="preserve"> – </w:t>
      </w:r>
      <w:r w:rsidR="00430B11">
        <w:rPr>
          <w:lang w:val="en-US"/>
        </w:rPr>
        <w:t>l</w:t>
      </w:r>
      <w:r w:rsidRPr="004A667E">
        <w:rPr>
          <w:lang w:val="en-US"/>
        </w:rPr>
        <w:t xml:space="preserve">ife </w:t>
      </w:r>
      <w:r w:rsidR="007F0DBF">
        <w:rPr>
          <w:lang w:val="en-US"/>
        </w:rPr>
        <w:t>s</w:t>
      </w:r>
      <w:r w:rsidRPr="004A667E">
        <w:rPr>
          <w:lang w:val="en-US"/>
        </w:rPr>
        <w:t xml:space="preserve">ciences, </w:t>
      </w:r>
      <w:r w:rsidR="00430B11">
        <w:rPr>
          <w:lang w:val="en-US"/>
        </w:rPr>
        <w:t>p</w:t>
      </w:r>
      <w:r w:rsidRPr="004A667E">
        <w:rPr>
          <w:lang w:val="en-US"/>
        </w:rPr>
        <w:t xml:space="preserve">hysical </w:t>
      </w:r>
      <w:r w:rsidR="007F0DBF">
        <w:rPr>
          <w:lang w:val="en-US"/>
        </w:rPr>
        <w:t>sciences</w:t>
      </w:r>
      <w:r w:rsidRPr="004A667E">
        <w:rPr>
          <w:lang w:val="en-US"/>
        </w:rPr>
        <w:t xml:space="preserve">, </w:t>
      </w:r>
      <w:r w:rsidR="00430B11">
        <w:rPr>
          <w:lang w:val="en-US"/>
        </w:rPr>
        <w:t>h</w:t>
      </w:r>
      <w:r w:rsidRPr="004A667E">
        <w:rPr>
          <w:lang w:val="en-US"/>
        </w:rPr>
        <w:t xml:space="preserve">ealth </w:t>
      </w:r>
      <w:r w:rsidR="007F0DBF">
        <w:rPr>
          <w:lang w:val="en-US"/>
        </w:rPr>
        <w:t>sciences</w:t>
      </w:r>
      <w:r w:rsidRPr="004A667E">
        <w:rPr>
          <w:lang w:val="en-US"/>
        </w:rPr>
        <w:t xml:space="preserve"> and </w:t>
      </w:r>
      <w:r w:rsidR="00430B11">
        <w:rPr>
          <w:lang w:val="en-US"/>
        </w:rPr>
        <w:t>s</w:t>
      </w:r>
      <w:r w:rsidRPr="004A667E">
        <w:rPr>
          <w:lang w:val="en-US"/>
        </w:rPr>
        <w:t xml:space="preserve">ocial </w:t>
      </w:r>
      <w:r w:rsidR="007F0DBF">
        <w:rPr>
          <w:lang w:val="en-US"/>
        </w:rPr>
        <w:t>s</w:t>
      </w:r>
      <w:r w:rsidRPr="004A667E">
        <w:rPr>
          <w:lang w:val="en-US"/>
        </w:rPr>
        <w:t>ciences</w:t>
      </w:r>
      <w:r w:rsidR="000F6103">
        <w:rPr>
          <w:lang w:val="en-US"/>
        </w:rPr>
        <w:t xml:space="preserve">; referred to as </w:t>
      </w:r>
      <w:r w:rsidR="000F6103" w:rsidRPr="00FE1313">
        <w:rPr>
          <w:i/>
          <w:lang w:val="en-US"/>
        </w:rPr>
        <w:t>broad disciplines</w:t>
      </w:r>
      <w:r w:rsidRPr="00FE1313">
        <w:rPr>
          <w:lang w:val="en-US"/>
        </w:rPr>
        <w:t xml:space="preserve">) is used, supplemented by all-encompassing discipline </w:t>
      </w:r>
      <w:r w:rsidRPr="00FE1313">
        <w:rPr>
          <w:i/>
          <w:lang w:val="en-US"/>
        </w:rPr>
        <w:t>All</w:t>
      </w:r>
      <w:r w:rsidRPr="00FE1313">
        <w:rPr>
          <w:lang w:val="en-US"/>
        </w:rPr>
        <w:t xml:space="preserve">. </w:t>
      </w:r>
      <w:r w:rsidR="001B236D">
        <w:rPr>
          <w:lang w:val="en-US"/>
        </w:rPr>
        <w:t xml:space="preserve">The most granular level of Scopus classification was neglected due to concerns to representativeness and </w:t>
      </w:r>
      <w:r w:rsidR="005450BE">
        <w:rPr>
          <w:lang w:val="en-US"/>
        </w:rPr>
        <w:t>threat of false identification (see Wang and Waltman 2016).</w:t>
      </w:r>
      <w:r w:rsidR="001B236D">
        <w:rPr>
          <w:lang w:val="en-US"/>
        </w:rPr>
        <w:t xml:space="preserve"> </w:t>
      </w:r>
      <w:r>
        <w:rPr>
          <w:lang w:val="en-US"/>
        </w:rPr>
        <w:t>In the rest of the paper, the broad classification will be stressed, but the narrow results are also available in both interactive application and the downloadable data.</w:t>
      </w:r>
      <w:r w:rsidR="001B236D">
        <w:rPr>
          <w:lang w:val="en-US"/>
        </w:rPr>
        <w:t xml:space="preserve"> </w:t>
      </w:r>
    </w:p>
    <w:p w14:paraId="7A9F20B4" w14:textId="77777777" w:rsidR="00D61F66" w:rsidRDefault="00D61F66" w:rsidP="00D61F66">
      <w:pPr>
        <w:rPr>
          <w:lang w:val="en-US"/>
        </w:rPr>
      </w:pPr>
    </w:p>
    <w:p w14:paraId="45B6880F" w14:textId="6D69CB0D" w:rsidR="00D61F66" w:rsidRPr="00FE1313" w:rsidRDefault="00D61F66" w:rsidP="00D61F66">
      <w:pPr>
        <w:rPr>
          <w:lang w:val="en-US"/>
        </w:rPr>
      </w:pPr>
      <w:r>
        <w:rPr>
          <w:lang w:val="en-US"/>
        </w:rPr>
        <w:t>Journal-based discipline classification is a rough brush</w:t>
      </w:r>
      <w:r w:rsidRPr="00123387">
        <w:rPr>
          <w:lang w:val="en-US"/>
        </w:rPr>
        <w:t xml:space="preserve"> </w:t>
      </w:r>
      <w:r>
        <w:rPr>
          <w:lang w:val="en-US"/>
        </w:rPr>
        <w:t xml:space="preserve">as it is not possible to assign documents directly to disciplines. In our dataset large part of journals (20 % according to </w:t>
      </w:r>
      <w:r>
        <w:rPr>
          <w:i/>
          <w:lang w:val="en-US"/>
        </w:rPr>
        <w:t xml:space="preserve">broad </w:t>
      </w:r>
      <w:r>
        <w:rPr>
          <w:lang w:val="en-US"/>
        </w:rPr>
        <w:t>classification and 50 % of narrow) are assigned to more than one discipline. The used methodology fully attributes all</w:t>
      </w:r>
      <w:r w:rsidR="005450BE">
        <w:rPr>
          <w:lang w:val="en-US"/>
        </w:rPr>
        <w:t xml:space="preserve"> journals</w:t>
      </w:r>
      <w:r>
        <w:rPr>
          <w:lang w:val="en-US"/>
        </w:rPr>
        <w:t xml:space="preserve"> </w:t>
      </w:r>
      <w:r w:rsidR="005450BE">
        <w:rPr>
          <w:lang w:val="en-US"/>
        </w:rPr>
        <w:t xml:space="preserve">documents </w:t>
      </w:r>
      <w:r>
        <w:rPr>
          <w:lang w:val="en-US"/>
        </w:rPr>
        <w:t>to all assigned disciplines. This may cause distortion, especially due to large interdisciplinary journals</w:t>
      </w:r>
      <w:r w:rsidR="005450BE">
        <w:rPr>
          <w:lang w:val="en-US"/>
        </w:rPr>
        <w:t xml:space="preserve"> that index research from various unrelated disciplines. </w:t>
      </w:r>
    </w:p>
    <w:p w14:paraId="068E8C3B" w14:textId="77777777" w:rsidR="00D61F66" w:rsidRPr="00FE1313" w:rsidRDefault="00D61F66" w:rsidP="00D61F66">
      <w:pPr>
        <w:rPr>
          <w:i/>
          <w:lang w:val="en-US"/>
        </w:rPr>
      </w:pPr>
    </w:p>
    <w:p w14:paraId="25A672AD" w14:textId="77777777" w:rsidR="00D61F66" w:rsidRDefault="00D61F66" w:rsidP="00D61F66">
      <w:pPr>
        <w:rPr>
          <w:lang w:val="en-US"/>
        </w:rPr>
      </w:pPr>
      <w:r>
        <w:rPr>
          <w:lang w:val="en-US"/>
        </w:rPr>
        <w:t xml:space="preserve">Only minor data cleaning was required after downloading the data. </w:t>
      </w:r>
      <w:r w:rsidRPr="00FE1313">
        <w:rPr>
          <w:lang w:val="en-US"/>
        </w:rPr>
        <w:t xml:space="preserve">Approximately 5 % of publications </w:t>
      </w:r>
      <w:r>
        <w:rPr>
          <w:lang w:val="en-US"/>
        </w:rPr>
        <w:t>are attributed</w:t>
      </w:r>
      <w:r w:rsidRPr="00FE1313">
        <w:rPr>
          <w:lang w:val="en-US"/>
        </w:rPr>
        <w:t xml:space="preserve"> </w:t>
      </w:r>
      <w:r>
        <w:rPr>
          <w:lang w:val="en-US"/>
        </w:rPr>
        <w:t xml:space="preserve">to </w:t>
      </w:r>
      <w:r w:rsidRPr="00FE1313">
        <w:rPr>
          <w:lang w:val="en-US"/>
        </w:rPr>
        <w:t xml:space="preserve">the </w:t>
      </w:r>
      <w:r w:rsidRPr="00FE1313">
        <w:rPr>
          <w:i/>
          <w:lang w:val="en-US"/>
        </w:rPr>
        <w:t>undefined</w:t>
      </w:r>
      <w:r w:rsidRPr="00FE1313">
        <w:rPr>
          <w:lang w:val="en-US"/>
        </w:rPr>
        <w:t xml:space="preserve"> country</w:t>
      </w:r>
      <w:r>
        <w:rPr>
          <w:lang w:val="en-US"/>
        </w:rPr>
        <w:t>. These</w:t>
      </w:r>
      <w:r w:rsidRPr="00FE1313">
        <w:rPr>
          <w:lang w:val="en-US"/>
        </w:rPr>
        <w:t xml:space="preserve"> were excluded from the analysis. Undefined publications were also subtracted from the total number of publications in the journal. The data for Russia and the Russian Federation and Yugoslavia and Serbia were merged.</w:t>
      </w:r>
    </w:p>
    <w:p w14:paraId="7D8A1602" w14:textId="77777777" w:rsidR="00D61F66" w:rsidRDefault="00D61F66" w:rsidP="00D61F66">
      <w:pPr>
        <w:tabs>
          <w:tab w:val="left" w:pos="6580"/>
        </w:tabs>
        <w:rPr>
          <w:lang w:val="en-US"/>
        </w:rPr>
      </w:pPr>
      <w:r>
        <w:rPr>
          <w:lang w:val="en-US"/>
        </w:rPr>
        <w:tab/>
      </w:r>
    </w:p>
    <w:p w14:paraId="56AB7622" w14:textId="05E16D1B" w:rsidR="00D61F66" w:rsidRDefault="00D61F66" w:rsidP="00D61F66">
      <w:pPr>
        <w:rPr>
          <w:lang w:val="en-US"/>
        </w:rPr>
      </w:pPr>
      <w:r>
        <w:rPr>
          <w:lang w:val="en-US"/>
        </w:rPr>
        <w:t xml:space="preserve">The resulting database contains information on </w:t>
      </w:r>
      <w:r w:rsidR="004B5449">
        <w:rPr>
          <w:lang w:val="en-US"/>
        </w:rPr>
        <w:tab/>
      </w:r>
      <w:r>
        <w:rPr>
          <w:lang w:val="en-US"/>
        </w:rPr>
        <w:t>22 million documents. The Scopus indexation grows relatively fast (by an average pace of 4 %</w:t>
      </w:r>
      <w:r w:rsidR="005450BE">
        <w:rPr>
          <w:lang w:val="en-US"/>
        </w:rPr>
        <w:t xml:space="preserve"> per year</w:t>
      </w:r>
      <w:r>
        <w:rPr>
          <w:lang w:val="en-US"/>
        </w:rPr>
        <w:t>)</w:t>
      </w:r>
      <w:r>
        <w:rPr>
          <w:lang w:val="cs-CZ"/>
        </w:rPr>
        <w:t xml:space="preserve">. </w:t>
      </w:r>
      <w:proofErr w:type="spellStart"/>
      <w:r>
        <w:rPr>
          <w:lang w:val="cs-CZ"/>
        </w:rPr>
        <w:t>We</w:t>
      </w:r>
      <w:proofErr w:type="spellEnd"/>
      <w:r>
        <w:rPr>
          <w:lang w:val="cs-CZ"/>
        </w:rPr>
        <w:t xml:space="preserve"> track 1.29M </w:t>
      </w:r>
      <w:proofErr w:type="spellStart"/>
      <w:r>
        <w:rPr>
          <w:lang w:val="cs-CZ"/>
        </w:rPr>
        <w:t>documents</w:t>
      </w:r>
      <w:proofErr w:type="spellEnd"/>
      <w:r>
        <w:rPr>
          <w:lang w:val="cs-CZ"/>
        </w:rPr>
        <w:t xml:space="preserve"> </w:t>
      </w:r>
      <w:proofErr w:type="spellStart"/>
      <w:r>
        <w:rPr>
          <w:lang w:val="cs-CZ"/>
        </w:rPr>
        <w:t>published</w:t>
      </w:r>
      <w:proofErr w:type="spellEnd"/>
      <w:r>
        <w:rPr>
          <w:lang w:val="cs-CZ"/>
        </w:rPr>
        <w:t xml:space="preserve"> in 2005 up to 2.09M in 2017. </w:t>
      </w:r>
      <w:proofErr w:type="spellStart"/>
      <w:r>
        <w:rPr>
          <w:lang w:val="cs-CZ"/>
        </w:rPr>
        <w:t>The</w:t>
      </w:r>
      <w:proofErr w:type="spellEnd"/>
      <w:r>
        <w:rPr>
          <w:lang w:val="cs-CZ"/>
        </w:rPr>
        <w:t xml:space="preserve"> </w:t>
      </w:r>
      <w:proofErr w:type="spellStart"/>
      <w:r>
        <w:rPr>
          <w:lang w:val="cs-CZ"/>
        </w:rPr>
        <w:t>growth</w:t>
      </w:r>
      <w:proofErr w:type="spellEnd"/>
      <w:r>
        <w:rPr>
          <w:lang w:val="cs-CZ"/>
        </w:rPr>
        <w:t xml:space="preserve"> </w:t>
      </w:r>
      <w:proofErr w:type="spellStart"/>
      <w:r>
        <w:rPr>
          <w:lang w:val="cs-CZ"/>
        </w:rPr>
        <w:t>momentum</w:t>
      </w:r>
      <w:proofErr w:type="spellEnd"/>
      <w:r>
        <w:rPr>
          <w:lang w:val="cs-CZ"/>
        </w:rPr>
        <w:t xml:space="preserve"> </w:t>
      </w:r>
      <w:proofErr w:type="spellStart"/>
      <w:r>
        <w:rPr>
          <w:lang w:val="cs-CZ"/>
        </w:rPr>
        <w:t>was</w:t>
      </w:r>
      <w:proofErr w:type="spellEnd"/>
      <w:r>
        <w:rPr>
          <w:lang w:val="cs-CZ"/>
        </w:rPr>
        <w:t xml:space="preserve"> </w:t>
      </w:r>
      <w:proofErr w:type="spellStart"/>
      <w:r>
        <w:rPr>
          <w:lang w:val="cs-CZ"/>
        </w:rPr>
        <w:t>generally</w:t>
      </w:r>
      <w:proofErr w:type="spellEnd"/>
      <w:r>
        <w:rPr>
          <w:lang w:val="cs-CZ"/>
        </w:rPr>
        <w:t xml:space="preserve"> </w:t>
      </w:r>
      <w:proofErr w:type="spellStart"/>
      <w:r>
        <w:rPr>
          <w:lang w:val="cs-CZ"/>
        </w:rPr>
        <w:t>faster</w:t>
      </w:r>
      <w:proofErr w:type="spellEnd"/>
      <w:r>
        <w:rPr>
          <w:lang w:val="cs-CZ"/>
        </w:rPr>
        <w:t xml:space="preserve"> in </w:t>
      </w:r>
      <w:proofErr w:type="spellStart"/>
      <w:r>
        <w:rPr>
          <w:lang w:val="cs-CZ"/>
        </w:rPr>
        <w:t>the</w:t>
      </w:r>
      <w:proofErr w:type="spellEnd"/>
      <w:r>
        <w:rPr>
          <w:lang w:val="cs-CZ"/>
        </w:rPr>
        <w:t xml:space="preserve"> </w:t>
      </w:r>
      <w:proofErr w:type="spellStart"/>
      <w:r>
        <w:rPr>
          <w:lang w:val="cs-CZ"/>
        </w:rPr>
        <w:t>first</w:t>
      </w:r>
      <w:proofErr w:type="spellEnd"/>
      <w:r>
        <w:rPr>
          <w:lang w:val="cs-CZ"/>
        </w:rPr>
        <w:t xml:space="preserve"> </w:t>
      </w:r>
      <w:proofErr w:type="spellStart"/>
      <w:r>
        <w:rPr>
          <w:lang w:val="cs-CZ"/>
        </w:rPr>
        <w:t>half</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analyzed</w:t>
      </w:r>
      <w:proofErr w:type="spellEnd"/>
      <w:r>
        <w:rPr>
          <w:lang w:val="cs-CZ"/>
        </w:rPr>
        <w:t xml:space="preserve"> period. </w:t>
      </w:r>
    </w:p>
    <w:p w14:paraId="51186FEB" w14:textId="77777777" w:rsidR="00FE36DD" w:rsidRPr="0079244C" w:rsidRDefault="00FE36DD" w:rsidP="00FE36DD">
      <w:pPr>
        <w:pStyle w:val="Nadpis2"/>
        <w:tabs>
          <w:tab w:val="left" w:pos="4050"/>
        </w:tabs>
        <w:rPr>
          <w:lang w:val="en-US"/>
        </w:rPr>
      </w:pPr>
      <w:r w:rsidRPr="0079244C">
        <w:rPr>
          <w:lang w:val="en-US"/>
        </w:rPr>
        <w:t>Limitations</w:t>
      </w:r>
    </w:p>
    <w:p w14:paraId="318A664F" w14:textId="3026FA4E" w:rsidR="00FE36DD" w:rsidRPr="0079244C" w:rsidRDefault="00FE36DD" w:rsidP="00FE36DD">
      <w:pPr>
        <w:rPr>
          <w:lang w:val="en-US"/>
        </w:rPr>
      </w:pPr>
      <w:r w:rsidRPr="0079244C">
        <w:rPr>
          <w:lang w:val="en-US"/>
        </w:rPr>
        <w:t xml:space="preserve">The major drawback of </w:t>
      </w:r>
      <w:r>
        <w:rPr>
          <w:lang w:val="en-US"/>
        </w:rPr>
        <w:t xml:space="preserve">globalization approach </w:t>
      </w:r>
      <w:r w:rsidRPr="0079244C">
        <w:rPr>
          <w:lang w:val="en-US"/>
        </w:rPr>
        <w:t xml:space="preserve">is the representativeness of the underlying data. We refer to the </w:t>
      </w:r>
      <w:r w:rsidRPr="0079244C">
        <w:rPr>
          <w:i/>
          <w:lang w:val="en-US"/>
        </w:rPr>
        <w:t>Globalization of Science</w:t>
      </w:r>
      <w:r w:rsidRPr="0079244C">
        <w:rPr>
          <w:lang w:val="en-US"/>
        </w:rPr>
        <w:t xml:space="preserve">, but it might be more convenient to refer to the </w:t>
      </w:r>
      <w:r w:rsidRPr="0079244C">
        <w:rPr>
          <w:i/>
          <w:lang w:val="en-US"/>
        </w:rPr>
        <w:t xml:space="preserve">Globalization of Science </w:t>
      </w:r>
      <w:r>
        <w:rPr>
          <w:i/>
          <w:lang w:val="en-US"/>
        </w:rPr>
        <w:t>i</w:t>
      </w:r>
      <w:r w:rsidRPr="0079244C">
        <w:rPr>
          <w:i/>
          <w:lang w:val="en-US"/>
        </w:rPr>
        <w:t xml:space="preserve">n Journals </w:t>
      </w:r>
      <w:r>
        <w:rPr>
          <w:i/>
          <w:lang w:val="en-US"/>
        </w:rPr>
        <w:t>t</w:t>
      </w:r>
      <w:r w:rsidRPr="0079244C">
        <w:rPr>
          <w:i/>
          <w:lang w:val="en-US"/>
        </w:rPr>
        <w:t>hen Indexed</w:t>
      </w:r>
      <w:r>
        <w:rPr>
          <w:i/>
          <w:lang w:val="en-US"/>
        </w:rPr>
        <w:t xml:space="preserve"> in Scopus</w:t>
      </w:r>
      <w:r w:rsidRPr="0079244C">
        <w:rPr>
          <w:lang w:val="en-US"/>
        </w:rPr>
        <w:t xml:space="preserve">. </w:t>
      </w:r>
      <w:r>
        <w:rPr>
          <w:lang w:val="en-US"/>
        </w:rPr>
        <w:t>Citation databases</w:t>
      </w:r>
      <w:r w:rsidRPr="0079244C">
        <w:rPr>
          <w:lang w:val="en-US"/>
        </w:rPr>
        <w:t xml:space="preserve"> </w:t>
      </w:r>
      <w:r>
        <w:rPr>
          <w:lang w:val="en-US"/>
        </w:rPr>
        <w:t xml:space="preserve">may </w:t>
      </w:r>
      <w:r w:rsidRPr="0079244C">
        <w:rPr>
          <w:lang w:val="en-US"/>
        </w:rPr>
        <w:t xml:space="preserve">index the research output across </w:t>
      </w:r>
      <w:r>
        <w:rPr>
          <w:lang w:val="en-US"/>
        </w:rPr>
        <w:t xml:space="preserve">units </w:t>
      </w:r>
      <w:r w:rsidRPr="0079244C">
        <w:rPr>
          <w:lang w:val="en-US"/>
        </w:rPr>
        <w:t>unevenly. The representativeness issue is present in all major dimensions – countries, disciplines, and in time.</w:t>
      </w:r>
    </w:p>
    <w:p w14:paraId="2583B9AB" w14:textId="77777777" w:rsidR="00FE36DD" w:rsidRPr="0079244C" w:rsidRDefault="00FE36DD" w:rsidP="00FE36DD">
      <w:pPr>
        <w:rPr>
          <w:lang w:val="en-US"/>
        </w:rPr>
      </w:pPr>
    </w:p>
    <w:p w14:paraId="4976AE36" w14:textId="2621B84D" w:rsidR="00FE36DD" w:rsidRPr="004A667E" w:rsidRDefault="00FE36DD" w:rsidP="00FE36DD">
      <w:pPr>
        <w:rPr>
          <w:lang w:val="cs-CZ"/>
        </w:rPr>
      </w:pPr>
      <w:r>
        <w:rPr>
          <w:lang w:val="en-US"/>
        </w:rPr>
        <w:t>Bibliometric databases probably represent larger portion of the research output in the countries of scientific core than in those at the periphery (Rafols et al</w:t>
      </w:r>
      <w:r w:rsidR="00090B87">
        <w:rPr>
          <w:lang w:val="en-US"/>
        </w:rPr>
        <w:t>.</w:t>
      </w:r>
      <w:r>
        <w:rPr>
          <w:lang w:val="en-US"/>
        </w:rPr>
        <w:t xml:space="preserve"> 2014 shows an example of rice research</w:t>
      </w:r>
      <w:r w:rsidR="0049003D">
        <w:rPr>
          <w:lang w:val="en-US"/>
        </w:rPr>
        <w:t xml:space="preserve">, </w:t>
      </w:r>
      <w:proofErr w:type="spellStart"/>
      <w:r w:rsidR="0049003D">
        <w:rPr>
          <w:lang w:val="en-US"/>
        </w:rPr>
        <w:t>Chavarro</w:t>
      </w:r>
      <w:proofErr w:type="spellEnd"/>
      <w:r w:rsidR="0049003D">
        <w:rPr>
          <w:lang w:val="en-US"/>
        </w:rPr>
        <w:t xml:space="preserve"> 2017, </w:t>
      </w:r>
      <w:proofErr w:type="spellStart"/>
      <w:r w:rsidR="0049003D">
        <w:rPr>
          <w:lang w:val="en-US"/>
        </w:rPr>
        <w:t>Mongeon</w:t>
      </w:r>
      <w:proofErr w:type="spellEnd"/>
      <w:r w:rsidR="0049003D">
        <w:rPr>
          <w:lang w:val="en-US"/>
        </w:rPr>
        <w:t xml:space="preserve"> and Paul-Hus 2016</w:t>
      </w:r>
      <w:r>
        <w:rPr>
          <w:lang w:val="en-US"/>
        </w:rPr>
        <w:t>). With a reasonable assumption that the under-representation is more affecting the non-globalized part of journals</w:t>
      </w:r>
      <w:r w:rsidRPr="0079244C">
        <w:rPr>
          <w:lang w:val="en-US"/>
        </w:rPr>
        <w:t xml:space="preserve"> the results show the upper bound of globalization of the </w:t>
      </w:r>
      <w:r>
        <w:rPr>
          <w:lang w:val="en-US"/>
        </w:rPr>
        <w:t xml:space="preserve">periphery </w:t>
      </w:r>
      <w:r w:rsidRPr="0079244C">
        <w:rPr>
          <w:lang w:val="en-US"/>
        </w:rPr>
        <w:t>countries.</w:t>
      </w:r>
    </w:p>
    <w:p w14:paraId="69062655" w14:textId="77777777" w:rsidR="00FE36DD" w:rsidRPr="0079244C" w:rsidRDefault="00FE36DD" w:rsidP="00FE36DD">
      <w:pPr>
        <w:tabs>
          <w:tab w:val="left" w:pos="8221"/>
        </w:tabs>
        <w:rPr>
          <w:lang w:val="en-US"/>
        </w:rPr>
      </w:pPr>
      <w:r>
        <w:rPr>
          <w:lang w:val="en-US"/>
        </w:rPr>
        <w:tab/>
      </w:r>
    </w:p>
    <w:p w14:paraId="2BF9671E" w14:textId="232F8B39" w:rsidR="00FE36DD" w:rsidRDefault="00FE36DD" w:rsidP="00FE36DD">
      <w:pPr>
        <w:rPr>
          <w:lang w:val="en-US"/>
        </w:rPr>
      </w:pPr>
      <w:r w:rsidRPr="0079244C">
        <w:rPr>
          <w:lang w:val="en-US"/>
        </w:rPr>
        <w:t xml:space="preserve">The results are sensitive to </w:t>
      </w:r>
      <w:r w:rsidR="00932A41">
        <w:rPr>
          <w:lang w:val="en-US"/>
        </w:rPr>
        <w:t xml:space="preserve">Scopus </w:t>
      </w:r>
      <w:r>
        <w:rPr>
          <w:lang w:val="en-US"/>
        </w:rPr>
        <w:t xml:space="preserve">journal-indexation </w:t>
      </w:r>
      <w:r w:rsidRPr="0079244C">
        <w:rPr>
          <w:lang w:val="en-US"/>
        </w:rPr>
        <w:t>decisions</w:t>
      </w:r>
      <w:r w:rsidR="00932A41">
        <w:rPr>
          <w:lang w:val="en-US"/>
        </w:rPr>
        <w:t>.</w:t>
      </w:r>
      <w:r w:rsidRPr="0079244C">
        <w:rPr>
          <w:lang w:val="en-US"/>
        </w:rPr>
        <w:t xml:space="preserve"> For example, in 200</w:t>
      </w:r>
      <w:r>
        <w:rPr>
          <w:lang w:val="en-US"/>
        </w:rPr>
        <w:t xml:space="preserve">9 Scopus reacted to criticism by increasing its coverage of </w:t>
      </w:r>
      <w:r w:rsidR="00430B11">
        <w:rPr>
          <w:lang w:val="en-US"/>
        </w:rPr>
        <w:t>s</w:t>
      </w:r>
      <w:r w:rsidR="00736A53">
        <w:rPr>
          <w:lang w:val="en-US"/>
        </w:rPr>
        <w:t xml:space="preserve">ocial sciences and humanities </w:t>
      </w:r>
      <w:r>
        <w:rPr>
          <w:lang w:val="en-US"/>
        </w:rPr>
        <w:t xml:space="preserve">journals by 39 % (Hicks and Wang 2010). </w:t>
      </w:r>
      <w:r w:rsidRPr="00FE1313">
        <w:rPr>
          <w:lang w:val="en-US"/>
        </w:rPr>
        <w:t xml:space="preserve">Short-term changes </w:t>
      </w:r>
      <w:r>
        <w:rPr>
          <w:lang w:val="en-US"/>
        </w:rPr>
        <w:t>must</w:t>
      </w:r>
      <w:r w:rsidRPr="00FE1313">
        <w:rPr>
          <w:lang w:val="en-US"/>
        </w:rPr>
        <w:t xml:space="preserve"> be interpreted with caution</w:t>
      </w:r>
      <w:r>
        <w:rPr>
          <w:lang w:val="en-US"/>
        </w:rPr>
        <w:t>. Sudden</w:t>
      </w:r>
      <w:r w:rsidRPr="00FE1313">
        <w:rPr>
          <w:lang w:val="en-US"/>
        </w:rPr>
        <w:t xml:space="preserve"> year-by-year jumps are not necessarily caused by fundamental changes of the researchers’ behavior but are </w:t>
      </w:r>
      <w:r>
        <w:rPr>
          <w:lang w:val="en-US"/>
        </w:rPr>
        <w:t>often</w:t>
      </w:r>
      <w:r w:rsidRPr="00FE1313">
        <w:rPr>
          <w:lang w:val="en-US"/>
        </w:rPr>
        <w:t xml:space="preserve"> driven by adding (or removing) journals in </w:t>
      </w:r>
      <w:r>
        <w:rPr>
          <w:lang w:val="en-US"/>
        </w:rPr>
        <w:t>the database</w:t>
      </w:r>
      <w:r w:rsidRPr="00FE1313">
        <w:rPr>
          <w:lang w:val="en-US"/>
        </w:rPr>
        <w:t>.</w:t>
      </w:r>
      <w:r>
        <w:rPr>
          <w:lang w:val="en-US"/>
        </w:rPr>
        <w:t xml:space="preserve"> </w:t>
      </w:r>
      <w:r w:rsidR="00932A41">
        <w:rPr>
          <w:lang w:val="en-US"/>
        </w:rPr>
        <w:t>Also,</w:t>
      </w:r>
      <w:r>
        <w:rPr>
          <w:lang w:val="en-US"/>
        </w:rPr>
        <w:t xml:space="preserve"> long-term gradual changes may be partly driven by indexation decisions.</w:t>
      </w:r>
    </w:p>
    <w:p w14:paraId="19F5B461" w14:textId="77777777" w:rsidR="00FE36DD" w:rsidRPr="0079244C" w:rsidRDefault="00FE36DD" w:rsidP="00FE36DD">
      <w:pPr>
        <w:rPr>
          <w:lang w:val="en-US"/>
        </w:rPr>
      </w:pPr>
    </w:p>
    <w:p w14:paraId="6EABD507" w14:textId="0B17618A" w:rsidR="00FE36DD" w:rsidRDefault="00FE36DD" w:rsidP="00D61F66">
      <w:pPr>
        <w:rPr>
          <w:lang w:val="en-US"/>
        </w:rPr>
      </w:pPr>
      <w:r>
        <w:rPr>
          <w:lang w:val="en-US"/>
        </w:rPr>
        <w:t>The bibliometric databases can cover disciplines unevenly as well</w:t>
      </w:r>
      <w:r w:rsidR="00677869">
        <w:rPr>
          <w:lang w:val="en-US"/>
        </w:rPr>
        <w:t xml:space="preserve">. </w:t>
      </w:r>
      <w:proofErr w:type="spellStart"/>
      <w:r w:rsidR="00677869">
        <w:rPr>
          <w:lang w:val="en-US"/>
        </w:rPr>
        <w:t>Mongeon</w:t>
      </w:r>
      <w:proofErr w:type="spellEnd"/>
      <w:r w:rsidR="00677869">
        <w:rPr>
          <w:lang w:val="en-US"/>
        </w:rPr>
        <w:t xml:space="preserve"> and Paul-Hus (2016) report significant under-representation of </w:t>
      </w:r>
      <w:r w:rsidR="00430B11">
        <w:rPr>
          <w:lang w:val="en-US"/>
        </w:rPr>
        <w:t>s</w:t>
      </w:r>
      <w:r w:rsidR="00677869">
        <w:rPr>
          <w:lang w:val="en-US"/>
        </w:rPr>
        <w:t xml:space="preserve">ocial sciences and humanities in both Scopus and </w:t>
      </w:r>
      <w:proofErr w:type="spellStart"/>
      <w:r w:rsidR="00677869">
        <w:rPr>
          <w:lang w:val="en-US"/>
        </w:rPr>
        <w:t>WoS</w:t>
      </w:r>
      <w:proofErr w:type="spellEnd"/>
      <w:r w:rsidR="00677869">
        <w:rPr>
          <w:lang w:val="en-US"/>
        </w:rPr>
        <w:t>.</w:t>
      </w:r>
      <w:r>
        <w:rPr>
          <w:lang w:val="en-US"/>
        </w:rPr>
        <w:t xml:space="preserve"> These concerns not only contain the coverage of journals within the database, but also use of journals as a publication platform. For disciplines relying on other publication venues such as books the results may be distorted.</w:t>
      </w:r>
      <w:r w:rsidRPr="0079244C">
        <w:rPr>
          <w:lang w:val="en-US"/>
        </w:rPr>
        <w:t xml:space="preserve"> </w:t>
      </w:r>
    </w:p>
    <w:p w14:paraId="4A9E32CE" w14:textId="77777777" w:rsidR="00D61F66" w:rsidRDefault="00D61F66" w:rsidP="00D61F66">
      <w:pPr>
        <w:pStyle w:val="Nadpis1"/>
        <w:rPr>
          <w:lang w:val="en-US"/>
        </w:rPr>
      </w:pPr>
      <w:r w:rsidRPr="0079244C">
        <w:rPr>
          <w:lang w:val="en-US"/>
        </w:rPr>
        <w:lastRenderedPageBreak/>
        <w:t>Results</w:t>
      </w:r>
    </w:p>
    <w:p w14:paraId="320FDDA8" w14:textId="77777777" w:rsidR="00D61F66" w:rsidRDefault="00D61F66" w:rsidP="00D61F66">
      <w:pPr>
        <w:rPr>
          <w:lang w:val="en-US"/>
        </w:rPr>
      </w:pPr>
      <w:r>
        <w:rPr>
          <w:lang w:val="en-US"/>
        </w:rPr>
        <w:t>This section only captures the most fundamental world trends of globalization. The reader is encouraged to take advantage of the interactive application and supplementary data to understand the globalization in the full detail.</w:t>
      </w:r>
    </w:p>
    <w:p w14:paraId="25B74130" w14:textId="77777777" w:rsidR="00D61F66" w:rsidRDefault="00D61F66" w:rsidP="00D61F66">
      <w:pPr>
        <w:rPr>
          <w:lang w:val="en-US"/>
        </w:rPr>
      </w:pPr>
    </w:p>
    <w:p w14:paraId="024C8909" w14:textId="35EDC62B" w:rsidR="00D61F66" w:rsidRDefault="00D61F66" w:rsidP="00D61F66">
      <w:pPr>
        <w:rPr>
          <w:lang w:val="en-US"/>
        </w:rPr>
      </w:pPr>
      <w:r w:rsidRPr="0079244C">
        <w:rPr>
          <w:lang w:val="en-US"/>
        </w:rPr>
        <w:t xml:space="preserve">After excluding all dependent territories except Hong Kong, the computation algorithm yielded </w:t>
      </w:r>
      <w:r>
        <w:rPr>
          <w:lang w:val="en-US"/>
        </w:rPr>
        <w:t xml:space="preserve">globalization scores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oMath>
      <w:r>
        <w:rPr>
          <w:lang w:val="en-US"/>
        </w:rPr>
        <w:t xml:space="preserve">  in three major dimensions - 174 countries (</w:t>
      </w:r>
      <m:oMath>
        <m:r>
          <w:rPr>
            <w:rFonts w:ascii="Cambria Math" w:hAnsi="Cambria Math"/>
            <w:lang w:val="en-US"/>
          </w:rPr>
          <m:t>c</m:t>
        </m:r>
      </m:oMath>
      <w:r>
        <w:rPr>
          <w:lang w:val="en-US"/>
        </w:rPr>
        <w:t>), 32 disciplines (</w:t>
      </w:r>
      <m:oMath>
        <m:r>
          <w:rPr>
            <w:rFonts w:ascii="Cambria Math" w:hAnsi="Cambria Math"/>
            <w:lang w:val="en-US"/>
          </w:rPr>
          <m:t>d</m:t>
        </m:r>
      </m:oMath>
      <w:r>
        <w:rPr>
          <w:lang w:val="en-US"/>
        </w:rPr>
        <w:t>) and 13 years (</w:t>
      </w:r>
      <m:oMath>
        <m:r>
          <w:rPr>
            <w:rFonts w:ascii="Cambria Math" w:hAnsi="Cambria Math"/>
            <w:lang w:val="en-US"/>
          </w:rPr>
          <m:t>y</m:t>
        </m:r>
      </m:oMath>
      <w:r>
        <w:rPr>
          <w:lang w:val="en-US"/>
        </w:rPr>
        <w:t xml:space="preserve">). Each score is calculated by one of </w:t>
      </w:r>
      <w:r w:rsidR="00932A41" w:rsidRPr="005F4E19">
        <w:rPr>
          <w:lang w:val="en-US"/>
        </w:rPr>
        <w:t>7</w:t>
      </w:r>
      <w:r>
        <w:rPr>
          <w:lang w:val="en-US"/>
        </w:rPr>
        <w:t xml:space="preserve"> indicators </w:t>
      </w:r>
      <m:oMath>
        <m:r>
          <w:rPr>
            <w:rFonts w:ascii="Cambria Math" w:hAnsi="Cambria Math"/>
            <w:lang w:val="en-US"/>
          </w:rPr>
          <m:t>i</m:t>
        </m:r>
      </m:oMath>
      <w:r>
        <w:rPr>
          <w:lang w:val="en-US"/>
        </w:rPr>
        <w:t xml:space="preserve">. Scores </w:t>
      </w:r>
      <w:r w:rsidRPr="0079244C">
        <w:rPr>
          <w:lang w:val="en-US"/>
        </w:rPr>
        <w:t xml:space="preserve">are normalized relative to all observations within a single indicator.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hAnsi="Cambria Math"/>
            <w:lang w:val="en-US"/>
          </w:rPr>
          <m:t>=0</m:t>
        </m:r>
      </m:oMath>
      <w:r w:rsidRPr="0079244C">
        <w:rPr>
          <w:lang w:val="en-US"/>
        </w:rPr>
        <w:t xml:space="preserve"> and 1 always refer to the least and most globalized country, discipline and the </w:t>
      </w:r>
      <w:r>
        <w:rPr>
          <w:lang w:val="en-US"/>
        </w:rPr>
        <w:t>year</w:t>
      </w:r>
      <w:r w:rsidRPr="0079244C">
        <w:rPr>
          <w:lang w:val="en-US"/>
        </w:rPr>
        <w:t xml:space="preserve"> within all results available within a single indicator. </w:t>
      </w:r>
    </w:p>
    <w:p w14:paraId="10097036" w14:textId="77777777" w:rsidR="00FE36DD" w:rsidRDefault="00FE36DD" w:rsidP="00D61F66">
      <w:pPr>
        <w:rPr>
          <w:lang w:val="en-US"/>
        </w:rPr>
      </w:pPr>
    </w:p>
    <w:p w14:paraId="4D31D365" w14:textId="40AACD4D" w:rsidR="00D61F66" w:rsidRDefault="00D61F66" w:rsidP="00D61F66">
      <w:pPr>
        <w:rPr>
          <w:lang w:val="en-US"/>
        </w:rPr>
      </w:pPr>
      <w:r>
        <w:rPr>
          <w:lang w:val="en-US"/>
        </w:rPr>
        <w:t>The panel of results is not complete as t</w:t>
      </w:r>
      <w:r w:rsidRPr="0079244C">
        <w:rPr>
          <w:lang w:val="en-US"/>
        </w:rPr>
        <w:t xml:space="preserve">he </w:t>
      </w:r>
      <w:r>
        <w:rPr>
          <w:lang w:val="en-US"/>
        </w:rPr>
        <w:t xml:space="preserve">rule </w:t>
      </w:r>
      <w:r w:rsidRPr="0079244C">
        <w:rPr>
          <w:lang w:val="en-US"/>
        </w:rPr>
        <w:t>of</w:t>
      </w:r>
      <w:r>
        <w:rPr>
          <w:lang w:val="en-US"/>
        </w:rPr>
        <w:t xml:space="preserve"> publishing in at least 30 </w:t>
      </w:r>
      <w:r w:rsidRPr="0079244C">
        <w:rPr>
          <w:lang w:val="en-US"/>
        </w:rPr>
        <w:t xml:space="preserve">journals </w:t>
      </w:r>
      <w:r>
        <w:rPr>
          <w:lang w:val="en-US"/>
        </w:rPr>
        <w:t>in given country, discipline and year is applied. Countries and discipline publishing in given year in less than 30</w:t>
      </w:r>
      <w:r w:rsidRPr="0079244C">
        <w:rPr>
          <w:lang w:val="en-US"/>
        </w:rPr>
        <w:t xml:space="preserve"> </w:t>
      </w:r>
      <w:r>
        <w:rPr>
          <w:lang w:val="en-US"/>
        </w:rPr>
        <w:t xml:space="preserve">journals </w:t>
      </w:r>
      <w:r w:rsidR="00FE36DD">
        <w:rPr>
          <w:lang w:val="en-US"/>
        </w:rPr>
        <w:t xml:space="preserve">were </w:t>
      </w:r>
      <w:r>
        <w:rPr>
          <w:lang w:val="en-US"/>
        </w:rPr>
        <w:t xml:space="preserve">excluded. </w:t>
      </w:r>
      <w:r w:rsidRPr="0079244C">
        <w:rPr>
          <w:lang w:val="en-US"/>
        </w:rPr>
        <w:t xml:space="preserve">In 2017, the data were available for 171 countries in the discipline </w:t>
      </w:r>
      <w:r w:rsidRPr="0079244C">
        <w:rPr>
          <w:i/>
          <w:lang w:val="en-US"/>
        </w:rPr>
        <w:t xml:space="preserve">All, </w:t>
      </w:r>
      <w:r>
        <w:rPr>
          <w:iCs/>
          <w:lang w:val="en-US"/>
        </w:rPr>
        <w:t xml:space="preserve">125 – 155 in broad disciplines and </w:t>
      </w:r>
      <w:r>
        <w:rPr>
          <w:lang w:val="en-US"/>
        </w:rPr>
        <w:t>for less than 100 countries in 21 out of 27 narrow disciplines</w:t>
      </w:r>
      <w:r w:rsidRPr="0079244C">
        <w:rPr>
          <w:lang w:val="en-US"/>
        </w:rPr>
        <w:t xml:space="preserve">. </w:t>
      </w:r>
      <w:r>
        <w:rPr>
          <w:lang w:val="en-US"/>
        </w:rPr>
        <w:t xml:space="preserve">Naturally, the larger the research production in the country and the discipline, the more globalization scores </w:t>
      </w:r>
      <w:r w:rsidR="00932A41">
        <w:rPr>
          <w:lang w:val="en-US"/>
        </w:rPr>
        <w:t>are</w:t>
      </w:r>
      <w:r>
        <w:rPr>
          <w:lang w:val="en-US"/>
        </w:rPr>
        <w:t xml:space="preserve"> computed. The data coverage also grows in time together with growth of research output.</w:t>
      </w:r>
    </w:p>
    <w:p w14:paraId="0B879B38" w14:textId="77777777" w:rsidR="00D61F66" w:rsidRPr="0079244C" w:rsidRDefault="00D61F66" w:rsidP="00D61F66">
      <w:pPr>
        <w:pStyle w:val="Nadpis2"/>
        <w:tabs>
          <w:tab w:val="left" w:pos="4050"/>
        </w:tabs>
        <w:rPr>
          <w:lang w:val="en-US"/>
        </w:rPr>
      </w:pPr>
      <w:r>
        <w:rPr>
          <w:lang w:val="en-US"/>
        </w:rPr>
        <w:t>Results robustness</w:t>
      </w:r>
    </w:p>
    <w:p w14:paraId="6C5A6F6F" w14:textId="18FB19FE" w:rsidR="00D61F66" w:rsidRPr="0079244C" w:rsidRDefault="00D61F66" w:rsidP="00D61F66">
      <w:pPr>
        <w:rPr>
          <w:lang w:val="en-US"/>
        </w:rPr>
      </w:pPr>
      <w:r>
        <w:rPr>
          <w:lang w:val="en-US"/>
        </w:rPr>
        <w:t>Various i</w:t>
      </w:r>
      <w:r w:rsidRPr="0079244C">
        <w:rPr>
          <w:lang w:val="en-US"/>
        </w:rPr>
        <w:t>ndicators</w:t>
      </w:r>
      <w:r>
        <w:rPr>
          <w:lang w:val="en-US"/>
        </w:rPr>
        <w:t xml:space="preserve"> yield similar estimates of globalization</w:t>
      </w:r>
      <w:r w:rsidRPr="0079244C">
        <w:rPr>
          <w:lang w:val="en-US"/>
        </w:rPr>
        <w:t xml:space="preserve">. </w:t>
      </w:r>
      <w:r w:rsidR="009D472E">
        <w:rPr>
          <w:lang w:val="en-US"/>
        </w:rPr>
        <w:t>The various indicators are generally correlated</w:t>
      </w:r>
      <w:r w:rsidR="00FD3C69">
        <w:rPr>
          <w:lang w:val="en-US"/>
        </w:rPr>
        <w:t xml:space="preserve"> (see Table A1 in the Appendix)</w:t>
      </w:r>
      <w:r w:rsidRPr="0079244C">
        <w:rPr>
          <w:lang w:val="en-US"/>
        </w:rPr>
        <w:t xml:space="preserve">. 25 out of 28 coefficients exceed 0.5, and a </w:t>
      </w:r>
      <w:r w:rsidR="009D472E" w:rsidRPr="0079244C">
        <w:rPr>
          <w:lang w:val="en-US"/>
        </w:rPr>
        <w:t>half</w:t>
      </w:r>
      <w:r w:rsidR="009D472E">
        <w:rPr>
          <w:lang w:val="en-US"/>
        </w:rPr>
        <w:t xml:space="preserve"> of</w:t>
      </w:r>
      <w:r w:rsidR="009D472E" w:rsidRPr="0079244C">
        <w:rPr>
          <w:lang w:val="en-US"/>
        </w:rPr>
        <w:t xml:space="preserve"> coefficient</w:t>
      </w:r>
      <w:r w:rsidR="009D472E">
        <w:rPr>
          <w:lang w:val="en-US"/>
        </w:rPr>
        <w:t>s</w:t>
      </w:r>
      <w:r w:rsidRPr="0079244C">
        <w:rPr>
          <w:lang w:val="en-US"/>
        </w:rPr>
        <w:t xml:space="preserve"> </w:t>
      </w:r>
      <w:r w:rsidR="009D472E">
        <w:rPr>
          <w:lang w:val="en-US"/>
        </w:rPr>
        <w:t>is</w:t>
      </w:r>
      <w:r w:rsidRPr="0079244C">
        <w:rPr>
          <w:lang w:val="en-US"/>
        </w:rPr>
        <w:t xml:space="preserve"> higher than 0.7. Also, visual check in the interactive application </w:t>
      </w:r>
      <w:r>
        <w:rPr>
          <w:lang w:val="en-US"/>
        </w:rPr>
        <w:t>reveals</w:t>
      </w:r>
      <w:r w:rsidRPr="0079244C">
        <w:rPr>
          <w:lang w:val="en-US"/>
        </w:rPr>
        <w:t xml:space="preserve"> that most globalization paths in time and relative rankings are similar across indicators.</w:t>
      </w:r>
      <w:r>
        <w:rPr>
          <w:lang w:val="en-US"/>
        </w:rPr>
        <w:t xml:space="preserve"> </w:t>
      </w:r>
      <w:r w:rsidRPr="0079244C">
        <w:rPr>
          <w:lang w:val="en-US"/>
        </w:rPr>
        <w:t xml:space="preserve">The most in-between indicator is Euclidian distance with a correlation coefficient higher than </w:t>
      </w:r>
      <w:r w:rsidRPr="00F40BED">
        <w:rPr>
          <w:lang w:val="en-US"/>
        </w:rPr>
        <w:t>0.</w:t>
      </w:r>
      <w:r w:rsidRPr="004A667E">
        <w:rPr>
          <w:lang w:val="en-US"/>
        </w:rPr>
        <w:t>75 in 8 out of 8</w:t>
      </w:r>
      <w:r w:rsidRPr="00F40BED">
        <w:rPr>
          <w:lang w:val="en-US"/>
        </w:rPr>
        <w:t xml:space="preserve"> indicators</w:t>
      </w:r>
      <w:r w:rsidRPr="004A667E">
        <w:rPr>
          <w:lang w:val="en-US"/>
        </w:rPr>
        <w:t>.</w:t>
      </w:r>
      <w:r w:rsidRPr="0079244C">
        <w:rPr>
          <w:lang w:val="en-US"/>
        </w:rPr>
        <w:t xml:space="preserve"> </w:t>
      </w:r>
      <w:r>
        <w:rPr>
          <w:lang w:val="en-US"/>
        </w:rPr>
        <w:t>That’s why b</w:t>
      </w:r>
      <w:r w:rsidRPr="0079244C">
        <w:rPr>
          <w:lang w:val="en-US"/>
        </w:rPr>
        <w:t>y default, we refer to it when not stated otherwise.</w:t>
      </w:r>
    </w:p>
    <w:p w14:paraId="6471E916" w14:textId="77777777" w:rsidR="00D61F66" w:rsidRDefault="00D61F66" w:rsidP="00D61F66">
      <w:pPr>
        <w:rPr>
          <w:lang w:val="en-US"/>
        </w:rPr>
      </w:pPr>
    </w:p>
    <w:p w14:paraId="0107E343" w14:textId="7D99B705" w:rsidR="00D61F66" w:rsidRDefault="00D61F66" w:rsidP="00D61F66">
      <w:pPr>
        <w:rPr>
          <w:lang w:val="en-US"/>
        </w:rPr>
      </w:pPr>
      <w:r>
        <w:rPr>
          <w:lang w:val="en-US"/>
        </w:rPr>
        <w:t xml:space="preserve">Results are not excessively distorted by relying on journal-based discipline classification, although the documents in journals publishing in multiple disciplines are fully attributed to each of the discipline. To test it, globalization was recalculated using only journals with 1 broad discipline (80 % of journals) and with 1 narrow disciplines (50 % of journals). The distortion is acceptable. The correlation between original </w:t>
      </w:r>
      <w:r w:rsidR="005450BE">
        <w:rPr>
          <w:lang w:val="en-US"/>
        </w:rPr>
        <w:t xml:space="preserve">all </w:t>
      </w:r>
      <w:r>
        <w:rPr>
          <w:lang w:val="en-US"/>
        </w:rPr>
        <w:t xml:space="preserve">globalization </w:t>
      </w:r>
      <w:r w:rsidR="005450BE">
        <w:rPr>
          <w:lang w:val="en-US"/>
        </w:rPr>
        <w:t xml:space="preserve">scores computed from all journals </w:t>
      </w:r>
      <w:r>
        <w:rPr>
          <w:lang w:val="en-US"/>
        </w:rPr>
        <w:t xml:space="preserve">and one </w:t>
      </w:r>
      <w:r w:rsidR="005450BE">
        <w:rPr>
          <w:lang w:val="en-US"/>
        </w:rPr>
        <w:t xml:space="preserve">calculated </w:t>
      </w:r>
      <w:r>
        <w:rPr>
          <w:lang w:val="en-US"/>
        </w:rPr>
        <w:t xml:space="preserve">from journals with </w:t>
      </w:r>
      <w:r w:rsidR="005450BE">
        <w:rPr>
          <w:lang w:val="en-US"/>
        </w:rPr>
        <w:t xml:space="preserve">only </w:t>
      </w:r>
      <w:r>
        <w:rPr>
          <w:lang w:val="en-US"/>
        </w:rPr>
        <w:t>1 broad discipline is 0.83. When counting only journals with 1 narrow discipline assigned the correlation is still high - 0.78.</w:t>
      </w:r>
    </w:p>
    <w:p w14:paraId="26A634E4" w14:textId="77777777" w:rsidR="00D61F66" w:rsidRPr="009D472E" w:rsidRDefault="00D61F66" w:rsidP="00D61F66">
      <w:pPr>
        <w:pStyle w:val="Nadpis2"/>
        <w:tabs>
          <w:tab w:val="left" w:pos="4050"/>
        </w:tabs>
        <w:rPr>
          <w:lang w:val="en-US"/>
        </w:rPr>
      </w:pPr>
      <w:r w:rsidRPr="009D472E">
        <w:rPr>
          <w:lang w:val="en-US"/>
        </w:rPr>
        <w:t xml:space="preserve">Countries, disciplines or time? </w:t>
      </w:r>
    </w:p>
    <w:p w14:paraId="5147E778" w14:textId="2860B66E" w:rsidR="00D61F66" w:rsidRDefault="00D61F66" w:rsidP="00D61F66">
      <w:pPr>
        <w:rPr>
          <w:lang w:val="en-US"/>
        </w:rPr>
      </w:pPr>
      <w:r w:rsidRPr="009D472E">
        <w:rPr>
          <w:lang w:val="en-US"/>
        </w:rPr>
        <w:t xml:space="preserve">At the beginning of the analysis we decompose the globalization variance into dimensions – countries </w:t>
      </w:r>
      <w:r w:rsidRPr="009D472E">
        <w:rPr>
          <w:i/>
          <w:iCs/>
          <w:lang w:val="en-US"/>
        </w:rPr>
        <w:t>c</w:t>
      </w:r>
      <w:r w:rsidRPr="009D472E">
        <w:rPr>
          <w:lang w:val="en-US"/>
        </w:rPr>
        <w:t xml:space="preserve">, disciplines </w:t>
      </w:r>
      <w:r w:rsidRPr="009D472E">
        <w:rPr>
          <w:i/>
          <w:iCs/>
          <w:lang w:val="en-US"/>
        </w:rPr>
        <w:t>d</w:t>
      </w:r>
      <w:r w:rsidRPr="009D472E">
        <w:rPr>
          <w:lang w:val="en-US"/>
        </w:rPr>
        <w:t xml:space="preserve"> and years </w:t>
      </w:r>
      <w:r w:rsidRPr="009D472E">
        <w:rPr>
          <w:i/>
          <w:iCs/>
          <w:lang w:val="en-US"/>
        </w:rPr>
        <w:t>y</w:t>
      </w:r>
      <w:r w:rsidRPr="009D472E">
        <w:rPr>
          <w:lang w:val="en-US"/>
        </w:rPr>
        <w:t xml:space="preserve">. Table </w:t>
      </w:r>
      <w:r w:rsidRPr="005F4E19">
        <w:rPr>
          <w:lang w:val="en-US"/>
        </w:rPr>
        <w:t>2</w:t>
      </w:r>
      <w:r w:rsidRPr="009D472E">
        <w:rPr>
          <w:lang w:val="en-US"/>
        </w:rPr>
        <w:t xml:space="preserve"> shows explained variance</w:t>
      </w:r>
      <w:r w:rsidRPr="009D472E">
        <w:rPr>
          <w:bCs/>
          <w:lang w:val="en-US"/>
        </w:rPr>
        <w:t xml:space="preserve"> </w:t>
      </w:r>
      <m:oMath>
        <m:sSup>
          <m:sSupPr>
            <m:ctrlPr>
              <w:rPr>
                <w:rFonts w:ascii="Cambria Math" w:eastAsia="Times New Roman" w:hAnsi="Cambria Math"/>
                <w:bCs/>
                <w:i/>
                <w:color w:val="000000"/>
                <w:szCs w:val="24"/>
                <w:lang w:val="en-US" w:eastAsia="cs-CZ"/>
              </w:rPr>
            </m:ctrlPr>
          </m:sSupPr>
          <m:e>
            <m:r>
              <m:rPr>
                <m:sty m:val="p"/>
              </m:rPr>
              <w:rPr>
                <w:rFonts w:ascii="Cambria Math" w:eastAsia="Times New Roman" w:hAnsi="Cambria Math"/>
                <w:color w:val="000000"/>
                <w:szCs w:val="24"/>
                <w:lang w:val="en-US" w:eastAsia="cs-CZ"/>
              </w:rPr>
              <m:t>ω</m:t>
            </m:r>
            <m:ctrlPr>
              <w:rPr>
                <w:rFonts w:ascii="Cambria Math" w:eastAsia="Times New Roman" w:hAnsi="Cambria Math"/>
                <w:bCs/>
                <w:color w:val="000000"/>
                <w:szCs w:val="24"/>
                <w:lang w:val="en-US" w:eastAsia="cs-CZ"/>
              </w:rPr>
            </m:ctrlPr>
          </m:e>
          <m:sup>
            <m:r>
              <w:rPr>
                <w:rFonts w:ascii="Cambria Math" w:eastAsia="Times New Roman" w:hAnsi="Cambria Math"/>
                <w:color w:val="000000"/>
                <w:szCs w:val="24"/>
                <w:lang w:val="en-US" w:eastAsia="cs-CZ"/>
              </w:rPr>
              <m:t>2</m:t>
            </m:r>
          </m:sup>
        </m:sSup>
      </m:oMath>
      <w:r w:rsidRPr="009D472E">
        <w:rPr>
          <w:bCs/>
          <w:color w:val="000000"/>
          <w:szCs w:val="24"/>
          <w:lang w:val="en-US" w:eastAsia="cs-CZ"/>
        </w:rPr>
        <w:t xml:space="preserve"> of ANOVA regression</w:t>
      </w:r>
      <w:r w:rsidRPr="009D472E">
        <w:rPr>
          <w:color w:val="000000"/>
          <w:szCs w:val="24"/>
          <w:lang w:val="en-US" w:eastAsia="cs-CZ"/>
        </w:rPr>
        <w:t xml:space="preserve">, on all globalization scores of  a given indicator </w:t>
      </w:r>
      <w:proofErr w:type="spellStart"/>
      <w:r w:rsidRPr="009D472E">
        <w:rPr>
          <w:i/>
          <w:iCs/>
          <w:color w:val="000000"/>
          <w:szCs w:val="24"/>
          <w:lang w:val="en-US" w:eastAsia="cs-CZ"/>
        </w:rPr>
        <w:t>i</w:t>
      </w:r>
      <w:proofErr w:type="spellEnd"/>
      <w:r w:rsidRPr="009D472E">
        <w:rPr>
          <w:color w:val="000000"/>
          <w:szCs w:val="24"/>
          <w:lang w:val="en-US" w:eastAsia="cs-CZ"/>
        </w:rPr>
        <w:t xml:space="preserve">, where </w:t>
      </w:r>
      <m:oMath>
        <m:r>
          <w:rPr>
            <w:rFonts w:ascii="Cambria Math" w:hAnsi="Cambria Math"/>
            <w:color w:val="000000"/>
            <w:szCs w:val="24"/>
            <w:lang w:val="en-US" w:eastAsia="cs-CZ"/>
          </w:rPr>
          <m:t>c</m:t>
        </m:r>
      </m:oMath>
      <w:r w:rsidRPr="009D472E">
        <w:rPr>
          <w:color w:val="000000"/>
          <w:szCs w:val="24"/>
          <w:lang w:val="en-US" w:eastAsia="cs-CZ"/>
        </w:rPr>
        <w:t xml:space="preserve">, </w:t>
      </w:r>
      <m:oMath>
        <m:r>
          <w:rPr>
            <w:rFonts w:ascii="Cambria Math" w:hAnsi="Cambria Math"/>
            <w:color w:val="000000"/>
            <w:szCs w:val="24"/>
            <w:lang w:val="en-US" w:eastAsia="cs-CZ"/>
          </w:rPr>
          <m:t>d</m:t>
        </m:r>
      </m:oMath>
      <w:r w:rsidRPr="009D472E">
        <w:rPr>
          <w:color w:val="000000"/>
          <w:szCs w:val="24"/>
          <w:lang w:val="en-US" w:eastAsia="cs-CZ"/>
        </w:rPr>
        <w:t xml:space="preserve">, </w:t>
      </w:r>
      <m:oMath>
        <m:r>
          <w:rPr>
            <w:rFonts w:ascii="Cambria Math" w:hAnsi="Cambria Math"/>
            <w:color w:val="000000"/>
            <w:szCs w:val="24"/>
            <w:lang w:val="en-US" w:eastAsia="cs-CZ"/>
          </w:rPr>
          <m:t>y</m:t>
        </m:r>
      </m:oMath>
      <w:r w:rsidRPr="009D472E">
        <w:rPr>
          <w:bCs/>
          <w:color w:val="000000"/>
          <w:szCs w:val="24"/>
          <w:lang w:val="en-US" w:eastAsia="cs-CZ"/>
        </w:rPr>
        <w:t xml:space="preserve"> are treated as categorical variables. </w:t>
      </w:r>
      <m:oMath>
        <m:sSup>
          <m:sSupPr>
            <m:ctrlPr>
              <w:rPr>
                <w:rFonts w:ascii="Cambria Math" w:eastAsia="Times New Roman" w:hAnsi="Cambria Math"/>
                <w:i/>
                <w:color w:val="000000"/>
                <w:szCs w:val="24"/>
                <w:lang w:val="en-US" w:eastAsia="cs-CZ"/>
              </w:rPr>
            </m:ctrlPr>
          </m:sSupPr>
          <m:e>
            <m:r>
              <m:rPr>
                <m:sty m:val="p"/>
              </m:rPr>
              <w:rPr>
                <w:rFonts w:ascii="Cambria Math" w:eastAsia="Times New Roman" w:hAnsi="Cambria Math"/>
                <w:color w:val="000000"/>
                <w:szCs w:val="24"/>
                <w:lang w:val="en-US" w:eastAsia="cs-CZ"/>
              </w:rPr>
              <m:t>ω</m:t>
            </m:r>
            <m:ctrlPr>
              <w:rPr>
                <w:rFonts w:ascii="Cambria Math" w:eastAsia="Times New Roman" w:hAnsi="Cambria Math"/>
                <w:color w:val="000000"/>
                <w:szCs w:val="24"/>
                <w:lang w:val="en-US" w:eastAsia="cs-CZ"/>
              </w:rPr>
            </m:ctrlPr>
          </m:e>
          <m:sup>
            <m:r>
              <w:rPr>
                <w:rFonts w:ascii="Cambria Math" w:eastAsia="Times New Roman" w:hAnsi="Cambria Math"/>
                <w:color w:val="000000"/>
                <w:szCs w:val="24"/>
                <w:lang w:val="en-US" w:eastAsia="cs-CZ"/>
              </w:rPr>
              <m:t>2</m:t>
            </m:r>
          </m:sup>
        </m:sSup>
      </m:oMath>
      <w:r w:rsidRPr="009D472E">
        <w:rPr>
          <w:color w:val="000000"/>
          <w:szCs w:val="24"/>
          <w:lang w:val="en-US" w:eastAsia="cs-CZ"/>
        </w:rPr>
        <w:t xml:space="preserve"> allows to decompose </w:t>
      </w:r>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w:r w:rsidRPr="009D472E">
        <w:rPr>
          <w:iCs/>
          <w:color w:val="000000"/>
          <w:szCs w:val="24"/>
          <w:lang w:val="en-US" w:eastAsia="cs-CZ"/>
        </w:rPr>
        <w:t xml:space="preserve"> </w:t>
      </w:r>
      <w:r w:rsidRPr="009D472E">
        <w:rPr>
          <w:color w:val="000000"/>
          <w:szCs w:val="24"/>
          <w:lang w:val="en-US" w:eastAsia="cs-CZ"/>
        </w:rPr>
        <w:t xml:space="preserve">across the factors used in the regression. </w:t>
      </w:r>
      <w:r w:rsidRPr="009D472E">
        <w:rPr>
          <w:bCs/>
          <w:color w:val="000000"/>
          <w:szCs w:val="24"/>
          <w:lang w:val="en-US" w:eastAsia="cs-CZ"/>
        </w:rPr>
        <w:t>The regression is run separately for broad and narrow disciplines.</w:t>
      </w:r>
      <w:r w:rsidRPr="009D472E">
        <w:rPr>
          <w:lang w:val="en-US"/>
        </w:rPr>
        <w:t xml:space="preserve"> This simple regression already explains </w:t>
      </w:r>
      <w:r w:rsidR="009D472E">
        <w:rPr>
          <w:lang w:val="en-US"/>
        </w:rPr>
        <w:t xml:space="preserve">approximately </w:t>
      </w:r>
      <w:r w:rsidRPr="009D472E">
        <w:rPr>
          <w:lang w:val="en-US"/>
        </w:rPr>
        <w:t xml:space="preserve">70 % of the variance in the data in case of broad disciplines and 60 % of variance in narrow disciplines. </w:t>
      </w:r>
    </w:p>
    <w:p w14:paraId="0D0BD4B5" w14:textId="77777777" w:rsidR="005F4E19" w:rsidRDefault="005F4E19" w:rsidP="005F4E19">
      <w:pPr>
        <w:rPr>
          <w:lang w:val="en-US"/>
        </w:rPr>
      </w:pPr>
    </w:p>
    <w:p w14:paraId="4E87C75D" w14:textId="19EBE924" w:rsidR="00D61F66" w:rsidRDefault="005F4E19" w:rsidP="00D61F66">
      <w:pPr>
        <w:rPr>
          <w:lang w:val="en-US"/>
        </w:rPr>
      </w:pPr>
      <w:r>
        <w:rPr>
          <w:lang w:val="en-US"/>
        </w:rPr>
        <w:t>Countries are by far the most important determinant of globalization as they systematically explain more than 50 % of all explained variance (in some cases even 90 %). The effect is stronger for broad disciplines. Disciplines are a weaker predictor of globalization, but it is still relatively important factor (especially in case of narrow disciplines). Perhaps surprisingly, the role of time is negligible.</w:t>
      </w:r>
    </w:p>
    <w:tbl>
      <w:tblPr>
        <w:tblW w:w="9639" w:type="dxa"/>
        <w:tblLayout w:type="fixed"/>
        <w:tblCellMar>
          <w:left w:w="70" w:type="dxa"/>
          <w:right w:w="70" w:type="dxa"/>
        </w:tblCellMar>
        <w:tblLook w:val="04A0" w:firstRow="1" w:lastRow="0" w:firstColumn="1" w:lastColumn="0" w:noHBand="0" w:noVBand="1"/>
      </w:tblPr>
      <w:tblGrid>
        <w:gridCol w:w="993"/>
        <w:gridCol w:w="425"/>
        <w:gridCol w:w="1052"/>
        <w:gridCol w:w="1195"/>
        <w:gridCol w:w="1195"/>
        <w:gridCol w:w="1194"/>
        <w:gridCol w:w="1195"/>
        <w:gridCol w:w="1398"/>
        <w:gridCol w:w="992"/>
      </w:tblGrid>
      <w:tr w:rsidR="00D61F66" w:rsidRPr="000609AE" w14:paraId="4DBD69FA" w14:textId="77777777" w:rsidTr="0031253A">
        <w:trPr>
          <w:trHeight w:val="290"/>
        </w:trPr>
        <w:tc>
          <w:tcPr>
            <w:tcW w:w="9639" w:type="dxa"/>
            <w:gridSpan w:val="9"/>
            <w:tcBorders>
              <w:top w:val="nil"/>
              <w:left w:val="nil"/>
              <w:right w:val="nil"/>
            </w:tcBorders>
            <w:shd w:val="clear" w:color="auto" w:fill="auto"/>
            <w:noWrap/>
            <w:vAlign w:val="bottom"/>
          </w:tcPr>
          <w:p w14:paraId="49F817FF" w14:textId="77777777" w:rsidR="00D61F66" w:rsidRPr="004A667E" w:rsidRDefault="00D61F66" w:rsidP="00DB252B">
            <w:pPr>
              <w:jc w:val="left"/>
              <w:rPr>
                <w:rFonts w:eastAsia="Times New Roman"/>
                <w:b/>
                <w:bCs/>
                <w:color w:val="000000"/>
                <w:szCs w:val="24"/>
                <w:lang w:val="cs-CZ" w:eastAsia="cs-CZ"/>
              </w:rPr>
            </w:pPr>
            <w:r w:rsidRPr="004A667E">
              <w:rPr>
                <w:rFonts w:eastAsia="Times New Roman"/>
                <w:b/>
                <w:bCs/>
                <w:color w:val="000000"/>
                <w:szCs w:val="24"/>
                <w:lang w:val="cs-CZ" w:eastAsia="cs-CZ"/>
              </w:rPr>
              <w:lastRenderedPageBreak/>
              <w:t xml:space="preserve">Table </w:t>
            </w:r>
            <w:r w:rsidRPr="00A815CC">
              <w:rPr>
                <w:rFonts w:eastAsia="Times New Roman"/>
                <w:b/>
                <w:bCs/>
                <w:color w:val="000000"/>
                <w:szCs w:val="24"/>
                <w:lang w:val="cs-CZ" w:eastAsia="cs-CZ"/>
              </w:rPr>
              <w:t>2</w:t>
            </w:r>
            <w:r w:rsidRPr="004A667E">
              <w:rPr>
                <w:rFonts w:eastAsia="Times New Roman"/>
                <w:b/>
                <w:bCs/>
                <w:color w:val="000000"/>
                <w:szCs w:val="24"/>
                <w:lang w:val="cs-CZ" w:eastAsia="cs-CZ"/>
              </w:rPr>
              <w:t xml:space="preserve">: </w:t>
            </w:r>
            <w:r>
              <w:rPr>
                <w:rFonts w:eastAsia="Times New Roman"/>
                <w:b/>
                <w:bCs/>
                <w:color w:val="000000"/>
                <w:szCs w:val="24"/>
                <w:lang w:val="cs-CZ" w:eastAsia="cs-CZ"/>
              </w:rPr>
              <w:t xml:space="preserve">Variance </w:t>
            </w:r>
            <w:proofErr w:type="spellStart"/>
            <w:r>
              <w:rPr>
                <w:rFonts w:eastAsia="Times New Roman"/>
                <w:b/>
                <w:bCs/>
                <w:color w:val="000000"/>
                <w:szCs w:val="24"/>
                <w:lang w:val="cs-CZ" w:eastAsia="cs-CZ"/>
              </w:rPr>
              <w:t>decomposition</w:t>
            </w:r>
            <w:proofErr w:type="spellEnd"/>
            <w:r>
              <w:rPr>
                <w:rFonts w:eastAsia="Times New Roman"/>
                <w:b/>
                <w:bCs/>
                <w:color w:val="000000"/>
                <w:szCs w:val="24"/>
                <w:lang w:val="cs-CZ" w:eastAsia="cs-CZ"/>
              </w:rPr>
              <w:t xml:space="preserve"> (</w:t>
            </w:r>
            <m:oMath>
              <m:sSup>
                <m:sSupPr>
                  <m:ctrlPr>
                    <w:rPr>
                      <w:rFonts w:ascii="Cambria Math" w:eastAsia="Times New Roman" w:hAnsi="Cambria Math"/>
                      <w:b/>
                      <w:bCs/>
                      <w:i/>
                      <w:color w:val="000000"/>
                      <w:szCs w:val="24"/>
                      <w:lang w:val="cs-CZ" w:eastAsia="cs-CZ"/>
                    </w:rPr>
                  </m:ctrlPr>
                </m:sSupPr>
                <m:e>
                  <m:r>
                    <m:rPr>
                      <m:sty m:val="b"/>
                    </m:rPr>
                    <w:rPr>
                      <w:rFonts w:ascii="Cambria Math" w:eastAsia="Times New Roman" w:hAnsi="Cambria Math"/>
                      <w:color w:val="000000"/>
                      <w:szCs w:val="24"/>
                      <w:lang w:val="cs-CZ" w:eastAsia="cs-CZ"/>
                    </w:rPr>
                    <m:t>ω</m:t>
                  </m:r>
                  <m:ctrlPr>
                    <w:rPr>
                      <w:rFonts w:ascii="Cambria Math" w:eastAsia="Times New Roman" w:hAnsi="Cambria Math"/>
                      <w:b/>
                      <w:bCs/>
                      <w:color w:val="000000"/>
                      <w:szCs w:val="24"/>
                      <w:lang w:val="cs-CZ" w:eastAsia="cs-CZ"/>
                    </w:rPr>
                  </m:ctrlPr>
                </m:e>
                <m:sup>
                  <m:r>
                    <m:rPr>
                      <m:sty m:val="bi"/>
                    </m:rPr>
                    <w:rPr>
                      <w:rFonts w:ascii="Cambria Math" w:eastAsia="Times New Roman" w:hAnsi="Cambria Math"/>
                      <w:color w:val="000000"/>
                      <w:szCs w:val="24"/>
                      <w:lang w:val="cs-CZ" w:eastAsia="cs-CZ"/>
                    </w:rPr>
                    <m:t>2</m:t>
                  </m:r>
                </m:sup>
              </m:sSup>
            </m:oMath>
            <w:r>
              <w:rPr>
                <w:rFonts w:eastAsia="Times New Roman"/>
                <w:b/>
                <w:bCs/>
                <w:color w:val="000000"/>
                <w:szCs w:val="24"/>
                <w:lang w:val="cs-CZ" w:eastAsia="cs-CZ"/>
              </w:rPr>
              <w:t xml:space="preserve"> and </w:t>
            </w:r>
            <m:oMath>
              <m:sSup>
                <m:sSupPr>
                  <m:ctrlPr>
                    <w:rPr>
                      <w:rFonts w:ascii="Cambria Math" w:hAnsi="Cambria Math"/>
                      <w:b/>
                      <w:bCs/>
                      <w:i/>
                      <w:lang w:val="en-US"/>
                    </w:rPr>
                  </m:ctrlPr>
                </m:sSupPr>
                <m:e>
                  <m:r>
                    <m:rPr>
                      <m:sty m:val="bi"/>
                    </m:rPr>
                    <w:rPr>
                      <w:rFonts w:ascii="Cambria Math" w:hAnsi="Cambria Math"/>
                      <w:lang w:val="en-US"/>
                    </w:rPr>
                    <m:t>R</m:t>
                  </m:r>
                </m:e>
                <m:sup>
                  <m:r>
                    <m:rPr>
                      <m:sty m:val="bi"/>
                    </m:rPr>
                    <w:rPr>
                      <w:rFonts w:ascii="Cambria Math" w:hAnsi="Cambria Math"/>
                      <w:lang w:val="en-US"/>
                    </w:rPr>
                    <m:t>2</m:t>
                  </m:r>
                </m:sup>
              </m:sSup>
            </m:oMath>
            <w:r>
              <w:rPr>
                <w:rFonts w:eastAsia="Times New Roman"/>
                <w:b/>
                <w:bCs/>
                <w:lang w:val="en-US"/>
              </w:rPr>
              <w:t>)</w:t>
            </w:r>
            <w:r>
              <w:rPr>
                <w:rFonts w:eastAsia="Times New Roman"/>
                <w:b/>
                <w:bCs/>
                <w:color w:val="000000"/>
                <w:szCs w:val="24"/>
                <w:lang w:val="cs-CZ" w:eastAsia="cs-CZ"/>
              </w:rPr>
              <w:t xml:space="preserve"> by </w:t>
            </w:r>
            <w:proofErr w:type="spellStart"/>
            <w:r>
              <w:rPr>
                <w:rFonts w:eastAsia="Times New Roman"/>
                <w:b/>
                <w:bCs/>
                <w:color w:val="000000"/>
                <w:szCs w:val="24"/>
                <w:lang w:val="cs-CZ" w:eastAsia="cs-CZ"/>
              </w:rPr>
              <w:t>countries</w:t>
            </w:r>
            <w:proofErr w:type="spellEnd"/>
            <w:r>
              <w:rPr>
                <w:rFonts w:eastAsia="Times New Roman"/>
                <w:b/>
                <w:bCs/>
                <w:color w:val="000000"/>
                <w:szCs w:val="24"/>
                <w:lang w:val="cs-CZ" w:eastAsia="cs-CZ"/>
              </w:rPr>
              <w:t xml:space="preserve"> </w:t>
            </w:r>
            <m:oMath>
              <m:r>
                <m:rPr>
                  <m:sty m:val="bi"/>
                </m:rPr>
                <w:rPr>
                  <w:rFonts w:ascii="Cambria Math" w:eastAsia="Times New Roman" w:hAnsi="Cambria Math"/>
                  <w:color w:val="000000"/>
                  <w:szCs w:val="24"/>
                  <w:lang w:val="cs-CZ" w:eastAsia="cs-CZ"/>
                </w:rPr>
                <m:t>c</m:t>
              </m:r>
            </m:oMath>
            <w:r>
              <w:rPr>
                <w:rFonts w:eastAsia="Times New Roman"/>
                <w:b/>
                <w:bCs/>
                <w:color w:val="000000"/>
                <w:szCs w:val="24"/>
                <w:lang w:val="cs-CZ" w:eastAsia="cs-CZ"/>
              </w:rPr>
              <w:t xml:space="preserve">, disciplines </w:t>
            </w:r>
            <w:r w:rsidRPr="004A667E">
              <w:rPr>
                <w:rFonts w:eastAsia="Times New Roman"/>
                <w:b/>
                <w:bCs/>
                <w:i/>
                <w:iCs/>
                <w:color w:val="000000"/>
                <w:szCs w:val="24"/>
                <w:lang w:val="cs-CZ" w:eastAsia="cs-CZ"/>
              </w:rPr>
              <w:t>d</w:t>
            </w:r>
            <w:r>
              <w:rPr>
                <w:rFonts w:eastAsia="Times New Roman"/>
                <w:b/>
                <w:bCs/>
                <w:color w:val="000000"/>
                <w:szCs w:val="24"/>
                <w:lang w:val="cs-CZ" w:eastAsia="cs-CZ"/>
              </w:rPr>
              <w:t xml:space="preserve"> and </w:t>
            </w:r>
            <w:proofErr w:type="spellStart"/>
            <w:r>
              <w:rPr>
                <w:rFonts w:eastAsia="Times New Roman"/>
                <w:b/>
                <w:bCs/>
                <w:color w:val="000000"/>
                <w:szCs w:val="24"/>
                <w:lang w:val="cs-CZ" w:eastAsia="cs-CZ"/>
              </w:rPr>
              <w:t>years</w:t>
            </w:r>
            <w:proofErr w:type="spellEnd"/>
            <w:r>
              <w:rPr>
                <w:rFonts w:eastAsia="Times New Roman"/>
                <w:b/>
                <w:bCs/>
                <w:color w:val="000000"/>
                <w:szCs w:val="24"/>
                <w:lang w:val="cs-CZ" w:eastAsia="cs-CZ"/>
              </w:rPr>
              <w:t xml:space="preserve"> </w:t>
            </w:r>
            <w:r w:rsidRPr="004A667E">
              <w:rPr>
                <w:rFonts w:eastAsia="Times New Roman"/>
                <w:b/>
                <w:bCs/>
                <w:i/>
                <w:iCs/>
                <w:color w:val="000000"/>
                <w:szCs w:val="24"/>
                <w:lang w:val="cs-CZ" w:eastAsia="cs-CZ"/>
              </w:rPr>
              <w:t>y</w:t>
            </w:r>
            <w:r>
              <w:rPr>
                <w:rFonts w:eastAsia="Times New Roman"/>
                <w:b/>
                <w:bCs/>
                <w:color w:val="000000"/>
                <w:szCs w:val="24"/>
                <w:lang w:val="cs-CZ" w:eastAsia="cs-CZ"/>
              </w:rPr>
              <w:t xml:space="preserve"> by </w:t>
            </w:r>
            <w:r w:rsidRPr="004A667E">
              <w:rPr>
                <w:rFonts w:eastAsia="Times New Roman"/>
                <w:b/>
                <w:bCs/>
                <w:color w:val="000000"/>
                <w:szCs w:val="24"/>
                <w:lang w:val="cs-CZ" w:eastAsia="cs-CZ"/>
              </w:rPr>
              <w:t>ANOVA</w:t>
            </w:r>
          </w:p>
        </w:tc>
      </w:tr>
      <w:tr w:rsidR="0031253A" w:rsidRPr="000609AE" w14:paraId="21FF5570" w14:textId="77777777" w:rsidTr="0031253A">
        <w:trPr>
          <w:trHeight w:val="290"/>
        </w:trPr>
        <w:tc>
          <w:tcPr>
            <w:tcW w:w="993" w:type="dxa"/>
            <w:tcBorders>
              <w:top w:val="nil"/>
              <w:left w:val="nil"/>
              <w:bottom w:val="thinThickSmallGap" w:sz="12" w:space="0" w:color="auto"/>
              <w:right w:val="nil"/>
            </w:tcBorders>
            <w:shd w:val="clear" w:color="auto" w:fill="auto"/>
            <w:noWrap/>
            <w:vAlign w:val="bottom"/>
            <w:hideMark/>
          </w:tcPr>
          <w:p w14:paraId="76977B93" w14:textId="77777777" w:rsidR="0031253A" w:rsidRPr="004A667E" w:rsidRDefault="0031253A" w:rsidP="00DB252B">
            <w:pPr>
              <w:jc w:val="left"/>
              <w:rPr>
                <w:rFonts w:eastAsia="Times New Roman"/>
                <w:szCs w:val="24"/>
                <w:lang w:val="cs-CZ" w:eastAsia="cs-CZ"/>
              </w:rPr>
            </w:pPr>
          </w:p>
        </w:tc>
        <w:tc>
          <w:tcPr>
            <w:tcW w:w="425" w:type="dxa"/>
            <w:tcBorders>
              <w:top w:val="nil"/>
              <w:left w:val="nil"/>
              <w:bottom w:val="thinThickSmallGap" w:sz="12" w:space="0" w:color="auto"/>
              <w:right w:val="nil"/>
            </w:tcBorders>
            <w:shd w:val="clear" w:color="auto" w:fill="auto"/>
            <w:noWrap/>
            <w:vAlign w:val="bottom"/>
            <w:hideMark/>
          </w:tcPr>
          <w:p w14:paraId="2C6CBBDA" w14:textId="77777777" w:rsidR="0031253A" w:rsidRPr="004A667E" w:rsidRDefault="0031253A" w:rsidP="00DB252B">
            <w:pPr>
              <w:jc w:val="left"/>
              <w:rPr>
                <w:rFonts w:eastAsia="Times New Roman"/>
                <w:szCs w:val="24"/>
                <w:lang w:val="cs-CZ" w:eastAsia="cs-CZ"/>
              </w:rPr>
            </w:pPr>
          </w:p>
        </w:tc>
        <w:tc>
          <w:tcPr>
            <w:tcW w:w="1052" w:type="dxa"/>
            <w:tcBorders>
              <w:top w:val="nil"/>
              <w:left w:val="nil"/>
              <w:bottom w:val="thinThickSmallGap" w:sz="12" w:space="0" w:color="auto"/>
              <w:right w:val="nil"/>
            </w:tcBorders>
            <w:shd w:val="clear" w:color="auto" w:fill="auto"/>
            <w:noWrap/>
            <w:vAlign w:val="center"/>
            <w:hideMark/>
          </w:tcPr>
          <w:p w14:paraId="626F6100" w14:textId="77777777" w:rsidR="0031253A" w:rsidRPr="004A667E" w:rsidRDefault="0031253A" w:rsidP="0031253A">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Gini</w:t>
            </w:r>
            <w:proofErr w:type="spellEnd"/>
            <w:r>
              <w:rPr>
                <w:rFonts w:eastAsia="Times New Roman"/>
                <w:color w:val="000000"/>
                <w:szCs w:val="24"/>
                <w:lang w:val="cs-CZ" w:eastAsia="cs-CZ"/>
              </w:rPr>
              <w:t>-</w:t>
            </w:r>
            <w:r w:rsidRPr="004A667E">
              <w:rPr>
                <w:rFonts w:eastAsia="Times New Roman"/>
                <w:color w:val="000000"/>
                <w:szCs w:val="24"/>
                <w:lang w:val="cs-CZ" w:eastAsia="cs-CZ"/>
              </w:rPr>
              <w:t>Simpson</w:t>
            </w:r>
          </w:p>
        </w:tc>
        <w:tc>
          <w:tcPr>
            <w:tcW w:w="1195" w:type="dxa"/>
            <w:tcBorders>
              <w:top w:val="nil"/>
              <w:left w:val="nil"/>
              <w:bottom w:val="thinThickSmallGap" w:sz="12" w:space="0" w:color="auto"/>
              <w:right w:val="nil"/>
            </w:tcBorders>
            <w:shd w:val="clear" w:color="auto" w:fill="auto"/>
            <w:noWrap/>
            <w:vAlign w:val="center"/>
            <w:hideMark/>
          </w:tcPr>
          <w:p w14:paraId="65E92FC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cosine</w:t>
            </w:r>
          </w:p>
        </w:tc>
        <w:tc>
          <w:tcPr>
            <w:tcW w:w="1195" w:type="dxa"/>
            <w:tcBorders>
              <w:top w:val="nil"/>
              <w:left w:val="nil"/>
              <w:bottom w:val="thinThickSmallGap" w:sz="12" w:space="0" w:color="auto"/>
              <w:right w:val="nil"/>
            </w:tcBorders>
            <w:shd w:val="clear" w:color="auto" w:fill="auto"/>
            <w:noWrap/>
            <w:vAlign w:val="center"/>
            <w:hideMark/>
          </w:tcPr>
          <w:p w14:paraId="3DDB3CB6" w14:textId="77777777" w:rsidR="0031253A" w:rsidRPr="004A667E" w:rsidRDefault="0031253A" w:rsidP="0031253A">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euclid</w:t>
            </w:r>
            <w:proofErr w:type="spellEnd"/>
          </w:p>
        </w:tc>
        <w:tc>
          <w:tcPr>
            <w:tcW w:w="1194" w:type="dxa"/>
            <w:tcBorders>
              <w:top w:val="nil"/>
              <w:left w:val="nil"/>
              <w:bottom w:val="thinThickSmallGap" w:sz="12" w:space="0" w:color="auto"/>
              <w:right w:val="nil"/>
            </w:tcBorders>
            <w:shd w:val="clear" w:color="auto" w:fill="auto"/>
            <w:noWrap/>
            <w:vAlign w:val="center"/>
            <w:hideMark/>
          </w:tcPr>
          <w:p w14:paraId="1EB4F447"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instTOP3</w:t>
            </w:r>
          </w:p>
        </w:tc>
        <w:tc>
          <w:tcPr>
            <w:tcW w:w="1195" w:type="dxa"/>
            <w:tcBorders>
              <w:top w:val="nil"/>
              <w:left w:val="nil"/>
              <w:bottom w:val="thinThickSmallGap" w:sz="12" w:space="0" w:color="auto"/>
              <w:right w:val="nil"/>
            </w:tcBorders>
            <w:shd w:val="clear" w:color="auto" w:fill="auto"/>
            <w:noWrap/>
            <w:vAlign w:val="center"/>
            <w:hideMark/>
          </w:tcPr>
          <w:p w14:paraId="1F0BF953" w14:textId="77777777" w:rsidR="0031253A" w:rsidRPr="004A667E" w:rsidRDefault="0031253A" w:rsidP="0031253A">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localShare</w:t>
            </w:r>
            <w:proofErr w:type="spellEnd"/>
          </w:p>
        </w:tc>
        <w:tc>
          <w:tcPr>
            <w:tcW w:w="1398" w:type="dxa"/>
            <w:tcBorders>
              <w:top w:val="nil"/>
              <w:left w:val="nil"/>
              <w:bottom w:val="thinThickSmallGap" w:sz="12" w:space="0" w:color="auto"/>
              <w:right w:val="nil"/>
            </w:tcBorders>
            <w:shd w:val="clear" w:color="auto" w:fill="auto"/>
            <w:noWrap/>
            <w:vAlign w:val="center"/>
            <w:hideMark/>
          </w:tcPr>
          <w:p w14:paraId="29689B1A" w14:textId="77777777" w:rsidR="0031253A" w:rsidRPr="004A667E" w:rsidRDefault="0031253A" w:rsidP="0031253A">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shareEnglish</w:t>
            </w:r>
            <w:proofErr w:type="spellEnd"/>
          </w:p>
        </w:tc>
        <w:tc>
          <w:tcPr>
            <w:tcW w:w="992" w:type="dxa"/>
            <w:tcBorders>
              <w:top w:val="nil"/>
              <w:left w:val="nil"/>
              <w:bottom w:val="thinThickSmallGap" w:sz="12" w:space="0" w:color="auto"/>
              <w:right w:val="nil"/>
            </w:tcBorders>
            <w:shd w:val="clear" w:color="auto" w:fill="auto"/>
            <w:noWrap/>
            <w:vAlign w:val="center"/>
            <w:hideMark/>
          </w:tcPr>
          <w:p w14:paraId="2D1305E5"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top3</w:t>
            </w:r>
          </w:p>
        </w:tc>
      </w:tr>
      <w:tr w:rsidR="0031253A" w:rsidRPr="000609AE" w14:paraId="27280AAE" w14:textId="77777777" w:rsidTr="0031253A">
        <w:trPr>
          <w:trHeight w:val="290"/>
        </w:trPr>
        <w:tc>
          <w:tcPr>
            <w:tcW w:w="993" w:type="dxa"/>
            <w:vMerge w:val="restart"/>
            <w:tcBorders>
              <w:top w:val="thinThickSmallGap" w:sz="12" w:space="0" w:color="auto"/>
              <w:left w:val="nil"/>
              <w:right w:val="nil"/>
            </w:tcBorders>
            <w:shd w:val="clear" w:color="auto" w:fill="auto"/>
            <w:vAlign w:val="center"/>
            <w:hideMark/>
          </w:tcPr>
          <w:p w14:paraId="5B7D7451" w14:textId="77777777" w:rsidR="0031253A" w:rsidRPr="004A667E" w:rsidRDefault="0031253A" w:rsidP="00DB252B">
            <w:pPr>
              <w:jc w:val="center"/>
              <w:rPr>
                <w:rFonts w:eastAsia="Times New Roman"/>
                <w:color w:val="000000"/>
                <w:szCs w:val="24"/>
                <w:lang w:val="cs-CZ" w:eastAsia="cs-CZ"/>
              </w:rPr>
            </w:pPr>
            <w:proofErr w:type="spellStart"/>
            <w:r w:rsidRPr="004A667E">
              <w:rPr>
                <w:rFonts w:eastAsia="Times New Roman"/>
                <w:color w:val="000000"/>
                <w:szCs w:val="24"/>
                <w:lang w:val="cs-CZ" w:eastAsia="cs-CZ"/>
              </w:rPr>
              <w:t>Broad</w:t>
            </w:r>
            <w:proofErr w:type="spellEnd"/>
            <w:r w:rsidRPr="004A667E">
              <w:rPr>
                <w:rFonts w:eastAsia="Times New Roman"/>
                <w:color w:val="000000"/>
                <w:szCs w:val="24"/>
                <w:lang w:val="cs-CZ" w:eastAsia="cs-CZ"/>
              </w:rPr>
              <w:t xml:space="preserve"> </w:t>
            </w:r>
            <w:proofErr w:type="spellStart"/>
            <w:r w:rsidRPr="004A667E">
              <w:rPr>
                <w:rFonts w:eastAsia="Times New Roman"/>
                <w:color w:val="000000"/>
                <w:szCs w:val="24"/>
                <w:lang w:val="cs-CZ" w:eastAsia="cs-CZ"/>
              </w:rPr>
              <w:t>disc</w:t>
            </w:r>
            <w:proofErr w:type="spellEnd"/>
            <w:r>
              <w:rPr>
                <w:rFonts w:eastAsia="Times New Roman"/>
                <w:color w:val="000000"/>
                <w:szCs w:val="24"/>
                <w:lang w:val="cs-CZ" w:eastAsia="cs-CZ"/>
              </w:rPr>
              <w:t>.</w:t>
            </w:r>
          </w:p>
        </w:tc>
        <w:tc>
          <w:tcPr>
            <w:tcW w:w="425" w:type="dxa"/>
            <w:tcBorders>
              <w:top w:val="thinThickSmallGap" w:sz="12" w:space="0" w:color="auto"/>
              <w:left w:val="nil"/>
              <w:bottom w:val="nil"/>
              <w:right w:val="nil"/>
            </w:tcBorders>
            <w:shd w:val="clear" w:color="auto" w:fill="auto"/>
            <w:noWrap/>
            <w:vAlign w:val="bottom"/>
            <w:hideMark/>
          </w:tcPr>
          <w:p w14:paraId="76E41DF7"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c</w:t>
            </w:r>
          </w:p>
        </w:tc>
        <w:tc>
          <w:tcPr>
            <w:tcW w:w="1052" w:type="dxa"/>
            <w:tcBorders>
              <w:top w:val="thinThickSmallGap" w:sz="12" w:space="0" w:color="auto"/>
              <w:left w:val="nil"/>
              <w:bottom w:val="nil"/>
              <w:right w:val="nil"/>
            </w:tcBorders>
            <w:shd w:val="clear" w:color="auto" w:fill="auto"/>
            <w:noWrap/>
            <w:vAlign w:val="center"/>
          </w:tcPr>
          <w:p w14:paraId="285E8511"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55</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4D23AC3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67</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6C92F8BF"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58</w:t>
            </w:r>
            <w:r>
              <w:rPr>
                <w:rFonts w:eastAsia="Times New Roman"/>
                <w:color w:val="000000"/>
                <w:szCs w:val="24"/>
                <w:lang w:val="cs-CZ" w:eastAsia="cs-CZ"/>
              </w:rPr>
              <w:t xml:space="preserve"> %</w:t>
            </w:r>
          </w:p>
        </w:tc>
        <w:tc>
          <w:tcPr>
            <w:tcW w:w="1194" w:type="dxa"/>
            <w:tcBorders>
              <w:top w:val="thinThickSmallGap" w:sz="12" w:space="0" w:color="auto"/>
              <w:left w:val="nil"/>
              <w:bottom w:val="nil"/>
              <w:right w:val="nil"/>
            </w:tcBorders>
            <w:shd w:val="clear" w:color="auto" w:fill="auto"/>
            <w:noWrap/>
            <w:vAlign w:val="center"/>
          </w:tcPr>
          <w:p w14:paraId="5D5DA2C2"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64</w:t>
            </w:r>
            <w:r>
              <w:rPr>
                <w:rFonts w:eastAsia="Times New Roman"/>
                <w:color w:val="000000"/>
                <w:szCs w:val="24"/>
                <w:lang w:val="cs-CZ" w:eastAsia="cs-CZ"/>
              </w:rPr>
              <w:t xml:space="preserve"> %</w:t>
            </w:r>
          </w:p>
        </w:tc>
        <w:tc>
          <w:tcPr>
            <w:tcW w:w="1195" w:type="dxa"/>
            <w:tcBorders>
              <w:top w:val="thinThickSmallGap" w:sz="12" w:space="0" w:color="auto"/>
              <w:left w:val="nil"/>
              <w:bottom w:val="nil"/>
              <w:right w:val="nil"/>
            </w:tcBorders>
            <w:shd w:val="clear" w:color="auto" w:fill="auto"/>
            <w:noWrap/>
            <w:vAlign w:val="center"/>
          </w:tcPr>
          <w:p w14:paraId="6C39D18D"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37</w:t>
            </w:r>
            <w:r>
              <w:rPr>
                <w:rFonts w:eastAsia="Times New Roman"/>
                <w:color w:val="000000"/>
                <w:szCs w:val="24"/>
                <w:lang w:val="cs-CZ" w:eastAsia="cs-CZ"/>
              </w:rPr>
              <w:t xml:space="preserve"> %</w:t>
            </w:r>
          </w:p>
        </w:tc>
        <w:tc>
          <w:tcPr>
            <w:tcW w:w="1398" w:type="dxa"/>
            <w:tcBorders>
              <w:top w:val="thinThickSmallGap" w:sz="12" w:space="0" w:color="auto"/>
              <w:left w:val="nil"/>
              <w:bottom w:val="nil"/>
              <w:right w:val="nil"/>
            </w:tcBorders>
            <w:shd w:val="clear" w:color="auto" w:fill="auto"/>
            <w:noWrap/>
            <w:vAlign w:val="center"/>
          </w:tcPr>
          <w:p w14:paraId="01290FB4"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47</w:t>
            </w:r>
            <w:r>
              <w:rPr>
                <w:rFonts w:eastAsia="Times New Roman"/>
                <w:color w:val="000000"/>
                <w:szCs w:val="24"/>
                <w:lang w:val="cs-CZ" w:eastAsia="cs-CZ"/>
              </w:rPr>
              <w:t xml:space="preserve"> %</w:t>
            </w:r>
          </w:p>
        </w:tc>
        <w:tc>
          <w:tcPr>
            <w:tcW w:w="992" w:type="dxa"/>
            <w:tcBorders>
              <w:top w:val="thinThickSmallGap" w:sz="12" w:space="0" w:color="auto"/>
              <w:left w:val="nil"/>
              <w:bottom w:val="nil"/>
              <w:right w:val="nil"/>
            </w:tcBorders>
            <w:shd w:val="clear" w:color="auto" w:fill="auto"/>
            <w:noWrap/>
            <w:vAlign w:val="center"/>
          </w:tcPr>
          <w:p w14:paraId="1F4C1B1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53</w:t>
            </w:r>
            <w:r>
              <w:rPr>
                <w:rFonts w:eastAsia="Times New Roman"/>
                <w:color w:val="000000"/>
                <w:szCs w:val="24"/>
                <w:lang w:val="cs-CZ" w:eastAsia="cs-CZ"/>
              </w:rPr>
              <w:t xml:space="preserve"> %</w:t>
            </w:r>
          </w:p>
        </w:tc>
      </w:tr>
      <w:tr w:rsidR="0031253A" w:rsidRPr="000609AE" w14:paraId="31D44EC6" w14:textId="77777777" w:rsidTr="0031253A">
        <w:trPr>
          <w:trHeight w:val="290"/>
        </w:trPr>
        <w:tc>
          <w:tcPr>
            <w:tcW w:w="993" w:type="dxa"/>
            <w:vMerge/>
            <w:tcBorders>
              <w:left w:val="nil"/>
              <w:right w:val="nil"/>
            </w:tcBorders>
            <w:vAlign w:val="center"/>
            <w:hideMark/>
          </w:tcPr>
          <w:p w14:paraId="462E7A25" w14:textId="77777777" w:rsidR="0031253A" w:rsidRPr="004A667E" w:rsidRDefault="0031253A" w:rsidP="00DB252B">
            <w:pPr>
              <w:jc w:val="left"/>
              <w:rPr>
                <w:rFonts w:eastAsia="Times New Roman"/>
                <w:color w:val="000000"/>
                <w:szCs w:val="24"/>
                <w:lang w:val="cs-CZ" w:eastAsia="cs-CZ"/>
              </w:rPr>
            </w:pPr>
          </w:p>
        </w:tc>
        <w:tc>
          <w:tcPr>
            <w:tcW w:w="425" w:type="dxa"/>
            <w:tcBorders>
              <w:top w:val="nil"/>
              <w:left w:val="nil"/>
              <w:right w:val="nil"/>
            </w:tcBorders>
            <w:shd w:val="clear" w:color="auto" w:fill="auto"/>
            <w:noWrap/>
            <w:vAlign w:val="bottom"/>
            <w:hideMark/>
          </w:tcPr>
          <w:p w14:paraId="0010BB7B"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d</w:t>
            </w:r>
          </w:p>
        </w:tc>
        <w:tc>
          <w:tcPr>
            <w:tcW w:w="1052" w:type="dxa"/>
            <w:tcBorders>
              <w:top w:val="nil"/>
              <w:left w:val="nil"/>
              <w:right w:val="nil"/>
            </w:tcBorders>
            <w:shd w:val="clear" w:color="auto" w:fill="auto"/>
            <w:noWrap/>
            <w:vAlign w:val="center"/>
          </w:tcPr>
          <w:p w14:paraId="1CF50F97"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0063C64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0EBAA900"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11</w:t>
            </w:r>
            <w:r>
              <w:rPr>
                <w:rFonts w:eastAsia="Times New Roman"/>
                <w:color w:val="000000"/>
                <w:szCs w:val="24"/>
                <w:lang w:val="cs-CZ" w:eastAsia="cs-CZ"/>
              </w:rPr>
              <w:t xml:space="preserve"> %</w:t>
            </w:r>
          </w:p>
        </w:tc>
        <w:tc>
          <w:tcPr>
            <w:tcW w:w="1194" w:type="dxa"/>
            <w:tcBorders>
              <w:top w:val="nil"/>
              <w:left w:val="nil"/>
              <w:right w:val="nil"/>
            </w:tcBorders>
            <w:shd w:val="clear" w:color="auto" w:fill="auto"/>
            <w:noWrap/>
            <w:vAlign w:val="center"/>
          </w:tcPr>
          <w:p w14:paraId="29F22D9C"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4ACC7BE4"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23</w:t>
            </w:r>
            <w:r>
              <w:rPr>
                <w:rFonts w:eastAsia="Times New Roman"/>
                <w:color w:val="000000"/>
                <w:szCs w:val="24"/>
                <w:lang w:val="cs-CZ" w:eastAsia="cs-CZ"/>
              </w:rPr>
              <w:t xml:space="preserve"> %</w:t>
            </w:r>
          </w:p>
        </w:tc>
        <w:tc>
          <w:tcPr>
            <w:tcW w:w="1398" w:type="dxa"/>
            <w:tcBorders>
              <w:top w:val="nil"/>
              <w:left w:val="nil"/>
              <w:right w:val="nil"/>
            </w:tcBorders>
            <w:shd w:val="clear" w:color="auto" w:fill="auto"/>
            <w:noWrap/>
            <w:vAlign w:val="center"/>
          </w:tcPr>
          <w:p w14:paraId="21B9AB0D"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10</w:t>
            </w:r>
            <w:r>
              <w:rPr>
                <w:rFonts w:eastAsia="Times New Roman"/>
                <w:color w:val="000000"/>
                <w:szCs w:val="24"/>
                <w:lang w:val="cs-CZ" w:eastAsia="cs-CZ"/>
              </w:rPr>
              <w:t xml:space="preserve"> %</w:t>
            </w:r>
          </w:p>
        </w:tc>
        <w:tc>
          <w:tcPr>
            <w:tcW w:w="992" w:type="dxa"/>
            <w:tcBorders>
              <w:top w:val="nil"/>
              <w:left w:val="nil"/>
              <w:right w:val="nil"/>
            </w:tcBorders>
            <w:shd w:val="clear" w:color="auto" w:fill="auto"/>
            <w:noWrap/>
            <w:vAlign w:val="center"/>
          </w:tcPr>
          <w:p w14:paraId="6AE3E7A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9</w:t>
            </w:r>
            <w:r>
              <w:rPr>
                <w:rFonts w:eastAsia="Times New Roman"/>
                <w:color w:val="000000"/>
                <w:szCs w:val="24"/>
                <w:lang w:val="cs-CZ" w:eastAsia="cs-CZ"/>
              </w:rPr>
              <w:t xml:space="preserve"> %</w:t>
            </w:r>
          </w:p>
        </w:tc>
      </w:tr>
      <w:tr w:rsidR="0031253A" w:rsidRPr="000609AE" w14:paraId="0A7D550C" w14:textId="77777777" w:rsidTr="0031253A">
        <w:trPr>
          <w:trHeight w:val="290"/>
        </w:trPr>
        <w:tc>
          <w:tcPr>
            <w:tcW w:w="993" w:type="dxa"/>
            <w:vMerge/>
            <w:tcBorders>
              <w:left w:val="nil"/>
              <w:right w:val="nil"/>
            </w:tcBorders>
            <w:vAlign w:val="center"/>
            <w:hideMark/>
          </w:tcPr>
          <w:p w14:paraId="38DECA9C" w14:textId="77777777" w:rsidR="0031253A" w:rsidRPr="004A667E" w:rsidRDefault="0031253A" w:rsidP="00DB252B">
            <w:pPr>
              <w:jc w:val="left"/>
              <w:rPr>
                <w:rFonts w:eastAsia="Times New Roman"/>
                <w:color w:val="000000"/>
                <w:szCs w:val="24"/>
                <w:lang w:val="cs-CZ" w:eastAsia="cs-CZ"/>
              </w:rPr>
            </w:pPr>
          </w:p>
        </w:tc>
        <w:tc>
          <w:tcPr>
            <w:tcW w:w="425" w:type="dxa"/>
            <w:tcBorders>
              <w:top w:val="nil"/>
              <w:left w:val="nil"/>
              <w:bottom w:val="single" w:sz="4" w:space="0" w:color="auto"/>
              <w:right w:val="nil"/>
            </w:tcBorders>
            <w:shd w:val="clear" w:color="auto" w:fill="auto"/>
            <w:noWrap/>
            <w:vAlign w:val="bottom"/>
            <w:hideMark/>
          </w:tcPr>
          <w:p w14:paraId="560FA3DA"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y</w:t>
            </w:r>
          </w:p>
        </w:tc>
        <w:tc>
          <w:tcPr>
            <w:tcW w:w="1052" w:type="dxa"/>
            <w:tcBorders>
              <w:top w:val="nil"/>
              <w:left w:val="nil"/>
              <w:bottom w:val="single" w:sz="4" w:space="0" w:color="auto"/>
              <w:right w:val="nil"/>
            </w:tcBorders>
            <w:shd w:val="clear" w:color="auto" w:fill="auto"/>
            <w:noWrap/>
            <w:vAlign w:val="center"/>
          </w:tcPr>
          <w:p w14:paraId="310DD297"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w:t>
            </w:r>
            <w:r>
              <w:rPr>
                <w:rFonts w:eastAsia="Times New Roman"/>
                <w:color w:val="000000"/>
                <w:szCs w:val="24"/>
                <w:lang w:val="cs-CZ" w:eastAsia="cs-CZ"/>
              </w:rPr>
              <w:t>.</w:t>
            </w:r>
            <w:r w:rsidRPr="004A667E">
              <w:rPr>
                <w:rFonts w:eastAsia="Times New Roman"/>
                <w:color w:val="000000"/>
                <w:szCs w:val="24"/>
                <w:lang w:val="cs-CZ" w:eastAsia="cs-CZ"/>
              </w:rPr>
              <w:t>6</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7A54B00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1DF15608"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194" w:type="dxa"/>
            <w:tcBorders>
              <w:top w:val="nil"/>
              <w:left w:val="nil"/>
              <w:bottom w:val="single" w:sz="4" w:space="0" w:color="auto"/>
              <w:right w:val="nil"/>
            </w:tcBorders>
            <w:shd w:val="clear" w:color="auto" w:fill="auto"/>
            <w:noWrap/>
            <w:vAlign w:val="center"/>
          </w:tcPr>
          <w:p w14:paraId="4E7E3CF5"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9</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5BF56AD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398" w:type="dxa"/>
            <w:tcBorders>
              <w:top w:val="nil"/>
              <w:left w:val="nil"/>
              <w:bottom w:val="single" w:sz="4" w:space="0" w:color="auto"/>
              <w:right w:val="nil"/>
            </w:tcBorders>
            <w:shd w:val="clear" w:color="auto" w:fill="auto"/>
            <w:noWrap/>
            <w:vAlign w:val="center"/>
          </w:tcPr>
          <w:p w14:paraId="711123F4"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w:t>
            </w:r>
            <w:r>
              <w:rPr>
                <w:rFonts w:eastAsia="Times New Roman"/>
                <w:color w:val="000000"/>
                <w:szCs w:val="24"/>
                <w:lang w:val="cs-CZ" w:eastAsia="cs-CZ"/>
              </w:rPr>
              <w:t>.</w:t>
            </w:r>
            <w:r w:rsidRPr="004A667E">
              <w:rPr>
                <w:rFonts w:eastAsia="Times New Roman"/>
                <w:color w:val="000000"/>
                <w:szCs w:val="24"/>
                <w:lang w:val="cs-CZ" w:eastAsia="cs-CZ"/>
              </w:rPr>
              <w:t>7</w:t>
            </w:r>
            <w:r>
              <w:rPr>
                <w:rFonts w:eastAsia="Times New Roman"/>
                <w:color w:val="000000"/>
                <w:szCs w:val="24"/>
                <w:lang w:val="cs-CZ" w:eastAsia="cs-CZ"/>
              </w:rPr>
              <w:t xml:space="preserve"> %</w:t>
            </w:r>
          </w:p>
        </w:tc>
        <w:tc>
          <w:tcPr>
            <w:tcW w:w="992" w:type="dxa"/>
            <w:tcBorders>
              <w:top w:val="nil"/>
              <w:left w:val="nil"/>
              <w:bottom w:val="single" w:sz="4" w:space="0" w:color="auto"/>
              <w:right w:val="nil"/>
            </w:tcBorders>
            <w:shd w:val="clear" w:color="auto" w:fill="auto"/>
            <w:noWrap/>
            <w:vAlign w:val="center"/>
          </w:tcPr>
          <w:p w14:paraId="399D4406"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r>
      <w:tr w:rsidR="0031253A" w:rsidRPr="000609AE" w14:paraId="44B91B8C" w14:textId="77777777" w:rsidTr="0031253A">
        <w:trPr>
          <w:trHeight w:val="290"/>
        </w:trPr>
        <w:tc>
          <w:tcPr>
            <w:tcW w:w="993" w:type="dxa"/>
            <w:vMerge/>
            <w:tcBorders>
              <w:left w:val="nil"/>
              <w:bottom w:val="single" w:sz="8" w:space="0" w:color="auto"/>
              <w:right w:val="nil"/>
            </w:tcBorders>
            <w:vAlign w:val="center"/>
          </w:tcPr>
          <w:p w14:paraId="0534687B" w14:textId="77777777" w:rsidR="0031253A" w:rsidRPr="004A667E" w:rsidRDefault="0031253A" w:rsidP="00DB252B">
            <w:pPr>
              <w:jc w:val="left"/>
              <w:rPr>
                <w:rFonts w:eastAsia="Times New Roman"/>
                <w:color w:val="000000"/>
                <w:szCs w:val="24"/>
                <w:lang w:val="cs-CZ" w:eastAsia="cs-CZ"/>
              </w:rPr>
            </w:pPr>
          </w:p>
        </w:tc>
        <w:bookmarkStart w:id="2" w:name="_Hlk31915291"/>
        <w:tc>
          <w:tcPr>
            <w:tcW w:w="425" w:type="dxa"/>
            <w:tcBorders>
              <w:top w:val="single" w:sz="4" w:space="0" w:color="auto"/>
              <w:left w:val="nil"/>
              <w:bottom w:val="single" w:sz="8" w:space="0" w:color="auto"/>
              <w:right w:val="nil"/>
            </w:tcBorders>
            <w:shd w:val="clear" w:color="auto" w:fill="auto"/>
            <w:noWrap/>
            <w:vAlign w:val="bottom"/>
          </w:tcPr>
          <w:p w14:paraId="4698F639" w14:textId="77777777" w:rsidR="0031253A" w:rsidRPr="00571998" w:rsidRDefault="004B5720" w:rsidP="00DB252B">
            <w:pPr>
              <w:jc w:val="left"/>
              <w:rPr>
                <w:rFonts w:eastAsia="Times New Roman"/>
                <w:i/>
                <w:iCs/>
                <w:color w:val="000000"/>
                <w:szCs w:val="24"/>
                <w:lang w:val="cs-CZ" w:eastAsia="cs-CZ"/>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bookmarkEnd w:id="2"/>
          </w:p>
        </w:tc>
        <w:tc>
          <w:tcPr>
            <w:tcW w:w="1052" w:type="dxa"/>
            <w:tcBorders>
              <w:top w:val="single" w:sz="4" w:space="0" w:color="auto"/>
              <w:left w:val="nil"/>
              <w:bottom w:val="single" w:sz="8" w:space="0" w:color="auto"/>
              <w:right w:val="nil"/>
            </w:tcBorders>
            <w:shd w:val="clear" w:color="auto" w:fill="auto"/>
            <w:noWrap/>
            <w:vAlign w:val="center"/>
          </w:tcPr>
          <w:p w14:paraId="752AC3BE"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72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04A44477"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72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2CE34733"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69</w:t>
            </w:r>
            <w:r>
              <w:rPr>
                <w:rFonts w:eastAsia="Times New Roman"/>
                <w:color w:val="000000"/>
                <w:szCs w:val="24"/>
                <w:lang w:val="cs-CZ" w:eastAsia="cs-CZ"/>
              </w:rPr>
              <w:t xml:space="preserve"> %</w:t>
            </w:r>
          </w:p>
        </w:tc>
        <w:tc>
          <w:tcPr>
            <w:tcW w:w="1194" w:type="dxa"/>
            <w:tcBorders>
              <w:top w:val="single" w:sz="4" w:space="0" w:color="auto"/>
              <w:left w:val="nil"/>
              <w:bottom w:val="single" w:sz="8" w:space="0" w:color="auto"/>
              <w:right w:val="nil"/>
            </w:tcBorders>
            <w:shd w:val="clear" w:color="auto" w:fill="auto"/>
            <w:noWrap/>
            <w:vAlign w:val="center"/>
          </w:tcPr>
          <w:p w14:paraId="262F2B52"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69</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7A9DC0AD"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66</w:t>
            </w:r>
            <w:r>
              <w:rPr>
                <w:rFonts w:eastAsia="Times New Roman"/>
                <w:color w:val="000000"/>
                <w:szCs w:val="24"/>
                <w:lang w:val="cs-CZ" w:eastAsia="cs-CZ"/>
              </w:rPr>
              <w:t xml:space="preserve"> %</w:t>
            </w:r>
          </w:p>
        </w:tc>
        <w:tc>
          <w:tcPr>
            <w:tcW w:w="1398" w:type="dxa"/>
            <w:tcBorders>
              <w:top w:val="single" w:sz="4" w:space="0" w:color="auto"/>
              <w:left w:val="nil"/>
              <w:bottom w:val="single" w:sz="8" w:space="0" w:color="auto"/>
              <w:right w:val="nil"/>
            </w:tcBorders>
            <w:shd w:val="clear" w:color="auto" w:fill="auto"/>
            <w:noWrap/>
            <w:vAlign w:val="center"/>
          </w:tcPr>
          <w:p w14:paraId="10F5AF87"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60</w:t>
            </w:r>
            <w:r>
              <w:rPr>
                <w:rFonts w:eastAsia="Times New Roman"/>
                <w:color w:val="000000"/>
                <w:szCs w:val="24"/>
                <w:lang w:val="cs-CZ" w:eastAsia="cs-CZ"/>
              </w:rPr>
              <w:t xml:space="preserve"> %</w:t>
            </w:r>
          </w:p>
        </w:tc>
        <w:tc>
          <w:tcPr>
            <w:tcW w:w="992" w:type="dxa"/>
            <w:tcBorders>
              <w:top w:val="single" w:sz="4" w:space="0" w:color="auto"/>
              <w:left w:val="nil"/>
              <w:bottom w:val="single" w:sz="8" w:space="0" w:color="auto"/>
              <w:right w:val="nil"/>
            </w:tcBorders>
            <w:shd w:val="clear" w:color="auto" w:fill="auto"/>
            <w:noWrap/>
            <w:vAlign w:val="center"/>
          </w:tcPr>
          <w:p w14:paraId="3C5B7921"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63</w:t>
            </w:r>
            <w:r>
              <w:rPr>
                <w:rFonts w:eastAsia="Times New Roman"/>
                <w:color w:val="000000"/>
                <w:szCs w:val="24"/>
                <w:lang w:val="cs-CZ" w:eastAsia="cs-CZ"/>
              </w:rPr>
              <w:t xml:space="preserve"> %</w:t>
            </w:r>
          </w:p>
        </w:tc>
      </w:tr>
      <w:tr w:rsidR="0031253A" w:rsidRPr="000609AE" w14:paraId="240BC403" w14:textId="77777777" w:rsidTr="0031253A">
        <w:trPr>
          <w:trHeight w:val="290"/>
        </w:trPr>
        <w:tc>
          <w:tcPr>
            <w:tcW w:w="993" w:type="dxa"/>
            <w:vMerge w:val="restart"/>
            <w:tcBorders>
              <w:top w:val="single" w:sz="8" w:space="0" w:color="auto"/>
              <w:left w:val="nil"/>
              <w:right w:val="nil"/>
            </w:tcBorders>
            <w:shd w:val="clear" w:color="auto" w:fill="auto"/>
            <w:vAlign w:val="center"/>
            <w:hideMark/>
          </w:tcPr>
          <w:p w14:paraId="0C62947E" w14:textId="77777777" w:rsidR="0031253A" w:rsidRPr="004A667E" w:rsidRDefault="0031253A" w:rsidP="00DB252B">
            <w:pPr>
              <w:jc w:val="center"/>
              <w:rPr>
                <w:rFonts w:eastAsia="Times New Roman"/>
                <w:color w:val="000000"/>
                <w:szCs w:val="24"/>
                <w:lang w:val="cs-CZ" w:eastAsia="cs-CZ"/>
              </w:rPr>
            </w:pPr>
            <w:proofErr w:type="spellStart"/>
            <w:r>
              <w:rPr>
                <w:rFonts w:eastAsia="Times New Roman"/>
                <w:color w:val="000000"/>
                <w:szCs w:val="24"/>
                <w:lang w:val="cs-CZ" w:eastAsia="cs-CZ"/>
              </w:rPr>
              <w:t>Narrow</w:t>
            </w:r>
            <w:proofErr w:type="spellEnd"/>
            <w:r>
              <w:rPr>
                <w:rFonts w:eastAsia="Times New Roman"/>
                <w:color w:val="000000"/>
                <w:szCs w:val="24"/>
                <w:lang w:val="cs-CZ" w:eastAsia="cs-CZ"/>
              </w:rPr>
              <w:t xml:space="preserve"> </w:t>
            </w:r>
            <w:proofErr w:type="spellStart"/>
            <w:r>
              <w:rPr>
                <w:rFonts w:eastAsia="Times New Roman"/>
                <w:color w:val="000000"/>
                <w:szCs w:val="24"/>
                <w:lang w:val="cs-CZ" w:eastAsia="cs-CZ"/>
              </w:rPr>
              <w:t>disc</w:t>
            </w:r>
            <w:proofErr w:type="spellEnd"/>
            <w:r>
              <w:rPr>
                <w:rFonts w:eastAsia="Times New Roman"/>
                <w:color w:val="000000"/>
                <w:szCs w:val="24"/>
                <w:lang w:val="cs-CZ" w:eastAsia="cs-CZ"/>
              </w:rPr>
              <w:t>.</w:t>
            </w:r>
          </w:p>
        </w:tc>
        <w:tc>
          <w:tcPr>
            <w:tcW w:w="425" w:type="dxa"/>
            <w:tcBorders>
              <w:top w:val="single" w:sz="8" w:space="0" w:color="auto"/>
              <w:left w:val="nil"/>
              <w:bottom w:val="nil"/>
              <w:right w:val="nil"/>
            </w:tcBorders>
            <w:shd w:val="clear" w:color="auto" w:fill="auto"/>
            <w:noWrap/>
            <w:vAlign w:val="bottom"/>
            <w:hideMark/>
          </w:tcPr>
          <w:p w14:paraId="3CE755F4"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c</w:t>
            </w:r>
          </w:p>
        </w:tc>
        <w:tc>
          <w:tcPr>
            <w:tcW w:w="1052" w:type="dxa"/>
            <w:tcBorders>
              <w:top w:val="single" w:sz="8" w:space="0" w:color="auto"/>
              <w:left w:val="nil"/>
              <w:bottom w:val="nil"/>
              <w:right w:val="nil"/>
            </w:tcBorders>
            <w:shd w:val="clear" w:color="auto" w:fill="auto"/>
            <w:noWrap/>
            <w:vAlign w:val="center"/>
          </w:tcPr>
          <w:p w14:paraId="11D9439E"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36</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5703ACEF"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46</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430E30EE"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36</w:t>
            </w:r>
            <w:r>
              <w:rPr>
                <w:rFonts w:eastAsia="Times New Roman"/>
                <w:color w:val="000000"/>
                <w:szCs w:val="24"/>
                <w:lang w:val="cs-CZ" w:eastAsia="cs-CZ"/>
              </w:rPr>
              <w:t xml:space="preserve"> %</w:t>
            </w:r>
          </w:p>
        </w:tc>
        <w:tc>
          <w:tcPr>
            <w:tcW w:w="1194" w:type="dxa"/>
            <w:tcBorders>
              <w:top w:val="single" w:sz="8" w:space="0" w:color="auto"/>
              <w:left w:val="nil"/>
              <w:bottom w:val="nil"/>
              <w:right w:val="nil"/>
            </w:tcBorders>
            <w:shd w:val="clear" w:color="auto" w:fill="auto"/>
            <w:noWrap/>
            <w:vAlign w:val="center"/>
          </w:tcPr>
          <w:p w14:paraId="1277E7B7"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42</w:t>
            </w:r>
            <w:r>
              <w:rPr>
                <w:rFonts w:eastAsia="Times New Roman"/>
                <w:color w:val="000000"/>
                <w:szCs w:val="24"/>
                <w:lang w:val="cs-CZ" w:eastAsia="cs-CZ"/>
              </w:rPr>
              <w:t xml:space="preserve"> %</w:t>
            </w:r>
          </w:p>
        </w:tc>
        <w:tc>
          <w:tcPr>
            <w:tcW w:w="1195" w:type="dxa"/>
            <w:tcBorders>
              <w:top w:val="single" w:sz="8" w:space="0" w:color="auto"/>
              <w:left w:val="nil"/>
              <w:bottom w:val="nil"/>
              <w:right w:val="nil"/>
            </w:tcBorders>
            <w:shd w:val="clear" w:color="auto" w:fill="auto"/>
            <w:noWrap/>
            <w:vAlign w:val="center"/>
          </w:tcPr>
          <w:p w14:paraId="1D011560"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18</w:t>
            </w:r>
            <w:r>
              <w:rPr>
                <w:rFonts w:eastAsia="Times New Roman"/>
                <w:color w:val="000000"/>
                <w:szCs w:val="24"/>
                <w:lang w:val="cs-CZ" w:eastAsia="cs-CZ"/>
              </w:rPr>
              <w:t xml:space="preserve"> %</w:t>
            </w:r>
          </w:p>
        </w:tc>
        <w:tc>
          <w:tcPr>
            <w:tcW w:w="1398" w:type="dxa"/>
            <w:tcBorders>
              <w:top w:val="single" w:sz="8" w:space="0" w:color="auto"/>
              <w:left w:val="nil"/>
              <w:bottom w:val="nil"/>
              <w:right w:val="nil"/>
            </w:tcBorders>
            <w:shd w:val="clear" w:color="auto" w:fill="auto"/>
            <w:noWrap/>
            <w:vAlign w:val="center"/>
          </w:tcPr>
          <w:p w14:paraId="4D9DB8B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28</w:t>
            </w:r>
            <w:r>
              <w:rPr>
                <w:rFonts w:eastAsia="Times New Roman"/>
                <w:color w:val="000000"/>
                <w:szCs w:val="24"/>
                <w:lang w:val="cs-CZ" w:eastAsia="cs-CZ"/>
              </w:rPr>
              <w:t xml:space="preserve"> %</w:t>
            </w:r>
          </w:p>
        </w:tc>
        <w:tc>
          <w:tcPr>
            <w:tcW w:w="992" w:type="dxa"/>
            <w:tcBorders>
              <w:top w:val="single" w:sz="8" w:space="0" w:color="auto"/>
              <w:left w:val="nil"/>
              <w:bottom w:val="nil"/>
              <w:right w:val="nil"/>
            </w:tcBorders>
            <w:shd w:val="clear" w:color="auto" w:fill="auto"/>
            <w:noWrap/>
            <w:vAlign w:val="center"/>
          </w:tcPr>
          <w:p w14:paraId="36C3870A"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31</w:t>
            </w:r>
            <w:r>
              <w:rPr>
                <w:rFonts w:eastAsia="Times New Roman"/>
                <w:color w:val="000000"/>
                <w:szCs w:val="24"/>
                <w:lang w:val="cs-CZ" w:eastAsia="cs-CZ"/>
              </w:rPr>
              <w:t xml:space="preserve"> %</w:t>
            </w:r>
          </w:p>
        </w:tc>
      </w:tr>
      <w:tr w:rsidR="0031253A" w:rsidRPr="000609AE" w14:paraId="16BC791F" w14:textId="77777777" w:rsidTr="0031253A">
        <w:trPr>
          <w:trHeight w:val="290"/>
        </w:trPr>
        <w:tc>
          <w:tcPr>
            <w:tcW w:w="993" w:type="dxa"/>
            <w:vMerge/>
            <w:tcBorders>
              <w:left w:val="nil"/>
              <w:right w:val="nil"/>
            </w:tcBorders>
            <w:vAlign w:val="center"/>
            <w:hideMark/>
          </w:tcPr>
          <w:p w14:paraId="726B59D0" w14:textId="77777777" w:rsidR="0031253A" w:rsidRPr="004A667E" w:rsidRDefault="0031253A" w:rsidP="00DB252B">
            <w:pPr>
              <w:jc w:val="left"/>
              <w:rPr>
                <w:rFonts w:eastAsia="Times New Roman"/>
                <w:color w:val="000000"/>
                <w:szCs w:val="24"/>
                <w:lang w:val="cs-CZ" w:eastAsia="cs-CZ"/>
              </w:rPr>
            </w:pPr>
          </w:p>
        </w:tc>
        <w:tc>
          <w:tcPr>
            <w:tcW w:w="425" w:type="dxa"/>
            <w:tcBorders>
              <w:top w:val="nil"/>
              <w:left w:val="nil"/>
              <w:right w:val="nil"/>
            </w:tcBorders>
            <w:shd w:val="clear" w:color="auto" w:fill="auto"/>
            <w:noWrap/>
            <w:vAlign w:val="bottom"/>
            <w:hideMark/>
          </w:tcPr>
          <w:p w14:paraId="1B617FA5" w14:textId="77777777" w:rsidR="0031253A" w:rsidRPr="004A667E" w:rsidRDefault="0031253A" w:rsidP="00DB252B">
            <w:pPr>
              <w:jc w:val="left"/>
              <w:rPr>
                <w:rFonts w:eastAsia="Times New Roman"/>
                <w:i/>
                <w:iCs/>
                <w:color w:val="000000"/>
                <w:szCs w:val="24"/>
                <w:lang w:val="cs-CZ" w:eastAsia="cs-CZ"/>
              </w:rPr>
            </w:pPr>
            <w:r>
              <w:rPr>
                <w:rFonts w:eastAsia="Times New Roman"/>
                <w:i/>
                <w:iCs/>
                <w:color w:val="000000"/>
                <w:szCs w:val="24"/>
                <w:lang w:val="cs-CZ" w:eastAsia="cs-CZ"/>
              </w:rPr>
              <w:t>d</w:t>
            </w:r>
          </w:p>
        </w:tc>
        <w:tc>
          <w:tcPr>
            <w:tcW w:w="1052" w:type="dxa"/>
            <w:tcBorders>
              <w:top w:val="nil"/>
              <w:left w:val="nil"/>
              <w:right w:val="nil"/>
            </w:tcBorders>
            <w:shd w:val="clear" w:color="auto" w:fill="auto"/>
            <w:noWrap/>
            <w:vAlign w:val="center"/>
          </w:tcPr>
          <w:p w14:paraId="066A92D2"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20</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418F2668"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16</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2BC12C6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23</w:t>
            </w:r>
            <w:r>
              <w:rPr>
                <w:rFonts w:eastAsia="Times New Roman"/>
                <w:color w:val="000000"/>
                <w:szCs w:val="24"/>
                <w:lang w:val="cs-CZ" w:eastAsia="cs-CZ"/>
              </w:rPr>
              <w:t xml:space="preserve"> %</w:t>
            </w:r>
          </w:p>
        </w:tc>
        <w:tc>
          <w:tcPr>
            <w:tcW w:w="1194" w:type="dxa"/>
            <w:tcBorders>
              <w:top w:val="nil"/>
              <w:left w:val="nil"/>
              <w:right w:val="nil"/>
            </w:tcBorders>
            <w:shd w:val="clear" w:color="auto" w:fill="auto"/>
            <w:noWrap/>
            <w:vAlign w:val="center"/>
          </w:tcPr>
          <w:p w14:paraId="2CD0AC2E"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18</w:t>
            </w:r>
            <w:r>
              <w:rPr>
                <w:rFonts w:eastAsia="Times New Roman"/>
                <w:color w:val="000000"/>
                <w:szCs w:val="24"/>
                <w:lang w:val="cs-CZ" w:eastAsia="cs-CZ"/>
              </w:rPr>
              <w:t xml:space="preserve"> %</w:t>
            </w:r>
          </w:p>
        </w:tc>
        <w:tc>
          <w:tcPr>
            <w:tcW w:w="1195" w:type="dxa"/>
            <w:tcBorders>
              <w:top w:val="nil"/>
              <w:left w:val="nil"/>
              <w:right w:val="nil"/>
            </w:tcBorders>
            <w:shd w:val="clear" w:color="auto" w:fill="auto"/>
            <w:noWrap/>
            <w:vAlign w:val="center"/>
          </w:tcPr>
          <w:p w14:paraId="5C6A2EDC"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34</w:t>
            </w:r>
            <w:r>
              <w:rPr>
                <w:rFonts w:eastAsia="Times New Roman"/>
                <w:color w:val="000000"/>
                <w:szCs w:val="24"/>
                <w:lang w:val="cs-CZ" w:eastAsia="cs-CZ"/>
              </w:rPr>
              <w:t xml:space="preserve"> %</w:t>
            </w:r>
          </w:p>
        </w:tc>
        <w:tc>
          <w:tcPr>
            <w:tcW w:w="1398" w:type="dxa"/>
            <w:tcBorders>
              <w:top w:val="nil"/>
              <w:left w:val="nil"/>
              <w:right w:val="nil"/>
            </w:tcBorders>
            <w:shd w:val="clear" w:color="auto" w:fill="auto"/>
            <w:noWrap/>
            <w:vAlign w:val="center"/>
          </w:tcPr>
          <w:p w14:paraId="70949911"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14</w:t>
            </w:r>
            <w:r>
              <w:rPr>
                <w:rFonts w:eastAsia="Times New Roman"/>
                <w:color w:val="000000"/>
                <w:szCs w:val="24"/>
                <w:lang w:val="cs-CZ" w:eastAsia="cs-CZ"/>
              </w:rPr>
              <w:t xml:space="preserve"> %</w:t>
            </w:r>
          </w:p>
        </w:tc>
        <w:tc>
          <w:tcPr>
            <w:tcW w:w="992" w:type="dxa"/>
            <w:tcBorders>
              <w:top w:val="nil"/>
              <w:left w:val="nil"/>
              <w:right w:val="nil"/>
            </w:tcBorders>
            <w:shd w:val="clear" w:color="auto" w:fill="auto"/>
            <w:noWrap/>
            <w:vAlign w:val="center"/>
          </w:tcPr>
          <w:p w14:paraId="0FC117A4"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24</w:t>
            </w:r>
            <w:r>
              <w:rPr>
                <w:rFonts w:eastAsia="Times New Roman"/>
                <w:color w:val="000000"/>
                <w:szCs w:val="24"/>
                <w:lang w:val="cs-CZ" w:eastAsia="cs-CZ"/>
              </w:rPr>
              <w:t xml:space="preserve"> %</w:t>
            </w:r>
          </w:p>
        </w:tc>
      </w:tr>
      <w:tr w:rsidR="0031253A" w:rsidRPr="000609AE" w14:paraId="76C1995C" w14:textId="77777777" w:rsidTr="0031253A">
        <w:trPr>
          <w:trHeight w:val="290"/>
        </w:trPr>
        <w:tc>
          <w:tcPr>
            <w:tcW w:w="993" w:type="dxa"/>
            <w:vMerge/>
            <w:tcBorders>
              <w:left w:val="nil"/>
              <w:right w:val="nil"/>
            </w:tcBorders>
            <w:vAlign w:val="center"/>
            <w:hideMark/>
          </w:tcPr>
          <w:p w14:paraId="577F5A06" w14:textId="77777777" w:rsidR="0031253A" w:rsidRPr="004A667E" w:rsidRDefault="0031253A" w:rsidP="00DB252B">
            <w:pPr>
              <w:jc w:val="left"/>
              <w:rPr>
                <w:rFonts w:eastAsia="Times New Roman"/>
                <w:color w:val="000000"/>
                <w:szCs w:val="24"/>
                <w:lang w:val="cs-CZ" w:eastAsia="cs-CZ"/>
              </w:rPr>
            </w:pPr>
          </w:p>
        </w:tc>
        <w:tc>
          <w:tcPr>
            <w:tcW w:w="425" w:type="dxa"/>
            <w:tcBorders>
              <w:top w:val="nil"/>
              <w:left w:val="nil"/>
              <w:bottom w:val="single" w:sz="4" w:space="0" w:color="auto"/>
              <w:right w:val="nil"/>
            </w:tcBorders>
            <w:shd w:val="clear" w:color="auto" w:fill="auto"/>
            <w:noWrap/>
            <w:vAlign w:val="bottom"/>
            <w:hideMark/>
          </w:tcPr>
          <w:p w14:paraId="4BAD881F" w14:textId="77777777" w:rsidR="0031253A" w:rsidRPr="004A667E" w:rsidRDefault="0031253A" w:rsidP="00DB252B">
            <w:pPr>
              <w:jc w:val="left"/>
              <w:rPr>
                <w:rFonts w:eastAsia="Times New Roman"/>
                <w:i/>
                <w:iCs/>
                <w:color w:val="000000"/>
                <w:szCs w:val="24"/>
                <w:lang w:val="cs-CZ" w:eastAsia="cs-CZ"/>
              </w:rPr>
            </w:pPr>
            <w:r w:rsidRPr="004A667E">
              <w:rPr>
                <w:rFonts w:eastAsia="Times New Roman"/>
                <w:i/>
                <w:iCs/>
                <w:color w:val="000000"/>
                <w:szCs w:val="24"/>
                <w:lang w:val="cs-CZ" w:eastAsia="cs-CZ"/>
              </w:rPr>
              <w:t>y</w:t>
            </w:r>
          </w:p>
        </w:tc>
        <w:tc>
          <w:tcPr>
            <w:tcW w:w="1052" w:type="dxa"/>
            <w:tcBorders>
              <w:top w:val="nil"/>
              <w:left w:val="nil"/>
              <w:bottom w:val="single" w:sz="4" w:space="0" w:color="auto"/>
              <w:right w:val="nil"/>
            </w:tcBorders>
            <w:shd w:val="clear" w:color="auto" w:fill="auto"/>
            <w:noWrap/>
            <w:vAlign w:val="center"/>
          </w:tcPr>
          <w:p w14:paraId="5B4BF556"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1</w:t>
            </w:r>
            <w:r>
              <w:rPr>
                <w:rFonts w:eastAsia="Times New Roman"/>
                <w:color w:val="000000"/>
                <w:szCs w:val="24"/>
                <w:lang w:val="cs-CZ" w:eastAsia="cs-CZ"/>
              </w:rPr>
              <w:t>.</w:t>
            </w:r>
            <w:r w:rsidRPr="004A667E">
              <w:rPr>
                <w:rFonts w:eastAsia="Times New Roman"/>
                <w:color w:val="000000"/>
                <w:szCs w:val="24"/>
                <w:lang w:val="cs-CZ" w:eastAsia="cs-CZ"/>
              </w:rPr>
              <w:t>1</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0C0FC98C"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2</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54B3C98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1</w:t>
            </w:r>
            <w:r>
              <w:rPr>
                <w:rFonts w:eastAsia="Times New Roman"/>
                <w:color w:val="000000"/>
                <w:szCs w:val="24"/>
                <w:lang w:val="cs-CZ" w:eastAsia="cs-CZ"/>
              </w:rPr>
              <w:t xml:space="preserve"> %</w:t>
            </w:r>
          </w:p>
        </w:tc>
        <w:tc>
          <w:tcPr>
            <w:tcW w:w="1194" w:type="dxa"/>
            <w:tcBorders>
              <w:top w:val="nil"/>
              <w:left w:val="nil"/>
              <w:bottom w:val="single" w:sz="4" w:space="0" w:color="auto"/>
              <w:right w:val="nil"/>
            </w:tcBorders>
            <w:shd w:val="clear" w:color="auto" w:fill="auto"/>
            <w:noWrap/>
            <w:vAlign w:val="center"/>
          </w:tcPr>
          <w:p w14:paraId="104695A3"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4</w:t>
            </w:r>
            <w:r>
              <w:rPr>
                <w:rFonts w:eastAsia="Times New Roman"/>
                <w:color w:val="000000"/>
                <w:szCs w:val="24"/>
                <w:lang w:val="cs-CZ" w:eastAsia="cs-CZ"/>
              </w:rPr>
              <w:t xml:space="preserve"> %</w:t>
            </w:r>
          </w:p>
        </w:tc>
        <w:tc>
          <w:tcPr>
            <w:tcW w:w="1195" w:type="dxa"/>
            <w:tcBorders>
              <w:top w:val="nil"/>
              <w:left w:val="nil"/>
              <w:bottom w:val="single" w:sz="4" w:space="0" w:color="auto"/>
              <w:right w:val="nil"/>
            </w:tcBorders>
            <w:shd w:val="clear" w:color="auto" w:fill="auto"/>
            <w:noWrap/>
            <w:vAlign w:val="center"/>
          </w:tcPr>
          <w:p w14:paraId="7EE74908"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2</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c>
          <w:tcPr>
            <w:tcW w:w="1398" w:type="dxa"/>
            <w:tcBorders>
              <w:top w:val="nil"/>
              <w:left w:val="nil"/>
              <w:bottom w:val="single" w:sz="4" w:space="0" w:color="auto"/>
              <w:right w:val="nil"/>
            </w:tcBorders>
            <w:shd w:val="clear" w:color="auto" w:fill="auto"/>
            <w:noWrap/>
            <w:vAlign w:val="center"/>
          </w:tcPr>
          <w:p w14:paraId="09E9A84D"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6</w:t>
            </w:r>
            <w:r>
              <w:rPr>
                <w:rFonts w:eastAsia="Times New Roman"/>
                <w:color w:val="000000"/>
                <w:szCs w:val="24"/>
                <w:lang w:val="cs-CZ" w:eastAsia="cs-CZ"/>
              </w:rPr>
              <w:t xml:space="preserve"> %</w:t>
            </w:r>
          </w:p>
        </w:tc>
        <w:tc>
          <w:tcPr>
            <w:tcW w:w="992" w:type="dxa"/>
            <w:tcBorders>
              <w:top w:val="nil"/>
              <w:left w:val="nil"/>
              <w:bottom w:val="single" w:sz="4" w:space="0" w:color="auto"/>
              <w:right w:val="nil"/>
            </w:tcBorders>
            <w:shd w:val="clear" w:color="auto" w:fill="auto"/>
            <w:noWrap/>
            <w:vAlign w:val="center"/>
          </w:tcPr>
          <w:p w14:paraId="63EA5721" w14:textId="77777777" w:rsidR="0031253A" w:rsidRPr="004A667E"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0</w:t>
            </w:r>
            <w:r>
              <w:rPr>
                <w:rFonts w:eastAsia="Times New Roman"/>
                <w:color w:val="000000"/>
                <w:szCs w:val="24"/>
                <w:lang w:val="cs-CZ" w:eastAsia="cs-CZ"/>
              </w:rPr>
              <w:t>.</w:t>
            </w:r>
            <w:r w:rsidRPr="004A667E">
              <w:rPr>
                <w:rFonts w:eastAsia="Times New Roman"/>
                <w:color w:val="000000"/>
                <w:szCs w:val="24"/>
                <w:lang w:val="cs-CZ" w:eastAsia="cs-CZ"/>
              </w:rPr>
              <w:t>3</w:t>
            </w:r>
            <w:r>
              <w:rPr>
                <w:rFonts w:eastAsia="Times New Roman"/>
                <w:color w:val="000000"/>
                <w:szCs w:val="24"/>
                <w:lang w:val="cs-CZ" w:eastAsia="cs-CZ"/>
              </w:rPr>
              <w:t xml:space="preserve"> %</w:t>
            </w:r>
          </w:p>
        </w:tc>
      </w:tr>
      <w:tr w:rsidR="0031253A" w:rsidRPr="000609AE" w14:paraId="57BF932C" w14:textId="77777777" w:rsidTr="0031253A">
        <w:trPr>
          <w:trHeight w:val="290"/>
        </w:trPr>
        <w:tc>
          <w:tcPr>
            <w:tcW w:w="993" w:type="dxa"/>
            <w:vMerge/>
            <w:tcBorders>
              <w:left w:val="nil"/>
              <w:bottom w:val="single" w:sz="8" w:space="0" w:color="auto"/>
              <w:right w:val="nil"/>
            </w:tcBorders>
            <w:vAlign w:val="center"/>
          </w:tcPr>
          <w:p w14:paraId="7C255EB2" w14:textId="77777777" w:rsidR="0031253A" w:rsidRPr="004A667E" w:rsidRDefault="0031253A" w:rsidP="00DB252B">
            <w:pPr>
              <w:jc w:val="left"/>
              <w:rPr>
                <w:rFonts w:eastAsia="Times New Roman"/>
                <w:color w:val="000000"/>
                <w:szCs w:val="24"/>
                <w:lang w:val="cs-CZ" w:eastAsia="cs-CZ"/>
              </w:rPr>
            </w:pPr>
          </w:p>
        </w:tc>
        <w:tc>
          <w:tcPr>
            <w:tcW w:w="425" w:type="dxa"/>
            <w:tcBorders>
              <w:top w:val="single" w:sz="4" w:space="0" w:color="auto"/>
              <w:left w:val="nil"/>
              <w:bottom w:val="single" w:sz="8" w:space="0" w:color="auto"/>
              <w:right w:val="nil"/>
            </w:tcBorders>
            <w:shd w:val="clear" w:color="auto" w:fill="auto"/>
            <w:noWrap/>
            <w:vAlign w:val="bottom"/>
          </w:tcPr>
          <w:p w14:paraId="40AED1AB" w14:textId="77777777" w:rsidR="0031253A" w:rsidRPr="00571998" w:rsidRDefault="004B5720" w:rsidP="00DB252B">
            <w:pPr>
              <w:jc w:val="left"/>
              <w:rPr>
                <w:rFonts w:eastAsia="Times New Roman"/>
                <w:i/>
                <w:iCs/>
                <w:color w:val="000000"/>
                <w:szCs w:val="24"/>
                <w:lang w:val="cs-CZ" w:eastAsia="cs-CZ"/>
              </w:rPr>
            </w:pPr>
            <m:oMathPara>
              <m:oMath>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oMath>
            </m:oMathPara>
          </w:p>
        </w:tc>
        <w:tc>
          <w:tcPr>
            <w:tcW w:w="1052" w:type="dxa"/>
            <w:tcBorders>
              <w:top w:val="single" w:sz="4" w:space="0" w:color="auto"/>
              <w:left w:val="nil"/>
              <w:bottom w:val="single" w:sz="8" w:space="0" w:color="auto"/>
              <w:right w:val="nil"/>
            </w:tcBorders>
            <w:shd w:val="clear" w:color="auto" w:fill="auto"/>
            <w:noWrap/>
            <w:vAlign w:val="center"/>
          </w:tcPr>
          <w:p w14:paraId="0DAE6278"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57</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760444CC"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62</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1CD03096"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58</w:t>
            </w:r>
            <w:r>
              <w:rPr>
                <w:rFonts w:eastAsia="Times New Roman"/>
                <w:color w:val="000000"/>
                <w:szCs w:val="24"/>
                <w:lang w:val="cs-CZ" w:eastAsia="cs-CZ"/>
              </w:rPr>
              <w:t xml:space="preserve"> %</w:t>
            </w:r>
          </w:p>
        </w:tc>
        <w:tc>
          <w:tcPr>
            <w:tcW w:w="1194" w:type="dxa"/>
            <w:tcBorders>
              <w:top w:val="single" w:sz="4" w:space="0" w:color="auto"/>
              <w:left w:val="nil"/>
              <w:bottom w:val="single" w:sz="8" w:space="0" w:color="auto"/>
              <w:right w:val="nil"/>
            </w:tcBorders>
            <w:shd w:val="clear" w:color="auto" w:fill="auto"/>
            <w:noWrap/>
            <w:vAlign w:val="center"/>
          </w:tcPr>
          <w:p w14:paraId="79E4A250"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60</w:t>
            </w:r>
            <w:r>
              <w:rPr>
                <w:rFonts w:eastAsia="Times New Roman"/>
                <w:color w:val="000000"/>
                <w:szCs w:val="24"/>
                <w:lang w:val="cs-CZ" w:eastAsia="cs-CZ"/>
              </w:rPr>
              <w:t xml:space="preserve"> %</w:t>
            </w:r>
          </w:p>
        </w:tc>
        <w:tc>
          <w:tcPr>
            <w:tcW w:w="1195" w:type="dxa"/>
            <w:tcBorders>
              <w:top w:val="single" w:sz="4" w:space="0" w:color="auto"/>
              <w:left w:val="nil"/>
              <w:bottom w:val="single" w:sz="8" w:space="0" w:color="auto"/>
              <w:right w:val="nil"/>
            </w:tcBorders>
            <w:shd w:val="clear" w:color="auto" w:fill="auto"/>
            <w:noWrap/>
            <w:vAlign w:val="center"/>
          </w:tcPr>
          <w:p w14:paraId="5333BD44"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56</w:t>
            </w:r>
            <w:r>
              <w:rPr>
                <w:rFonts w:eastAsia="Times New Roman"/>
                <w:color w:val="000000"/>
                <w:szCs w:val="24"/>
                <w:lang w:val="cs-CZ" w:eastAsia="cs-CZ"/>
              </w:rPr>
              <w:t xml:space="preserve"> %</w:t>
            </w:r>
          </w:p>
        </w:tc>
        <w:tc>
          <w:tcPr>
            <w:tcW w:w="1398" w:type="dxa"/>
            <w:tcBorders>
              <w:top w:val="single" w:sz="4" w:space="0" w:color="auto"/>
              <w:left w:val="nil"/>
              <w:bottom w:val="single" w:sz="8" w:space="0" w:color="auto"/>
              <w:right w:val="nil"/>
            </w:tcBorders>
            <w:shd w:val="clear" w:color="auto" w:fill="auto"/>
            <w:noWrap/>
            <w:vAlign w:val="center"/>
          </w:tcPr>
          <w:p w14:paraId="02F0AA41"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43</w:t>
            </w:r>
            <w:r>
              <w:rPr>
                <w:rFonts w:eastAsia="Times New Roman"/>
                <w:color w:val="000000"/>
                <w:szCs w:val="24"/>
                <w:lang w:val="cs-CZ" w:eastAsia="cs-CZ"/>
              </w:rPr>
              <w:t xml:space="preserve"> %</w:t>
            </w:r>
          </w:p>
        </w:tc>
        <w:tc>
          <w:tcPr>
            <w:tcW w:w="992" w:type="dxa"/>
            <w:tcBorders>
              <w:top w:val="single" w:sz="4" w:space="0" w:color="auto"/>
              <w:left w:val="nil"/>
              <w:bottom w:val="single" w:sz="8" w:space="0" w:color="auto"/>
              <w:right w:val="nil"/>
            </w:tcBorders>
            <w:shd w:val="clear" w:color="auto" w:fill="auto"/>
            <w:noWrap/>
            <w:vAlign w:val="center"/>
          </w:tcPr>
          <w:p w14:paraId="65C03D34" w14:textId="77777777" w:rsidR="0031253A" w:rsidRPr="00571998" w:rsidRDefault="0031253A" w:rsidP="0031253A">
            <w:pPr>
              <w:jc w:val="center"/>
              <w:rPr>
                <w:rFonts w:eastAsia="Times New Roman"/>
                <w:color w:val="000000"/>
                <w:szCs w:val="24"/>
                <w:lang w:val="cs-CZ" w:eastAsia="cs-CZ"/>
              </w:rPr>
            </w:pPr>
            <w:r w:rsidRPr="004A667E">
              <w:rPr>
                <w:rFonts w:eastAsia="Times New Roman"/>
                <w:color w:val="000000"/>
                <w:szCs w:val="24"/>
                <w:lang w:val="cs-CZ" w:eastAsia="cs-CZ"/>
              </w:rPr>
              <w:t>56</w:t>
            </w:r>
            <w:r>
              <w:rPr>
                <w:rFonts w:eastAsia="Times New Roman"/>
                <w:color w:val="000000"/>
                <w:szCs w:val="24"/>
                <w:lang w:val="cs-CZ" w:eastAsia="cs-CZ"/>
              </w:rPr>
              <w:t xml:space="preserve"> %</w:t>
            </w:r>
          </w:p>
        </w:tc>
      </w:tr>
      <w:tr w:rsidR="00D61F66" w:rsidRPr="000609AE" w14:paraId="5A6ED4B9" w14:textId="77777777" w:rsidTr="0031253A">
        <w:trPr>
          <w:trHeight w:val="290"/>
        </w:trPr>
        <w:tc>
          <w:tcPr>
            <w:tcW w:w="9639" w:type="dxa"/>
            <w:gridSpan w:val="9"/>
            <w:tcBorders>
              <w:top w:val="single" w:sz="8" w:space="0" w:color="auto"/>
              <w:left w:val="nil"/>
              <w:right w:val="nil"/>
            </w:tcBorders>
            <w:vAlign w:val="center"/>
          </w:tcPr>
          <w:p w14:paraId="6B7DF6B8" w14:textId="77777777" w:rsidR="00D61F66" w:rsidRPr="000609AE" w:rsidRDefault="00D61F66" w:rsidP="00DB252B">
            <w:pPr>
              <w:jc w:val="left"/>
              <w:rPr>
                <w:rFonts w:eastAsia="Times New Roman"/>
                <w:color w:val="000000"/>
                <w:szCs w:val="24"/>
                <w:lang w:val="cs-CZ" w:eastAsia="cs-CZ"/>
              </w:rPr>
            </w:pPr>
            <w:proofErr w:type="spellStart"/>
            <w:r>
              <w:rPr>
                <w:rFonts w:eastAsia="Times New Roman"/>
                <w:color w:val="000000"/>
                <w:szCs w:val="24"/>
                <w:lang w:val="cs-CZ" w:eastAsia="cs-CZ"/>
              </w:rPr>
              <w:t>Note</w:t>
            </w:r>
            <w:proofErr w:type="spellEnd"/>
            <w:r>
              <w:rPr>
                <w:rFonts w:eastAsia="Times New Roman"/>
                <w:color w:val="000000"/>
                <w:szCs w:val="24"/>
                <w:lang w:val="cs-CZ" w:eastAsia="cs-CZ"/>
              </w:rPr>
              <w:t xml:space="preserve">: ANOVA </w:t>
            </w:r>
            <w:proofErr w:type="spellStart"/>
            <w:r>
              <w:rPr>
                <w:rFonts w:eastAsia="Times New Roman"/>
                <w:color w:val="000000"/>
                <w:szCs w:val="24"/>
                <w:lang w:val="cs-CZ" w:eastAsia="cs-CZ"/>
              </w:rPr>
              <w:t>based</w:t>
            </w:r>
            <w:proofErr w:type="spellEnd"/>
            <w:r>
              <w:rPr>
                <w:rFonts w:eastAsia="Times New Roman"/>
                <w:color w:val="000000"/>
                <w:szCs w:val="24"/>
                <w:lang w:val="cs-CZ" w:eastAsia="cs-CZ"/>
              </w:rPr>
              <w:t xml:space="preserve"> on </w:t>
            </w:r>
            <w:proofErr w:type="spellStart"/>
            <w:r>
              <w:rPr>
                <w:rFonts w:eastAsia="Times New Roman"/>
                <w:color w:val="000000"/>
                <w:szCs w:val="24"/>
                <w:lang w:val="cs-CZ" w:eastAsia="cs-CZ"/>
              </w:rPr>
              <w:t>regression</w:t>
            </w:r>
            <w:proofErr w:type="spellEnd"/>
            <w:r>
              <w:rPr>
                <w:rFonts w:eastAsia="Times New Roman"/>
                <w:color w:val="000000"/>
                <w:szCs w:val="24"/>
                <w:lang w:val="cs-CZ" w:eastAsia="cs-CZ"/>
              </w:rPr>
              <w:t xml:space="preserve"> </w:t>
            </w:r>
            <m:oMath>
              <m:sSubSup>
                <m:sSubSupPr>
                  <m:ctrlPr>
                    <w:rPr>
                      <w:rFonts w:ascii="Cambria Math" w:hAnsi="Cambria Math"/>
                      <w:lang w:val="en-US"/>
                    </w:rPr>
                  </m:ctrlPr>
                </m:sSubSupPr>
                <m:e>
                  <m:r>
                    <m:rPr>
                      <m:sty m:val="p"/>
                    </m:rPr>
                    <w:rPr>
                      <w:rFonts w:ascii="Cambria Math" w:hAnsi="Cambria Math"/>
                      <w:lang w:val="en-US"/>
                    </w:rPr>
                    <m:t>G</m:t>
                  </m:r>
                </m:e>
                <m:sub>
                  <m:r>
                    <m:rPr>
                      <m:sty m:val="p"/>
                    </m:rPr>
                    <w:rPr>
                      <w:rFonts w:ascii="Cambria Math" w:hAnsi="Cambria Math"/>
                      <w:lang w:val="en-US"/>
                    </w:rPr>
                    <m:t>c,d,y,i</m:t>
                  </m:r>
                </m:sub>
                <m:sup>
                  <m:r>
                    <m:rPr>
                      <m:sty m:val="p"/>
                    </m:rPr>
                    <w:rPr>
                      <w:rFonts w:ascii="Cambria Math" w:hAnsi="Cambria Math"/>
                      <w:lang w:val="en-US"/>
                    </w:rPr>
                    <m:t>S</m:t>
                  </m:r>
                </m:sup>
              </m:sSubSup>
              <m:r>
                <w:rPr>
                  <w:rFonts w:ascii="Cambria Math" w:eastAsia="Times New Roman" w:hAnsi="Cambria Math"/>
                  <w:color w:val="000000"/>
                  <w:szCs w:val="24"/>
                  <w:lang w:val="cs-CZ" w:eastAsia="cs-CZ"/>
                </w:rPr>
                <m:t>=α+</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0</m:t>
                  </m:r>
                </m:sub>
              </m:sSub>
              <m:r>
                <w:rPr>
                  <w:rFonts w:ascii="Cambria Math" w:eastAsia="Times New Roman" w:hAnsi="Cambria Math"/>
                  <w:color w:val="000000"/>
                  <w:szCs w:val="24"/>
                  <w:lang w:val="cs-CZ" w:eastAsia="cs-CZ"/>
                </w:rPr>
                <m:t>c+</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1</m:t>
                  </m:r>
                </m:sub>
              </m:sSub>
              <m:r>
                <w:rPr>
                  <w:rFonts w:ascii="Cambria Math" w:eastAsia="Times New Roman" w:hAnsi="Cambria Math"/>
                  <w:color w:val="000000"/>
                  <w:szCs w:val="24"/>
                  <w:lang w:val="cs-CZ" w:eastAsia="cs-CZ"/>
                </w:rPr>
                <m:t>d+</m:t>
              </m:r>
              <m:sSub>
                <m:sSubPr>
                  <m:ctrlPr>
                    <w:rPr>
                      <w:rFonts w:ascii="Cambria Math" w:eastAsia="Times New Roman" w:hAnsi="Cambria Math"/>
                      <w:i/>
                      <w:color w:val="000000"/>
                      <w:szCs w:val="24"/>
                      <w:lang w:val="cs-CZ" w:eastAsia="cs-CZ"/>
                    </w:rPr>
                  </m:ctrlPr>
                </m:sSubPr>
                <m:e>
                  <m:r>
                    <m:rPr>
                      <m:sty m:val="p"/>
                    </m:rPr>
                    <w:rPr>
                      <w:rFonts w:ascii="Cambria Math" w:eastAsia="Times New Roman" w:hAnsi="Cambria Math"/>
                      <w:color w:val="000000"/>
                      <w:szCs w:val="24"/>
                      <w:lang w:val="cs-CZ" w:eastAsia="cs-CZ"/>
                    </w:rPr>
                    <m:t>β</m:t>
                  </m:r>
                </m:e>
                <m:sub>
                  <m:r>
                    <w:rPr>
                      <w:rFonts w:ascii="Cambria Math" w:eastAsia="Times New Roman" w:hAnsi="Cambria Math"/>
                      <w:color w:val="000000"/>
                      <w:szCs w:val="24"/>
                      <w:lang w:val="cs-CZ" w:eastAsia="cs-CZ"/>
                    </w:rPr>
                    <m:t>2</m:t>
                  </m:r>
                </m:sub>
              </m:sSub>
              <m:r>
                <w:rPr>
                  <w:rFonts w:ascii="Cambria Math" w:eastAsia="Times New Roman" w:hAnsi="Cambria Math"/>
                  <w:color w:val="000000"/>
                  <w:szCs w:val="24"/>
                  <w:lang w:val="cs-CZ" w:eastAsia="cs-CZ"/>
                </w:rPr>
                <m:t>y + ϵ</m:t>
              </m:r>
            </m:oMath>
            <w:r>
              <w:rPr>
                <w:rFonts w:eastAsia="Times New Roman"/>
                <w:color w:val="000000"/>
                <w:szCs w:val="24"/>
                <w:lang w:val="cs-CZ" w:eastAsia="cs-CZ"/>
              </w:rPr>
              <w:t xml:space="preserve"> for all observations. Type II sum of squares are used.</w:t>
            </w:r>
          </w:p>
        </w:tc>
      </w:tr>
    </w:tbl>
    <w:p w14:paraId="13254E15" w14:textId="1E03339D" w:rsidR="00D61F66" w:rsidRDefault="00D61F66" w:rsidP="00D61F66">
      <w:pPr>
        <w:pStyle w:val="Nadpis2"/>
        <w:tabs>
          <w:tab w:val="left" w:pos="1710"/>
        </w:tabs>
        <w:rPr>
          <w:lang w:val="en-US"/>
        </w:rPr>
      </w:pPr>
      <w:r>
        <w:rPr>
          <w:lang w:val="en-US"/>
        </w:rPr>
        <w:t>Globalization by country groups and broad disciplines</w:t>
      </w:r>
    </w:p>
    <w:p w14:paraId="19313C4B" w14:textId="7CC24438" w:rsidR="00D61F66" w:rsidRDefault="00490694" w:rsidP="00D61F66">
      <w:pPr>
        <w:rPr>
          <w:lang w:val="en-US"/>
        </w:rPr>
      </w:pPr>
      <w:r>
        <w:rPr>
          <w:lang w:val="en-US"/>
        </w:rPr>
        <w:t xml:space="preserve">Although outdated, the country groups by IMF (2003) can serve as a </w:t>
      </w:r>
      <w:r w:rsidR="003F0712">
        <w:rPr>
          <w:lang w:val="en-US"/>
        </w:rPr>
        <w:t xml:space="preserve">good starting point </w:t>
      </w:r>
      <w:r>
        <w:rPr>
          <w:lang w:val="en-US"/>
        </w:rPr>
        <w:t>for describing results.</w:t>
      </w:r>
      <w:r w:rsidR="00D61F66" w:rsidRPr="0079244C">
        <w:rPr>
          <w:lang w:val="en-US"/>
        </w:rPr>
        <w:t xml:space="preserve"> The countries are divided into three categories: (a) </w:t>
      </w:r>
      <w:r w:rsidR="00D61F66" w:rsidRPr="0079244C">
        <w:rPr>
          <w:i/>
          <w:lang w:val="en-US"/>
        </w:rPr>
        <w:t>Advanced countries</w:t>
      </w:r>
      <w:r w:rsidR="00D61F66" w:rsidRPr="0079244C">
        <w:rPr>
          <w:lang w:val="en-US"/>
        </w:rPr>
        <w:t xml:space="preserve"> cover the richest countries in the world in the mainly in Western Europe</w:t>
      </w:r>
      <w:r w:rsidR="00D61F66">
        <w:rPr>
          <w:lang w:val="en-US"/>
        </w:rPr>
        <w:t>,</w:t>
      </w:r>
      <w:r w:rsidR="00D61F66" w:rsidRPr="0079244C">
        <w:rPr>
          <w:lang w:val="en-US"/>
        </w:rPr>
        <w:t xml:space="preserve"> North America</w:t>
      </w:r>
      <w:r w:rsidR="00D61F66">
        <w:rPr>
          <w:lang w:val="en-US"/>
        </w:rPr>
        <w:t>,</w:t>
      </w:r>
      <w:r w:rsidR="00D61F66" w:rsidRPr="0079244C">
        <w:rPr>
          <w:lang w:val="en-US"/>
        </w:rPr>
        <w:t xml:space="preserve"> and Eastern Asia. </w:t>
      </w:r>
      <w:r w:rsidR="00D61F66">
        <w:rPr>
          <w:lang w:val="en-US"/>
        </w:rPr>
        <w:t>This group should capture countries of the western core</w:t>
      </w:r>
      <w:r w:rsidR="00A02464">
        <w:rPr>
          <w:lang w:val="en-US"/>
        </w:rPr>
        <w:t xml:space="preserve"> (31 countries)</w:t>
      </w:r>
      <w:r w:rsidR="00D61F66">
        <w:rPr>
          <w:lang w:val="en-US"/>
        </w:rPr>
        <w:t xml:space="preserve">. </w:t>
      </w:r>
      <w:r w:rsidR="00D61F66" w:rsidRPr="0079244C">
        <w:rPr>
          <w:lang w:val="en-US"/>
        </w:rPr>
        <w:t xml:space="preserve">(b) </w:t>
      </w:r>
      <w:r w:rsidR="00D61F66" w:rsidRPr="0079244C">
        <w:rPr>
          <w:i/>
          <w:lang w:val="en-US"/>
        </w:rPr>
        <w:t>Transition countries</w:t>
      </w:r>
      <w:r w:rsidR="00D61F66" w:rsidRPr="0079244C">
        <w:rPr>
          <w:lang w:val="en-US"/>
        </w:rPr>
        <w:t xml:space="preserve"> consist mainly of the post-soviet countries in Central and Eastern Europe</w:t>
      </w:r>
      <w:r w:rsidR="00D61F66">
        <w:rPr>
          <w:lang w:val="en-US"/>
        </w:rPr>
        <w:t>.</w:t>
      </w:r>
      <w:r w:rsidR="00D61F66" w:rsidRPr="0079244C">
        <w:rPr>
          <w:lang w:val="en-US"/>
        </w:rPr>
        <w:t xml:space="preserve"> Central Asia</w:t>
      </w:r>
      <w:r w:rsidR="00D61F66">
        <w:rPr>
          <w:lang w:val="en-US"/>
        </w:rPr>
        <w:t>.</w:t>
      </w:r>
      <w:r w:rsidR="00D61F66" w:rsidRPr="0079244C">
        <w:rPr>
          <w:lang w:val="en-US"/>
        </w:rPr>
        <w:t xml:space="preserve"> and Cuba. </w:t>
      </w:r>
      <w:r w:rsidR="00D61F66">
        <w:rPr>
          <w:lang w:val="en-US"/>
        </w:rPr>
        <w:t>The group contains mainly co</w:t>
      </w:r>
      <w:r w:rsidR="00F431CF">
        <w:rPr>
          <w:lang w:val="en-US"/>
        </w:rPr>
        <w:t>u</w:t>
      </w:r>
      <w:r w:rsidR="00D61F66">
        <w:rPr>
          <w:lang w:val="en-US"/>
        </w:rPr>
        <w:t>ntries of the former soviet bloc, including new EU member states</w:t>
      </w:r>
      <w:r w:rsidR="00A02464">
        <w:rPr>
          <w:lang w:val="en-US"/>
        </w:rPr>
        <w:t xml:space="preserve"> (28 countries)</w:t>
      </w:r>
      <w:r w:rsidR="00D61F66">
        <w:rPr>
          <w:lang w:val="en-US"/>
        </w:rPr>
        <w:t xml:space="preserve">. </w:t>
      </w:r>
      <w:r w:rsidR="00D61F66" w:rsidRPr="0079244C">
        <w:rPr>
          <w:lang w:val="en-US"/>
        </w:rPr>
        <w:t xml:space="preserve">(c) </w:t>
      </w:r>
      <w:r w:rsidR="00D61F66" w:rsidRPr="0079244C">
        <w:rPr>
          <w:i/>
          <w:lang w:val="en-US"/>
        </w:rPr>
        <w:t>Developing countries</w:t>
      </w:r>
      <w:r w:rsidR="00D61F66" w:rsidRPr="0079244C">
        <w:rPr>
          <w:lang w:val="en-US"/>
        </w:rPr>
        <w:t xml:space="preserve"> – </w:t>
      </w:r>
      <w:r w:rsidR="00D61F66">
        <w:rPr>
          <w:lang w:val="en-US"/>
        </w:rPr>
        <w:t xml:space="preserve">contain </w:t>
      </w:r>
      <w:r w:rsidR="00D61F66" w:rsidRPr="0079244C">
        <w:rPr>
          <w:lang w:val="en-US"/>
        </w:rPr>
        <w:t>the rest of the World</w:t>
      </w:r>
      <w:r w:rsidR="00D61F66">
        <w:rPr>
          <w:lang w:val="en-US"/>
        </w:rPr>
        <w:t>,</w:t>
      </w:r>
      <w:r w:rsidR="00D61F66" w:rsidRPr="0079244C">
        <w:rPr>
          <w:lang w:val="en-US"/>
        </w:rPr>
        <w:t xml:space="preserve"> including China</w:t>
      </w:r>
      <w:r w:rsidR="00A02464">
        <w:rPr>
          <w:lang w:val="en-US"/>
        </w:rPr>
        <w:t xml:space="preserve"> (115 countries)</w:t>
      </w:r>
      <w:r w:rsidR="00D61F66" w:rsidRPr="0079244C">
        <w:rPr>
          <w:lang w:val="en-US"/>
        </w:rPr>
        <w:t xml:space="preserve">. </w:t>
      </w:r>
      <w:r w:rsidR="00D61F66">
        <w:rPr>
          <w:lang w:val="en-US"/>
        </w:rPr>
        <w:t>E</w:t>
      </w:r>
      <w:r w:rsidR="00D61F66" w:rsidRPr="0079244C">
        <w:rPr>
          <w:lang w:val="en-US"/>
        </w:rPr>
        <w:t>xact classification</w:t>
      </w:r>
      <w:r w:rsidR="00D61F66">
        <w:rPr>
          <w:lang w:val="en-US"/>
        </w:rPr>
        <w:t xml:space="preserve"> is available in the </w:t>
      </w:r>
      <w:r w:rsidR="00D61F66" w:rsidRPr="0079244C">
        <w:rPr>
          <w:lang w:val="en-US"/>
        </w:rPr>
        <w:t xml:space="preserve">Appendix </w:t>
      </w:r>
      <w:r w:rsidR="005F4E19">
        <w:rPr>
          <w:lang w:val="en-US"/>
        </w:rPr>
        <w:t>A</w:t>
      </w:r>
      <w:r w:rsidR="0074401A">
        <w:rPr>
          <w:lang w:val="en-US"/>
        </w:rPr>
        <w:t>4</w:t>
      </w:r>
      <w:r w:rsidR="00D61F66" w:rsidRPr="0079244C">
        <w:rPr>
          <w:lang w:val="en-US"/>
        </w:rPr>
        <w:t>.</w:t>
      </w:r>
    </w:p>
    <w:p w14:paraId="10E2D9B9" w14:textId="77777777" w:rsidR="00D61F66" w:rsidRPr="00490694" w:rsidRDefault="00D61F66" w:rsidP="00D61F66">
      <w:pPr>
        <w:rPr>
          <w:lang w:val="cs-CZ"/>
        </w:rPr>
      </w:pPr>
    </w:p>
    <w:p w14:paraId="74246488" w14:textId="43C02296" w:rsidR="00D61F66" w:rsidRDefault="00D61F66" w:rsidP="00D61F66">
      <w:pPr>
        <w:rPr>
          <w:lang w:val="en-US"/>
        </w:rPr>
      </w:pPr>
      <w:r>
        <w:rPr>
          <w:lang w:val="en-US"/>
        </w:rPr>
        <w:t>Figure</w:t>
      </w:r>
      <w:r w:rsidRPr="0079244C">
        <w:rPr>
          <w:lang w:val="en-US"/>
        </w:rPr>
        <w:t xml:space="preserve"> </w:t>
      </w:r>
      <w:r w:rsidRPr="00A815CC">
        <w:rPr>
          <w:lang w:val="en-US"/>
        </w:rPr>
        <w:t>2</w:t>
      </w:r>
      <w:r>
        <w:rPr>
          <w:lang w:val="en-US"/>
        </w:rPr>
        <w:t xml:space="preserve"> depicts a distribution of globalization across all countries and years calculated by Euclidian distance grouped by economic status and broad disciplines. Each “</w:t>
      </w:r>
      <w:r w:rsidRPr="004A667E">
        <w:rPr>
          <w:i/>
          <w:iCs/>
          <w:lang w:val="en-US"/>
        </w:rPr>
        <w:t>violin</w:t>
      </w:r>
      <w:r>
        <w:rPr>
          <w:lang w:val="en-US"/>
        </w:rPr>
        <w:t>” represents an estimated density of all globalization scores within given country group (x axis) and discipline (color).</w:t>
      </w:r>
      <w:r w:rsidR="00F431CF">
        <w:rPr>
          <w:lang w:val="en-US"/>
        </w:rPr>
        <w:t xml:space="preserve"> Note that violins are symmetrical across its vertical axis.</w:t>
      </w:r>
      <w:r>
        <w:rPr>
          <w:lang w:val="en-US"/>
        </w:rPr>
        <w:t xml:space="preserve"> All the distributions are negatively skewed, meaning that globalization is more concentrated in the upper part of the distributions. Although Euclidian distance is reported here, the same patterns as described below are present in each of the indicators.</w:t>
      </w:r>
    </w:p>
    <w:p w14:paraId="3CFBB347" w14:textId="77777777" w:rsidR="0074401A" w:rsidRPr="0061513C" w:rsidRDefault="0074401A" w:rsidP="00D61F66">
      <w:pPr>
        <w:rPr>
          <w:lang w:val="en-US"/>
        </w:rPr>
      </w:pPr>
    </w:p>
    <w:tbl>
      <w:tblPr>
        <w:tblStyle w:val="Mkatabulky"/>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D61F66" w:rsidRPr="0079244C" w14:paraId="13C95918" w14:textId="77777777" w:rsidTr="00DB252B">
        <w:tc>
          <w:tcPr>
            <w:tcW w:w="9287" w:type="dxa"/>
          </w:tcPr>
          <w:p w14:paraId="3331AD12" w14:textId="77777777" w:rsidR="00D61F66" w:rsidRPr="0079244C" w:rsidRDefault="00D61F66" w:rsidP="00DB252B">
            <w:pPr>
              <w:rPr>
                <w:b/>
                <w:lang w:val="en-US"/>
              </w:rPr>
            </w:pPr>
            <w:r w:rsidRPr="00A815CC">
              <w:rPr>
                <w:b/>
                <w:lang w:val="en-US"/>
              </w:rPr>
              <w:t>Figure 2</w:t>
            </w:r>
            <w:r w:rsidRPr="0079244C">
              <w:rPr>
                <w:b/>
                <w:lang w:val="en-US"/>
              </w:rPr>
              <w:t xml:space="preserve">: </w:t>
            </w:r>
            <w:r>
              <w:rPr>
                <w:b/>
                <w:lang w:val="en-US"/>
              </w:rPr>
              <w:t>Density of globalization by IMF (2003) economic status and by broad disciplines</w:t>
            </w:r>
          </w:p>
        </w:tc>
      </w:tr>
      <w:tr w:rsidR="00D61F66" w:rsidRPr="0079244C" w14:paraId="7210ECF6" w14:textId="77777777" w:rsidTr="00DB252B">
        <w:tc>
          <w:tcPr>
            <w:tcW w:w="9287" w:type="dxa"/>
          </w:tcPr>
          <w:p w14:paraId="2E6BA11F" w14:textId="77777777" w:rsidR="00D61F66" w:rsidRPr="0079244C" w:rsidRDefault="00D61F66" w:rsidP="00DB252B">
            <w:pPr>
              <w:rPr>
                <w:lang w:val="en-US"/>
              </w:rPr>
            </w:pPr>
            <w:r w:rsidRPr="00D705B4">
              <w:rPr>
                <w:noProof/>
                <w:lang w:val="en-US"/>
              </w:rPr>
              <w:drawing>
                <wp:inline distT="0" distB="0" distL="0" distR="0" wp14:anchorId="4A0EB6CC" wp14:editId="31878FDE">
                  <wp:extent cx="5760085" cy="2095500"/>
                  <wp:effectExtent l="0" t="0" r="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2095500"/>
                          </a:xfrm>
                          <a:prstGeom prst="rect">
                            <a:avLst/>
                          </a:prstGeom>
                        </pic:spPr>
                      </pic:pic>
                    </a:graphicData>
                  </a:graphic>
                </wp:inline>
              </w:drawing>
            </w:r>
          </w:p>
        </w:tc>
      </w:tr>
      <w:tr w:rsidR="00D61F66" w:rsidRPr="0079244C" w14:paraId="05202161" w14:textId="77777777" w:rsidTr="00DB252B">
        <w:tc>
          <w:tcPr>
            <w:tcW w:w="9287" w:type="dxa"/>
          </w:tcPr>
          <w:p w14:paraId="0E5F9D3F" w14:textId="4387302F" w:rsidR="00D61F66" w:rsidRPr="0079244C" w:rsidRDefault="00D61F66" w:rsidP="00DB252B">
            <w:pPr>
              <w:pStyle w:val="Nadpis1"/>
              <w:spacing w:before="0"/>
              <w:outlineLvl w:val="0"/>
              <w:rPr>
                <w:b w:val="0"/>
                <w:i/>
                <w:lang w:val="en-US"/>
              </w:rPr>
            </w:pPr>
            <w:r w:rsidRPr="0079244C">
              <w:rPr>
                <w:b w:val="0"/>
                <w:i/>
                <w:lang w:val="en-US"/>
              </w:rPr>
              <w:t>Source: own calculation</w:t>
            </w:r>
            <w:r>
              <w:rPr>
                <w:b w:val="0"/>
                <w:i/>
                <w:lang w:val="en-US"/>
              </w:rPr>
              <w:t>,</w:t>
            </w:r>
            <w:r w:rsidRPr="0079244C">
              <w:rPr>
                <w:b w:val="0"/>
                <w:i/>
                <w:lang w:val="en-US"/>
              </w:rPr>
              <w:t xml:space="preserve"> Scopus</w:t>
            </w:r>
            <w:r w:rsidR="000F6103">
              <w:rPr>
                <w:b w:val="0"/>
                <w:i/>
                <w:lang w:val="en-US"/>
              </w:rPr>
              <w:t>.</w:t>
            </w:r>
          </w:p>
        </w:tc>
      </w:tr>
    </w:tbl>
    <w:p w14:paraId="3CAD2F26" w14:textId="32E2729E" w:rsidR="00D61F66" w:rsidRDefault="00D61F66" w:rsidP="00D61F66">
      <w:pPr>
        <w:rPr>
          <w:lang w:val="en-US"/>
        </w:rPr>
      </w:pPr>
    </w:p>
    <w:p w14:paraId="3453E3FA" w14:textId="53AAC81F" w:rsidR="00CF2877" w:rsidRDefault="00CF2877" w:rsidP="00D61F66">
      <w:pPr>
        <w:rPr>
          <w:lang w:val="en-US"/>
        </w:rPr>
      </w:pPr>
      <w:r>
        <w:rPr>
          <w:lang w:val="en-US"/>
        </w:rPr>
        <w:lastRenderedPageBreak/>
        <w:t xml:space="preserve">The cross-country data reveal that globalization in </w:t>
      </w:r>
      <w:r w:rsidRPr="004A667E">
        <w:rPr>
          <w:i/>
          <w:iCs/>
          <w:lang w:val="en-US"/>
        </w:rPr>
        <w:t>Advanced countries</w:t>
      </w:r>
      <w:r>
        <w:rPr>
          <w:lang w:val="en-US"/>
        </w:rPr>
        <w:t xml:space="preserve"> is high and relatively invariant. On the contrary, in </w:t>
      </w:r>
      <w:r w:rsidRPr="004A667E">
        <w:rPr>
          <w:i/>
          <w:iCs/>
          <w:lang w:val="en-US"/>
        </w:rPr>
        <w:t>Transition countries</w:t>
      </w:r>
      <w:r>
        <w:rPr>
          <w:lang w:val="en-US"/>
        </w:rPr>
        <w:t xml:space="preserve">, the globalization is lower and much more heterogenous. The distribution is more spread across the whole spectrum. </w:t>
      </w:r>
      <w:r w:rsidRPr="004A667E">
        <w:rPr>
          <w:i/>
          <w:iCs/>
          <w:lang w:val="en-US"/>
        </w:rPr>
        <w:t>Developing countries</w:t>
      </w:r>
      <w:r>
        <w:rPr>
          <w:lang w:val="en-US"/>
        </w:rPr>
        <w:t xml:space="preserve"> are in between the groups. </w:t>
      </w:r>
    </w:p>
    <w:p w14:paraId="1DA02FFA" w14:textId="77777777" w:rsidR="00C074A5" w:rsidRDefault="00C074A5" w:rsidP="00D61F66">
      <w:pPr>
        <w:rPr>
          <w:lang w:val="en-US"/>
        </w:rPr>
      </w:pPr>
    </w:p>
    <w:p w14:paraId="2F732796" w14:textId="5DA6E88F" w:rsidR="00D61F66" w:rsidRDefault="00D61F66" w:rsidP="00D61F66">
      <w:pPr>
        <w:rPr>
          <w:i/>
          <w:iCs/>
          <w:lang w:val="en-US"/>
        </w:rPr>
      </w:pPr>
      <w:r>
        <w:rPr>
          <w:lang w:val="en-US"/>
        </w:rPr>
        <w:t xml:space="preserve">Putting it all together in the </w:t>
      </w:r>
      <w:r w:rsidRPr="004A667E">
        <w:rPr>
          <w:i/>
          <w:iCs/>
          <w:lang w:val="en-US"/>
        </w:rPr>
        <w:t>Advanced countries</w:t>
      </w:r>
      <w:r>
        <w:rPr>
          <w:lang w:val="en-US"/>
        </w:rPr>
        <w:t xml:space="preserve">, the globalization is relatively high and differences between disciplines are minor. In </w:t>
      </w:r>
      <w:r w:rsidRPr="004A667E">
        <w:rPr>
          <w:i/>
          <w:iCs/>
          <w:lang w:val="en-US"/>
        </w:rPr>
        <w:t>Transition countries</w:t>
      </w:r>
      <w:r>
        <w:rPr>
          <w:lang w:val="en-US"/>
        </w:rPr>
        <w:t xml:space="preserve"> the mean globalization is lower and the gap between disciplines is larger. The </w:t>
      </w:r>
      <w:r w:rsidRPr="004A667E">
        <w:rPr>
          <w:i/>
          <w:iCs/>
          <w:lang w:val="en-US"/>
        </w:rPr>
        <w:t>life sciences</w:t>
      </w:r>
      <w:r>
        <w:rPr>
          <w:lang w:val="en-US"/>
        </w:rPr>
        <w:t xml:space="preserve"> and </w:t>
      </w:r>
      <w:r w:rsidRPr="004A667E">
        <w:rPr>
          <w:i/>
          <w:iCs/>
          <w:lang w:val="en-US"/>
        </w:rPr>
        <w:t>physical sciences</w:t>
      </w:r>
      <w:r>
        <w:rPr>
          <w:lang w:val="en-US"/>
        </w:rPr>
        <w:t xml:space="preserve"> are less globalized especially in the former USSR countries. The </w:t>
      </w:r>
      <w:r w:rsidRPr="004A667E">
        <w:rPr>
          <w:i/>
          <w:iCs/>
          <w:lang w:val="en-US"/>
        </w:rPr>
        <w:t>social sciences</w:t>
      </w:r>
      <w:r>
        <w:rPr>
          <w:lang w:val="en-US"/>
        </w:rPr>
        <w:t xml:space="preserve"> and </w:t>
      </w:r>
      <w:r w:rsidRPr="004A667E">
        <w:rPr>
          <w:i/>
          <w:iCs/>
          <w:lang w:val="en-US"/>
        </w:rPr>
        <w:t>health sciences</w:t>
      </w:r>
      <w:r>
        <w:rPr>
          <w:lang w:val="en-US"/>
        </w:rPr>
        <w:t xml:space="preserve"> are less globalized across </w:t>
      </w:r>
      <w:r w:rsidRPr="004A667E">
        <w:rPr>
          <w:i/>
          <w:iCs/>
          <w:lang w:val="en-US"/>
        </w:rPr>
        <w:t>Transition countries</w:t>
      </w:r>
      <w:r>
        <w:rPr>
          <w:lang w:val="en-US"/>
        </w:rPr>
        <w:t>, but outside of the former USSR, the globalization gradually increases in time.</w:t>
      </w:r>
    </w:p>
    <w:p w14:paraId="112BED9E" w14:textId="5095CA65" w:rsidR="00D61F66" w:rsidRPr="00571998" w:rsidRDefault="00F53913" w:rsidP="005320F0">
      <w:pPr>
        <w:pStyle w:val="Nadpis2"/>
        <w:tabs>
          <w:tab w:val="left" w:pos="4050"/>
        </w:tabs>
        <w:rPr>
          <w:lang w:val="en-US"/>
        </w:rPr>
      </w:pPr>
      <w:r>
        <w:rPr>
          <w:lang w:val="en-US"/>
        </w:rPr>
        <w:t>Globalization in the European Union</w:t>
      </w:r>
    </w:p>
    <w:tbl>
      <w:tblPr>
        <w:tblStyle w:val="Mkatabulky"/>
        <w:tblW w:w="928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7"/>
      </w:tblGrid>
      <w:tr w:rsidR="00F431CF" w:rsidRPr="0079244C" w14:paraId="06FE69FB" w14:textId="77777777" w:rsidTr="007C7E5E">
        <w:tc>
          <w:tcPr>
            <w:tcW w:w="9287" w:type="dxa"/>
          </w:tcPr>
          <w:p w14:paraId="7CD809D7" w14:textId="03A173C3" w:rsidR="00F431CF" w:rsidRPr="0079244C" w:rsidRDefault="00F431CF" w:rsidP="007C7E5E">
            <w:pPr>
              <w:rPr>
                <w:b/>
                <w:lang w:val="en-US"/>
              </w:rPr>
            </w:pPr>
            <w:r w:rsidRPr="0079244C">
              <w:rPr>
                <w:b/>
                <w:lang w:val="en-US"/>
              </w:rPr>
              <w:t xml:space="preserve">Figure </w:t>
            </w:r>
            <w:r w:rsidR="00F53913">
              <w:rPr>
                <w:b/>
                <w:lang w:val="en-US"/>
              </w:rPr>
              <w:t>3</w:t>
            </w:r>
            <w:r w:rsidRPr="0079244C">
              <w:rPr>
                <w:b/>
                <w:lang w:val="en-US"/>
              </w:rPr>
              <w:t xml:space="preserve">: </w:t>
            </w:r>
            <w:r>
              <w:rPr>
                <w:b/>
                <w:lang w:val="en-US"/>
              </w:rPr>
              <w:t>Density of globalization in the European Union</w:t>
            </w:r>
          </w:p>
        </w:tc>
      </w:tr>
      <w:tr w:rsidR="00F431CF" w:rsidRPr="0079244C" w14:paraId="1C256AFC" w14:textId="77777777" w:rsidTr="007C7E5E">
        <w:tc>
          <w:tcPr>
            <w:tcW w:w="9287" w:type="dxa"/>
          </w:tcPr>
          <w:p w14:paraId="693472CF" w14:textId="5AFB0F5C" w:rsidR="00F431CF" w:rsidRPr="0079244C" w:rsidRDefault="00F53913" w:rsidP="007C7E5E">
            <w:pPr>
              <w:rPr>
                <w:lang w:val="en-US"/>
              </w:rPr>
            </w:pPr>
            <w:r w:rsidRPr="00F53913">
              <w:rPr>
                <w:noProof/>
                <w:lang w:val="en-US"/>
              </w:rPr>
              <w:drawing>
                <wp:inline distT="0" distB="0" distL="0" distR="0" wp14:anchorId="6C893474" wp14:editId="66AE45E4">
                  <wp:extent cx="5760085" cy="242443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085" cy="2424430"/>
                          </a:xfrm>
                          <a:prstGeom prst="rect">
                            <a:avLst/>
                          </a:prstGeom>
                        </pic:spPr>
                      </pic:pic>
                    </a:graphicData>
                  </a:graphic>
                </wp:inline>
              </w:drawing>
            </w:r>
          </w:p>
        </w:tc>
      </w:tr>
      <w:tr w:rsidR="00F431CF" w:rsidRPr="0079244C" w14:paraId="4916A832" w14:textId="77777777" w:rsidTr="007C7E5E">
        <w:tc>
          <w:tcPr>
            <w:tcW w:w="9287" w:type="dxa"/>
          </w:tcPr>
          <w:p w14:paraId="6285FBB8" w14:textId="22F9BE18" w:rsidR="00F431CF" w:rsidRPr="00E257AC" w:rsidRDefault="00F431CF" w:rsidP="007C7E5E">
            <w:pPr>
              <w:pStyle w:val="Nadpis1"/>
              <w:spacing w:before="0"/>
              <w:outlineLvl w:val="0"/>
              <w:rPr>
                <w:b w:val="0"/>
                <w:i/>
                <w:lang w:val="en-US"/>
              </w:rPr>
            </w:pPr>
            <w:r w:rsidRPr="00E257AC">
              <w:rPr>
                <w:b w:val="0"/>
                <w:i/>
                <w:lang w:val="en-US"/>
              </w:rPr>
              <w:t>Source: own calculation, Scopus</w:t>
            </w:r>
            <w:r w:rsidR="000F6103" w:rsidRPr="00E257AC">
              <w:rPr>
                <w:b w:val="0"/>
                <w:i/>
                <w:lang w:val="en-US"/>
              </w:rPr>
              <w:t>. Each “violin” is symmetrical.</w:t>
            </w:r>
            <w:r w:rsidR="00BA69A0" w:rsidRPr="00E257AC">
              <w:rPr>
                <w:b w:val="0"/>
                <w:i/>
                <w:lang w:val="en-US"/>
              </w:rPr>
              <w:t xml:space="preserve"> Countries are sorted by</w:t>
            </w:r>
            <w:r w:rsidR="00E257AC" w:rsidRPr="00E257AC">
              <w:rPr>
                <w:b w:val="0"/>
                <w:i/>
                <w:lang w:val="en-US"/>
              </w:rPr>
              <w:t xml:space="preserve"> </w:t>
            </w:r>
            <m:oMath>
              <m:sSubSup>
                <m:sSubSupPr>
                  <m:ctrlPr>
                    <w:rPr>
                      <w:rFonts w:ascii="Cambria Math" w:hAnsi="Cambria Math"/>
                      <w:b w:val="0"/>
                      <w:i/>
                      <w:lang w:val="en-US"/>
                    </w:rPr>
                  </m:ctrlPr>
                </m:sSubSupPr>
                <m:e>
                  <m:r>
                    <m:rPr>
                      <m:sty m:val="bi"/>
                    </m:rPr>
                    <w:rPr>
                      <w:rFonts w:ascii="Cambria Math" w:hAnsi="Cambria Math"/>
                      <w:lang w:val="en-US"/>
                    </w:rPr>
                    <m:t>G</m:t>
                  </m:r>
                </m:e>
                <m:sub>
                  <m:r>
                    <m:rPr>
                      <m:sty m:val="bi"/>
                    </m:rPr>
                    <w:rPr>
                      <w:rFonts w:ascii="Cambria Math" w:hAnsi="Cambria Math"/>
                      <w:lang w:val="en-US"/>
                    </w:rPr>
                    <m:t>c,All,euclid,2017</m:t>
                  </m:r>
                </m:sub>
                <m:sup>
                  <m:r>
                    <m:rPr>
                      <m:sty m:val="bi"/>
                    </m:rPr>
                    <w:rPr>
                      <w:rFonts w:ascii="Cambria Math" w:hAnsi="Cambria Math"/>
                      <w:lang w:val="en-US"/>
                    </w:rPr>
                    <m:t>S</m:t>
                  </m:r>
                </m:sup>
              </m:sSubSup>
            </m:oMath>
          </w:p>
        </w:tc>
      </w:tr>
    </w:tbl>
    <w:p w14:paraId="5D478569" w14:textId="77777777" w:rsidR="00D61F66" w:rsidRDefault="00D61F66" w:rsidP="00D61F66">
      <w:pPr>
        <w:rPr>
          <w:lang w:val="en-US"/>
        </w:rPr>
      </w:pPr>
    </w:p>
    <w:p w14:paraId="24EC971E" w14:textId="77777777" w:rsidR="00CF2877" w:rsidRPr="00F53913" w:rsidRDefault="00CF2877" w:rsidP="00CF2877">
      <w:pPr>
        <w:rPr>
          <w:lang w:val="en-US"/>
        </w:rPr>
      </w:pPr>
      <w:r>
        <w:rPr>
          <w:lang w:val="en-US"/>
        </w:rPr>
        <w:t xml:space="preserve">The differences between the </w:t>
      </w:r>
      <w:r w:rsidRPr="00F53913">
        <w:rPr>
          <w:i/>
          <w:iCs/>
          <w:lang w:val="en-US"/>
        </w:rPr>
        <w:t>Advanced</w:t>
      </w:r>
      <w:r>
        <w:rPr>
          <w:lang w:val="en-US"/>
        </w:rPr>
        <w:t xml:space="preserve"> and </w:t>
      </w:r>
      <w:r w:rsidRPr="00F53913">
        <w:rPr>
          <w:i/>
          <w:iCs/>
          <w:lang w:val="en-US"/>
        </w:rPr>
        <w:t>Transition countries</w:t>
      </w:r>
      <w:r>
        <w:rPr>
          <w:lang w:val="en-US"/>
        </w:rPr>
        <w:t xml:space="preserve"> can be depicted in the European Union, which has members from both country groups. The Advanced countries in the EU are referred to as the Western countries and the Transition countries as the Eastern. The figure 3 shows the estimated density of globalization measured by Euclidian distance in all member states of the EU in broad disciplines. Each density is calculated based on globalization scores between 2005 and 2017. </w:t>
      </w:r>
    </w:p>
    <w:p w14:paraId="7FCE35A2" w14:textId="77777777" w:rsidR="00CF2877" w:rsidRDefault="00CF2877" w:rsidP="00D61F66">
      <w:pPr>
        <w:rPr>
          <w:lang w:val="en-US"/>
        </w:rPr>
      </w:pPr>
    </w:p>
    <w:p w14:paraId="4F5B3A90" w14:textId="3F4A0E40" w:rsidR="00941916" w:rsidRDefault="00941916" w:rsidP="00D61F66">
      <w:pPr>
        <w:rPr>
          <w:lang w:val="en-US"/>
        </w:rPr>
      </w:pPr>
      <w:r>
        <w:rPr>
          <w:lang w:val="en-US"/>
        </w:rPr>
        <w:t xml:space="preserve">The </w:t>
      </w:r>
      <w:r w:rsidR="00430B11">
        <w:rPr>
          <w:i/>
          <w:iCs/>
          <w:lang w:val="en-US"/>
        </w:rPr>
        <w:t>l</w:t>
      </w:r>
      <w:r w:rsidRPr="00941916">
        <w:rPr>
          <w:i/>
          <w:iCs/>
          <w:lang w:val="en-US"/>
        </w:rPr>
        <w:t>ife sciences</w:t>
      </w:r>
      <w:r>
        <w:rPr>
          <w:lang w:val="en-US"/>
        </w:rPr>
        <w:t xml:space="preserve"> and </w:t>
      </w:r>
      <w:r w:rsidR="00430B11">
        <w:rPr>
          <w:i/>
          <w:iCs/>
          <w:lang w:val="en-US"/>
        </w:rPr>
        <w:t>p</w:t>
      </w:r>
      <w:r w:rsidRPr="00941916">
        <w:rPr>
          <w:i/>
          <w:iCs/>
          <w:lang w:val="en-US"/>
        </w:rPr>
        <w:t>hysical sciences</w:t>
      </w:r>
      <w:r>
        <w:rPr>
          <w:lang w:val="en-US"/>
        </w:rPr>
        <w:t xml:space="preserve"> </w:t>
      </w:r>
      <w:r w:rsidR="00262C0D">
        <w:rPr>
          <w:lang w:val="en-US"/>
        </w:rPr>
        <w:t>are</w:t>
      </w:r>
      <w:r w:rsidR="00547577">
        <w:rPr>
          <w:lang w:val="en-US"/>
        </w:rPr>
        <w:t xml:space="preserve"> highly globalized in almost all EU members, although the mean globalization is higher in the Western countries. The globalization also tends to be relatively stable in time. Of course</w:t>
      </w:r>
      <w:r w:rsidR="00733220">
        <w:rPr>
          <w:lang w:val="en-US"/>
        </w:rPr>
        <w:t>,</w:t>
      </w:r>
      <w:r w:rsidR="00547577">
        <w:rPr>
          <w:lang w:val="en-US"/>
        </w:rPr>
        <w:t xml:space="preserve"> there are exceptions – see Romania or Poland – but these are exclusively in the East. </w:t>
      </w:r>
    </w:p>
    <w:p w14:paraId="7D982C8A" w14:textId="51F1ADDB" w:rsidR="00547577" w:rsidRDefault="00547577" w:rsidP="00D61F66">
      <w:pPr>
        <w:rPr>
          <w:lang w:val="en-US"/>
        </w:rPr>
      </w:pPr>
    </w:p>
    <w:p w14:paraId="1BD60422" w14:textId="70CB3E4E" w:rsidR="00D61F66" w:rsidRDefault="00547577" w:rsidP="00D61F66">
      <w:pPr>
        <w:rPr>
          <w:lang w:val="en-US"/>
        </w:rPr>
      </w:pPr>
      <w:r>
        <w:rPr>
          <w:lang w:val="en-US"/>
        </w:rPr>
        <w:t xml:space="preserve">The differences between the East and the West seems to prevail in </w:t>
      </w:r>
      <w:r w:rsidR="00430B11">
        <w:rPr>
          <w:lang w:val="en-US"/>
        </w:rPr>
        <w:t>s</w:t>
      </w:r>
      <w:r w:rsidRPr="00547577">
        <w:rPr>
          <w:i/>
          <w:iCs/>
          <w:lang w:val="en-US"/>
        </w:rPr>
        <w:t>ocial sciences</w:t>
      </w:r>
      <w:r>
        <w:rPr>
          <w:lang w:val="en-US"/>
        </w:rPr>
        <w:t xml:space="preserve"> and </w:t>
      </w:r>
      <w:r w:rsidR="00430B11">
        <w:rPr>
          <w:i/>
          <w:iCs/>
          <w:lang w:val="en-US"/>
        </w:rPr>
        <w:t>h</w:t>
      </w:r>
      <w:r w:rsidRPr="00547577">
        <w:rPr>
          <w:i/>
          <w:iCs/>
          <w:lang w:val="en-US"/>
        </w:rPr>
        <w:t>ealth sciences</w:t>
      </w:r>
      <w:r w:rsidR="00BA69A0">
        <w:rPr>
          <w:lang w:val="en-US"/>
        </w:rPr>
        <w:t>.</w:t>
      </w:r>
      <w:r>
        <w:rPr>
          <w:lang w:val="en-US"/>
        </w:rPr>
        <w:t xml:space="preserve"> In western countries, they also tend to be globalized. The gap between these</w:t>
      </w:r>
      <w:r w:rsidR="00BA69A0">
        <w:rPr>
          <w:lang w:val="en-US"/>
        </w:rPr>
        <w:t xml:space="preserve"> </w:t>
      </w:r>
      <w:r>
        <w:rPr>
          <w:lang w:val="en-US"/>
        </w:rPr>
        <w:t xml:space="preserve">disciplines and the </w:t>
      </w:r>
      <w:r w:rsidR="00430B11">
        <w:rPr>
          <w:i/>
          <w:iCs/>
          <w:lang w:val="en-US"/>
        </w:rPr>
        <w:t>l</w:t>
      </w:r>
      <w:r w:rsidRPr="00AD02D3">
        <w:rPr>
          <w:i/>
          <w:iCs/>
          <w:lang w:val="en-US"/>
        </w:rPr>
        <w:t>ife</w:t>
      </w:r>
      <w:r>
        <w:rPr>
          <w:lang w:val="en-US"/>
        </w:rPr>
        <w:t xml:space="preserve"> and </w:t>
      </w:r>
      <w:r w:rsidR="00430B11">
        <w:rPr>
          <w:i/>
          <w:iCs/>
          <w:lang w:val="en-US"/>
        </w:rPr>
        <w:t>p</w:t>
      </w:r>
      <w:r w:rsidRPr="00AD02D3">
        <w:rPr>
          <w:i/>
          <w:iCs/>
          <w:lang w:val="en-US"/>
        </w:rPr>
        <w:t>hysical</w:t>
      </w:r>
      <w:r>
        <w:rPr>
          <w:lang w:val="en-US"/>
        </w:rPr>
        <w:t xml:space="preserve"> sciences are small. </w:t>
      </w:r>
      <w:r w:rsidR="00BA69A0">
        <w:rPr>
          <w:lang w:val="en-US"/>
        </w:rPr>
        <w:t xml:space="preserve">The only exception are countries speaking with important scientific languages, but not English - France, Germany and Spain. These countries have somewhat lower globalization in </w:t>
      </w:r>
      <w:r w:rsidR="00430B11">
        <w:rPr>
          <w:i/>
          <w:iCs/>
          <w:lang w:val="en-US"/>
        </w:rPr>
        <w:t>s</w:t>
      </w:r>
      <w:r w:rsidR="00BA69A0" w:rsidRPr="00941916">
        <w:rPr>
          <w:i/>
          <w:iCs/>
          <w:lang w:val="en-US"/>
        </w:rPr>
        <w:t>ocial</w:t>
      </w:r>
      <w:r w:rsidR="00BA69A0">
        <w:rPr>
          <w:lang w:val="en-US"/>
        </w:rPr>
        <w:t xml:space="preserve"> and </w:t>
      </w:r>
      <w:r w:rsidR="00430B11">
        <w:rPr>
          <w:i/>
          <w:iCs/>
          <w:lang w:val="en-US"/>
        </w:rPr>
        <w:t>h</w:t>
      </w:r>
      <w:r w:rsidR="00BA69A0" w:rsidRPr="00941916">
        <w:rPr>
          <w:i/>
          <w:iCs/>
          <w:lang w:val="en-US"/>
        </w:rPr>
        <w:t>ealth sciences</w:t>
      </w:r>
      <w:r w:rsidR="00BA69A0">
        <w:rPr>
          <w:lang w:val="en-US"/>
        </w:rPr>
        <w:t xml:space="preserve">. </w:t>
      </w:r>
    </w:p>
    <w:p w14:paraId="6F8B9787" w14:textId="59410922" w:rsidR="00547577" w:rsidRDefault="00547577" w:rsidP="00D61F66">
      <w:pPr>
        <w:rPr>
          <w:lang w:val="en-US"/>
        </w:rPr>
      </w:pPr>
    </w:p>
    <w:p w14:paraId="63C54B51" w14:textId="0138AB76" w:rsidR="00544DEB" w:rsidRDefault="00547577" w:rsidP="00D61F66">
      <w:pPr>
        <w:rPr>
          <w:lang w:val="en-US"/>
        </w:rPr>
      </w:pPr>
      <w:r>
        <w:rPr>
          <w:lang w:val="en-US"/>
        </w:rPr>
        <w:lastRenderedPageBreak/>
        <w:t>However</w:t>
      </w:r>
      <w:r w:rsidR="009330CE">
        <w:rPr>
          <w:lang w:val="en-US"/>
        </w:rPr>
        <w:t>,</w:t>
      </w:r>
      <w:r>
        <w:rPr>
          <w:lang w:val="en-US"/>
        </w:rPr>
        <w:t xml:space="preserve"> in the Eastern countries, </w:t>
      </w:r>
      <w:r w:rsidR="00430B11">
        <w:rPr>
          <w:i/>
          <w:iCs/>
          <w:lang w:val="en-US"/>
        </w:rPr>
        <w:t>s</w:t>
      </w:r>
      <w:r w:rsidRPr="00430B11">
        <w:rPr>
          <w:i/>
          <w:iCs/>
          <w:lang w:val="en-US"/>
        </w:rPr>
        <w:t>ocial sciences</w:t>
      </w:r>
      <w:r>
        <w:rPr>
          <w:lang w:val="en-US"/>
        </w:rPr>
        <w:t xml:space="preserve"> and </w:t>
      </w:r>
      <w:r w:rsidR="00430B11" w:rsidRPr="00430B11">
        <w:rPr>
          <w:i/>
          <w:iCs/>
          <w:lang w:val="en-US"/>
        </w:rPr>
        <w:t>h</w:t>
      </w:r>
      <w:r w:rsidRPr="00430B11">
        <w:rPr>
          <w:i/>
          <w:iCs/>
          <w:lang w:val="en-US"/>
        </w:rPr>
        <w:t>ealth sciences</w:t>
      </w:r>
      <w:r>
        <w:rPr>
          <w:lang w:val="en-US"/>
        </w:rPr>
        <w:t xml:space="preserve"> are less globalized. The globalization tends to grow,</w:t>
      </w:r>
      <w:r w:rsidR="009330CE">
        <w:rPr>
          <w:lang w:val="en-US"/>
        </w:rPr>
        <w:t xml:space="preserve"> </w:t>
      </w:r>
      <w:r>
        <w:rPr>
          <w:lang w:val="en-US"/>
        </w:rPr>
        <w:t xml:space="preserve">especially after 2010, but the gap </w:t>
      </w:r>
      <w:r w:rsidR="009330CE">
        <w:rPr>
          <w:lang w:val="en-US"/>
        </w:rPr>
        <w:t>between these disciplines in the West and the East was still significant in 2017.</w:t>
      </w:r>
    </w:p>
    <w:p w14:paraId="2B352EF3" w14:textId="77777777" w:rsidR="006E4510" w:rsidRDefault="006E4510" w:rsidP="006E4510">
      <w:pPr>
        <w:rPr>
          <w:lang w:val="en-US"/>
        </w:rPr>
      </w:pPr>
    </w:p>
    <w:p w14:paraId="4C13E57F" w14:textId="26EC4A4E" w:rsidR="006E4510" w:rsidRDefault="006E4510" w:rsidP="006E4510">
      <w:pPr>
        <w:rPr>
          <w:lang w:val="en-US"/>
        </w:rPr>
      </w:pPr>
      <w:r>
        <w:rPr>
          <w:lang w:val="en-US"/>
        </w:rPr>
        <w:t xml:space="preserve">This still existing gap between </w:t>
      </w:r>
      <w:r w:rsidR="004F3DA4">
        <w:rPr>
          <w:lang w:val="en-US"/>
        </w:rPr>
        <w:t xml:space="preserve">East and West </w:t>
      </w:r>
      <w:r>
        <w:rPr>
          <w:lang w:val="en-US"/>
        </w:rPr>
        <w:t xml:space="preserve">is depicted on figure 4 that </w:t>
      </w:r>
      <w:r w:rsidR="0074401A">
        <w:rPr>
          <w:lang w:val="en-US"/>
        </w:rPr>
        <w:t xml:space="preserve">shows </w:t>
      </w:r>
      <w:r>
        <w:rPr>
          <w:lang w:val="en-US"/>
        </w:rPr>
        <w:t xml:space="preserve">breakdown of the research output of </w:t>
      </w:r>
      <w:r w:rsidR="00373F03">
        <w:rPr>
          <w:lang w:val="en-US"/>
        </w:rPr>
        <w:t xml:space="preserve">the </w:t>
      </w:r>
      <w:r>
        <w:rPr>
          <w:lang w:val="en-US"/>
        </w:rPr>
        <w:t xml:space="preserve">Czech Republic, Denmark, France, Germany, Netherlands and Poland. Czech Republic and Poland represent </w:t>
      </w:r>
      <w:r w:rsidR="004F3DA4">
        <w:rPr>
          <w:i/>
          <w:iCs/>
          <w:lang w:val="en-US"/>
        </w:rPr>
        <w:t xml:space="preserve">East </w:t>
      </w:r>
      <w:r>
        <w:rPr>
          <w:lang w:val="en-US"/>
        </w:rPr>
        <w:t xml:space="preserve">and the rest belongs to </w:t>
      </w:r>
      <w:r w:rsidR="004F3DA4">
        <w:rPr>
          <w:i/>
          <w:iCs/>
          <w:lang w:val="en-US"/>
        </w:rPr>
        <w:t>West</w:t>
      </w:r>
      <w:r>
        <w:rPr>
          <w:lang w:val="en-US"/>
        </w:rPr>
        <w:t xml:space="preserve">. Germany and France </w:t>
      </w:r>
      <w:r w:rsidR="00373F03">
        <w:rPr>
          <w:lang w:val="en-US"/>
        </w:rPr>
        <w:t>are included because of their important languages.</w:t>
      </w:r>
    </w:p>
    <w:p w14:paraId="5813F2C5" w14:textId="10555147" w:rsidR="00373F03" w:rsidRDefault="00373F03" w:rsidP="006E4510">
      <w:pPr>
        <w:rPr>
          <w:lang w:val="en-US"/>
        </w:rPr>
      </w:pPr>
    </w:p>
    <w:p w14:paraId="341BCA57" w14:textId="2786B2B5" w:rsidR="00373F03" w:rsidRDefault="00373F03" w:rsidP="006E4510">
      <w:pPr>
        <w:rPr>
          <w:lang w:val="en-US"/>
        </w:rPr>
      </w:pPr>
      <w:r>
        <w:rPr>
          <w:lang w:val="en-US"/>
        </w:rPr>
        <w:t xml:space="preserve">First, all journals were divided into quartiles by their Euclidian distance globalization for 2017. In the second step all documents from the given </w:t>
      </w:r>
      <w:r w:rsidR="00FA703D">
        <w:rPr>
          <w:lang w:val="en-US"/>
        </w:rPr>
        <w:t xml:space="preserve">country and </w:t>
      </w:r>
      <w:r>
        <w:rPr>
          <w:lang w:val="en-US"/>
        </w:rPr>
        <w:t xml:space="preserve">discipline published in journals with computed globalization were assigned to the </w:t>
      </w:r>
      <w:r w:rsidR="00FA703D">
        <w:rPr>
          <w:lang w:val="en-US"/>
        </w:rPr>
        <w:t>quartiles. Quartiles are marked Q1 – Q4, where Q1 are 25% of journals with highest globalization and Q4 with smallest. The darker the color on the figure, the higher the globalization.</w:t>
      </w:r>
    </w:p>
    <w:p w14:paraId="2EAC6925" w14:textId="77777777" w:rsidR="00FA703D" w:rsidRPr="006E4510" w:rsidRDefault="00FA703D" w:rsidP="006E4510">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4B5720" w:rsidRPr="0079244C" w14:paraId="307C17BA" w14:textId="77777777" w:rsidTr="00FA703D">
        <w:tc>
          <w:tcPr>
            <w:tcW w:w="9071" w:type="dxa"/>
          </w:tcPr>
          <w:p w14:paraId="0287D828" w14:textId="24A9574B" w:rsidR="004B5720" w:rsidRPr="0079244C" w:rsidRDefault="004B5720" w:rsidP="004B5720">
            <w:pPr>
              <w:rPr>
                <w:b/>
                <w:lang w:val="en-US"/>
              </w:rPr>
            </w:pPr>
            <w:r w:rsidRPr="0079244C">
              <w:rPr>
                <w:b/>
                <w:lang w:val="en-US"/>
              </w:rPr>
              <w:t xml:space="preserve">Figure </w:t>
            </w:r>
            <w:r>
              <w:rPr>
                <w:b/>
                <w:lang w:val="en-US"/>
              </w:rPr>
              <w:t>4</w:t>
            </w:r>
            <w:r w:rsidRPr="0079244C">
              <w:rPr>
                <w:b/>
                <w:lang w:val="en-US"/>
              </w:rPr>
              <w:t xml:space="preserve">: </w:t>
            </w:r>
            <w:r>
              <w:rPr>
                <w:b/>
                <w:lang w:val="en-US"/>
              </w:rPr>
              <w:t>Research output of selected countries divided into journals by g</w:t>
            </w:r>
            <w:r w:rsidRPr="0079244C">
              <w:rPr>
                <w:b/>
                <w:lang w:val="en-US"/>
              </w:rPr>
              <w:t xml:space="preserve">lobalization </w:t>
            </w:r>
            <w:r w:rsidR="006E4510">
              <w:rPr>
                <w:b/>
                <w:lang w:val="en-US"/>
              </w:rPr>
              <w:t>(2017, Euclidian distance)</w:t>
            </w:r>
          </w:p>
        </w:tc>
      </w:tr>
      <w:tr w:rsidR="004B5720" w:rsidRPr="0079244C" w14:paraId="58B62C20" w14:textId="77777777" w:rsidTr="00FA703D">
        <w:tc>
          <w:tcPr>
            <w:tcW w:w="9071" w:type="dxa"/>
          </w:tcPr>
          <w:p w14:paraId="23A6FFF5" w14:textId="1CBF2C0E" w:rsidR="004B5720" w:rsidRPr="0079244C" w:rsidRDefault="009C377B" w:rsidP="004B5720">
            <w:pPr>
              <w:rPr>
                <w:lang w:val="en-US"/>
              </w:rPr>
            </w:pPr>
            <w:r w:rsidRPr="009C377B">
              <w:rPr>
                <w:lang w:val="en-US"/>
              </w:rPr>
              <w:drawing>
                <wp:inline distT="0" distB="0" distL="0" distR="0" wp14:anchorId="6D09CD5B" wp14:editId="2C1805B6">
                  <wp:extent cx="5760085" cy="3863975"/>
                  <wp:effectExtent l="0" t="0" r="0" b="3175"/>
                  <wp:docPr id="11" name="Obráze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085" cy="3863975"/>
                          </a:xfrm>
                          <a:prstGeom prst="rect">
                            <a:avLst/>
                          </a:prstGeom>
                        </pic:spPr>
                      </pic:pic>
                    </a:graphicData>
                  </a:graphic>
                </wp:inline>
              </w:drawing>
            </w:r>
          </w:p>
        </w:tc>
      </w:tr>
      <w:tr w:rsidR="004B5720" w:rsidRPr="0079244C" w14:paraId="08FD1EBC" w14:textId="77777777" w:rsidTr="00FA703D">
        <w:tc>
          <w:tcPr>
            <w:tcW w:w="9071" w:type="dxa"/>
          </w:tcPr>
          <w:p w14:paraId="5FC7A476" w14:textId="7C3CF856" w:rsidR="004B5720" w:rsidRPr="0079244C" w:rsidRDefault="004B5720" w:rsidP="004B5720">
            <w:pPr>
              <w:pStyle w:val="Nadpis1"/>
              <w:spacing w:before="0"/>
              <w:outlineLvl w:val="0"/>
              <w:rPr>
                <w:b w:val="0"/>
                <w:i/>
                <w:lang w:val="en-US"/>
              </w:rPr>
            </w:pPr>
            <w:r w:rsidRPr="0079244C">
              <w:rPr>
                <w:b w:val="0"/>
                <w:i/>
                <w:lang w:val="en-US"/>
              </w:rPr>
              <w:t>Source: own calculation</w:t>
            </w:r>
            <w:r>
              <w:rPr>
                <w:b w:val="0"/>
                <w:i/>
                <w:lang w:val="en-US"/>
              </w:rPr>
              <w:t>.</w:t>
            </w:r>
            <w:r w:rsidRPr="0079244C">
              <w:rPr>
                <w:b w:val="0"/>
                <w:i/>
                <w:lang w:val="en-US"/>
              </w:rPr>
              <w:t xml:space="preserve"> Scopus</w:t>
            </w:r>
          </w:p>
        </w:tc>
      </w:tr>
    </w:tbl>
    <w:p w14:paraId="2E047003" w14:textId="77777777" w:rsidR="00FA703D" w:rsidRDefault="00FA703D" w:rsidP="00FA703D">
      <w:pPr>
        <w:rPr>
          <w:lang w:val="en-US"/>
        </w:rPr>
      </w:pPr>
    </w:p>
    <w:p w14:paraId="5F11F034" w14:textId="0868F17E" w:rsidR="00FA703D" w:rsidRDefault="00BA6B2E" w:rsidP="00FA703D">
      <w:pPr>
        <w:rPr>
          <w:lang w:val="en-US"/>
        </w:rPr>
      </w:pPr>
      <w:r>
        <w:rPr>
          <w:lang w:val="en-US"/>
        </w:rPr>
        <w:t xml:space="preserve">The cross-country differences within </w:t>
      </w:r>
      <w:r w:rsidR="00430B11" w:rsidRPr="00430B11">
        <w:rPr>
          <w:i/>
          <w:iCs/>
          <w:lang w:val="en-US"/>
        </w:rPr>
        <w:t>p</w:t>
      </w:r>
      <w:r w:rsidRPr="00430B11">
        <w:rPr>
          <w:i/>
          <w:iCs/>
          <w:lang w:val="en-US"/>
        </w:rPr>
        <w:t>hysical</w:t>
      </w:r>
      <w:r>
        <w:rPr>
          <w:lang w:val="en-US"/>
        </w:rPr>
        <w:t xml:space="preserve"> and </w:t>
      </w:r>
      <w:r w:rsidR="00430B11" w:rsidRPr="00430B11">
        <w:rPr>
          <w:i/>
          <w:iCs/>
          <w:lang w:val="en-US"/>
        </w:rPr>
        <w:t>life s</w:t>
      </w:r>
      <w:r w:rsidRPr="00430B11">
        <w:rPr>
          <w:i/>
          <w:iCs/>
          <w:lang w:val="en-US"/>
        </w:rPr>
        <w:t>ciences</w:t>
      </w:r>
      <w:r>
        <w:rPr>
          <w:lang w:val="en-US"/>
        </w:rPr>
        <w:t xml:space="preserve"> are relatively minor. </w:t>
      </w:r>
      <w:r w:rsidR="00FA703D">
        <w:rPr>
          <w:lang w:val="en-US"/>
        </w:rPr>
        <w:t xml:space="preserve">Approximately 40 % of all documents </w:t>
      </w:r>
      <w:r>
        <w:rPr>
          <w:lang w:val="en-US"/>
        </w:rPr>
        <w:t xml:space="preserve">is </w:t>
      </w:r>
      <w:r w:rsidR="00FA703D">
        <w:rPr>
          <w:lang w:val="en-US"/>
        </w:rPr>
        <w:t>published in journals with highest globalization (</w:t>
      </w:r>
      <w:r w:rsidR="00FA703D" w:rsidRPr="00BA6B2E">
        <w:rPr>
          <w:i/>
          <w:iCs/>
          <w:lang w:val="en-US"/>
        </w:rPr>
        <w:t>Q1</w:t>
      </w:r>
      <w:r w:rsidR="00FA703D">
        <w:rPr>
          <w:lang w:val="en-US"/>
        </w:rPr>
        <w:t>)</w:t>
      </w:r>
      <w:r>
        <w:rPr>
          <w:lang w:val="en-US"/>
        </w:rPr>
        <w:t xml:space="preserve"> and additional 2</w:t>
      </w:r>
      <w:r w:rsidR="00F86E5C">
        <w:rPr>
          <w:lang w:val="en-US"/>
        </w:rPr>
        <w:t>5-30</w:t>
      </w:r>
      <w:r>
        <w:rPr>
          <w:lang w:val="en-US"/>
        </w:rPr>
        <w:t xml:space="preserve">% in the second quartile. There is slightly higher share of Q4 in Czech Republic and Poland, especially in </w:t>
      </w:r>
      <w:r w:rsidR="00430B11">
        <w:rPr>
          <w:i/>
          <w:iCs/>
          <w:lang w:val="en-US"/>
        </w:rPr>
        <w:t>l</w:t>
      </w:r>
      <w:r w:rsidRPr="00430B11">
        <w:rPr>
          <w:i/>
          <w:iCs/>
          <w:lang w:val="en-US"/>
        </w:rPr>
        <w:t xml:space="preserve">ife </w:t>
      </w:r>
      <w:r w:rsidR="00430B11">
        <w:rPr>
          <w:i/>
          <w:iCs/>
          <w:lang w:val="en-US"/>
        </w:rPr>
        <w:t>s</w:t>
      </w:r>
      <w:r w:rsidRPr="00430B11">
        <w:rPr>
          <w:i/>
          <w:iCs/>
          <w:lang w:val="en-US"/>
        </w:rPr>
        <w:t>ciences</w:t>
      </w:r>
      <w:r>
        <w:rPr>
          <w:lang w:val="en-US"/>
        </w:rPr>
        <w:t>.</w:t>
      </w:r>
    </w:p>
    <w:p w14:paraId="1EBF94CE" w14:textId="36BC74BC" w:rsidR="00BA6B2E" w:rsidRDefault="00BA6B2E" w:rsidP="00FA703D">
      <w:pPr>
        <w:rPr>
          <w:lang w:val="en-US"/>
        </w:rPr>
      </w:pPr>
    </w:p>
    <w:p w14:paraId="25E3496B" w14:textId="5E5FF7E6" w:rsidR="008725AE" w:rsidRDefault="008A6C0D" w:rsidP="00FA703D">
      <w:pPr>
        <w:rPr>
          <w:lang w:val="en-US"/>
        </w:rPr>
      </w:pPr>
      <w:r>
        <w:rPr>
          <w:lang w:val="en-US"/>
        </w:rPr>
        <w:t>In Czech Republic</w:t>
      </w:r>
      <w:r w:rsidR="00F86E5C">
        <w:rPr>
          <w:lang w:val="en-US"/>
        </w:rPr>
        <w:t xml:space="preserve"> and</w:t>
      </w:r>
      <w:r>
        <w:rPr>
          <w:lang w:val="en-US"/>
        </w:rPr>
        <w:t xml:space="preserve"> Poland almost 40 % of all documents is published in the Q4 journals in </w:t>
      </w:r>
      <w:r w:rsidR="00430B11" w:rsidRPr="00430B11">
        <w:rPr>
          <w:i/>
          <w:iCs/>
          <w:lang w:val="en-US"/>
        </w:rPr>
        <w:t>s</w:t>
      </w:r>
      <w:r w:rsidRPr="00430B11">
        <w:rPr>
          <w:i/>
          <w:iCs/>
          <w:lang w:val="en-US"/>
        </w:rPr>
        <w:t>ocial</w:t>
      </w:r>
      <w:r w:rsidR="008725AE" w:rsidRPr="00430B11">
        <w:rPr>
          <w:i/>
          <w:iCs/>
          <w:lang w:val="en-US"/>
        </w:rPr>
        <w:t xml:space="preserve"> sciences</w:t>
      </w:r>
      <w:r>
        <w:rPr>
          <w:lang w:val="en-US"/>
        </w:rPr>
        <w:t xml:space="preserve">. The same figure </w:t>
      </w:r>
      <w:r w:rsidR="008725AE">
        <w:rPr>
          <w:lang w:val="en-US"/>
        </w:rPr>
        <w:t xml:space="preserve">is approx. </w:t>
      </w:r>
      <w:r w:rsidR="00F86E5C">
        <w:rPr>
          <w:lang w:val="en-US"/>
        </w:rPr>
        <w:t>30</w:t>
      </w:r>
      <w:r w:rsidR="008725AE">
        <w:rPr>
          <w:lang w:val="en-US"/>
        </w:rPr>
        <w:t xml:space="preserve"> % </w:t>
      </w:r>
      <w:r w:rsidR="00F86E5C">
        <w:rPr>
          <w:lang w:val="en-US"/>
        </w:rPr>
        <w:t>in France and</w:t>
      </w:r>
      <w:r w:rsidR="008725AE">
        <w:rPr>
          <w:lang w:val="en-US"/>
        </w:rPr>
        <w:t xml:space="preserve"> 20 % in Germany.</w:t>
      </w:r>
      <w:r w:rsidR="00F86E5C">
        <w:rPr>
          <w:lang w:val="en-US"/>
        </w:rPr>
        <w:t xml:space="preserve"> </w:t>
      </w:r>
      <w:r w:rsidR="00516B71">
        <w:rPr>
          <w:lang w:val="en-US"/>
        </w:rPr>
        <w:t>I</w:t>
      </w:r>
      <w:r w:rsidR="00F86E5C">
        <w:rPr>
          <w:lang w:val="en-US"/>
        </w:rPr>
        <w:t xml:space="preserve">n the Netherlands and Denmark </w:t>
      </w:r>
      <w:r w:rsidR="00516B71">
        <w:rPr>
          <w:lang w:val="en-US"/>
        </w:rPr>
        <w:t xml:space="preserve">only 3 % of all documents is published in Q4. </w:t>
      </w:r>
      <w:r w:rsidR="008725AE">
        <w:rPr>
          <w:lang w:val="en-US"/>
        </w:rPr>
        <w:t xml:space="preserve">Not surprisingly, the </w:t>
      </w:r>
      <w:r w:rsidR="008725AE">
        <w:rPr>
          <w:lang w:val="en-US"/>
        </w:rPr>
        <w:lastRenderedPageBreak/>
        <w:t xml:space="preserve">larger portion of research is published in Q4, the less is published in the most globalized journals. Similar patterns can also be found in the </w:t>
      </w:r>
      <w:r w:rsidR="00430B11" w:rsidRPr="00430B11">
        <w:rPr>
          <w:i/>
          <w:iCs/>
          <w:lang w:val="en-US"/>
        </w:rPr>
        <w:t>h</w:t>
      </w:r>
      <w:r w:rsidR="008725AE" w:rsidRPr="00430B11">
        <w:rPr>
          <w:i/>
          <w:iCs/>
          <w:lang w:val="en-US"/>
        </w:rPr>
        <w:t>ealth sciences</w:t>
      </w:r>
      <w:r w:rsidR="008725AE">
        <w:rPr>
          <w:lang w:val="en-US"/>
        </w:rPr>
        <w:t xml:space="preserve">. </w:t>
      </w:r>
    </w:p>
    <w:p w14:paraId="32797D8D" w14:textId="222C75B8" w:rsidR="00D61F66" w:rsidRDefault="00D61F66" w:rsidP="00D61F66">
      <w:pPr>
        <w:pStyle w:val="Nadpis2"/>
        <w:tabs>
          <w:tab w:val="left" w:pos="4050"/>
        </w:tabs>
        <w:rPr>
          <w:lang w:val="en-US"/>
        </w:rPr>
      </w:pPr>
      <w:r>
        <w:rPr>
          <w:lang w:val="en-US"/>
        </w:rPr>
        <w:t>Globalization in Russia and China</w:t>
      </w:r>
    </w:p>
    <w:p w14:paraId="79D248C9" w14:textId="2188CB09" w:rsidR="00D61F66" w:rsidRDefault="00D61F66" w:rsidP="00D61F66">
      <w:pPr>
        <w:rPr>
          <w:lang w:val="en-US"/>
        </w:rPr>
      </w:pPr>
      <w:r w:rsidRPr="0079244C">
        <w:rPr>
          <w:lang w:val="en-US"/>
        </w:rPr>
        <w:t>Russia is a prime example of the strongly isolated research system</w:t>
      </w:r>
      <w:r w:rsidR="00DF4CE0">
        <w:rPr>
          <w:lang w:val="en-US"/>
        </w:rPr>
        <w:t xml:space="preserve"> (see figure </w:t>
      </w:r>
      <w:r w:rsidR="004B5720">
        <w:rPr>
          <w:lang w:val="en-US"/>
        </w:rPr>
        <w:t>5</w:t>
      </w:r>
      <w:r w:rsidR="00DF4CE0">
        <w:rPr>
          <w:lang w:val="en-US"/>
        </w:rPr>
        <w:t>)</w:t>
      </w:r>
      <w:r w:rsidRPr="0079244C">
        <w:rPr>
          <w:lang w:val="en-US"/>
        </w:rPr>
        <w:t>. In 2017</w:t>
      </w:r>
      <w:r w:rsidR="00DF4CE0">
        <w:rPr>
          <w:lang w:val="en-US"/>
        </w:rPr>
        <w:t>,</w:t>
      </w:r>
      <w:r w:rsidRPr="0079244C">
        <w:rPr>
          <w:lang w:val="en-US"/>
        </w:rPr>
        <w:t xml:space="preserve"> Russia ranked as the first or second least globalized country in all broad disciplines. Even when extended to the narrow definition of disciplines</w:t>
      </w:r>
      <w:r>
        <w:rPr>
          <w:lang w:val="en-US"/>
        </w:rPr>
        <w:t>.</w:t>
      </w:r>
      <w:r w:rsidRPr="0079244C">
        <w:rPr>
          <w:lang w:val="en-US"/>
        </w:rPr>
        <w:t xml:space="preserve"> Russia is among the last 3 countries in 23 out of 25 disciplines where the data are available. </w:t>
      </w:r>
      <w:r>
        <w:rPr>
          <w:lang w:val="en-US"/>
        </w:rPr>
        <w:t>Moreover</w:t>
      </w:r>
      <w:r w:rsidR="00BA69A0">
        <w:rPr>
          <w:lang w:val="en-US"/>
        </w:rPr>
        <w:t>,</w:t>
      </w:r>
      <w:r>
        <w:rPr>
          <w:lang w:val="en-US"/>
        </w:rPr>
        <w:t xml:space="preserve"> Russian science does not indicate any</w:t>
      </w:r>
      <w:r w:rsidR="006E4510">
        <w:rPr>
          <w:lang w:val="en-US"/>
        </w:rPr>
        <w:t xml:space="preserve"> significant changes.</w:t>
      </w:r>
      <w:r w:rsidR="004F3DA4">
        <w:rPr>
          <w:lang w:val="en-US"/>
        </w:rPr>
        <w:t xml:space="preserve"> More than 50 % of their research is published in the least globalized quartile jou</w:t>
      </w:r>
      <w:r w:rsidR="00B8152D">
        <w:rPr>
          <w:lang w:val="en-US"/>
        </w:rPr>
        <w:t>r</w:t>
      </w:r>
      <w:r w:rsidR="004F3DA4">
        <w:rPr>
          <w:lang w:val="en-US"/>
        </w:rPr>
        <w:t xml:space="preserve">nals in all disciplines. In </w:t>
      </w:r>
      <w:r w:rsidR="004F3DA4" w:rsidRPr="00430B11">
        <w:rPr>
          <w:i/>
          <w:iCs/>
          <w:lang w:val="en-US"/>
        </w:rPr>
        <w:t>social sciences</w:t>
      </w:r>
      <w:r w:rsidR="004F3DA4">
        <w:rPr>
          <w:lang w:val="en-US"/>
        </w:rPr>
        <w:t>, it is 74 %.</w:t>
      </w:r>
    </w:p>
    <w:p w14:paraId="6565D3EE" w14:textId="77777777" w:rsidR="006E4510" w:rsidRDefault="006E4510" w:rsidP="00D61F66">
      <w:pPr>
        <w:rPr>
          <w:lang w:val="en-US"/>
        </w:rPr>
      </w:pPr>
    </w:p>
    <w:p w14:paraId="2967A7A4" w14:textId="77777777" w:rsidR="006E4510" w:rsidRDefault="006E4510" w:rsidP="006E4510">
      <w:pPr>
        <w:rPr>
          <w:lang w:val="en-US"/>
        </w:rPr>
      </w:pPr>
      <w:r>
        <w:rPr>
          <w:lang w:val="en-US"/>
        </w:rPr>
        <w:t>This is in sharp contrast with the case of China. Although</w:t>
      </w:r>
      <w:r w:rsidRPr="0079244C">
        <w:rPr>
          <w:lang w:val="en-US"/>
        </w:rPr>
        <w:t xml:space="preserve"> </w:t>
      </w:r>
      <w:r>
        <w:rPr>
          <w:lang w:val="en-US"/>
        </w:rPr>
        <w:t>a</w:t>
      </w:r>
      <w:r w:rsidRPr="0079244C">
        <w:rPr>
          <w:lang w:val="en-US"/>
        </w:rPr>
        <w:t>t the beginning of the analyzed period</w:t>
      </w:r>
      <w:r>
        <w:rPr>
          <w:lang w:val="en-US"/>
        </w:rPr>
        <w:t>,</w:t>
      </w:r>
      <w:r w:rsidRPr="0079244C">
        <w:rPr>
          <w:lang w:val="en-US"/>
        </w:rPr>
        <w:t xml:space="preserve"> in 2005</w:t>
      </w:r>
      <w:r>
        <w:rPr>
          <w:lang w:val="en-US"/>
        </w:rPr>
        <w:t>,</w:t>
      </w:r>
      <w:r w:rsidRPr="0079244C">
        <w:rPr>
          <w:lang w:val="en-US"/>
        </w:rPr>
        <w:t xml:space="preserve"> China was the least globalized country in the world in </w:t>
      </w:r>
      <w:r w:rsidRPr="0079244C">
        <w:rPr>
          <w:i/>
          <w:lang w:val="en-US"/>
        </w:rPr>
        <w:t>All disciplines</w:t>
      </w:r>
      <w:r>
        <w:rPr>
          <w:i/>
          <w:lang w:val="en-US"/>
        </w:rPr>
        <w:t xml:space="preserve"> </w:t>
      </w:r>
      <w:r>
        <w:rPr>
          <w:iCs/>
          <w:lang w:val="en-US"/>
        </w:rPr>
        <w:t>(</w:t>
      </w:r>
      <w:proofErr w:type="spellStart"/>
      <w:r>
        <w:rPr>
          <w:iCs/>
          <w:lang w:val="en-US"/>
        </w:rPr>
        <w:t>Moed</w:t>
      </w:r>
      <w:proofErr w:type="spellEnd"/>
      <w:r>
        <w:rPr>
          <w:iCs/>
          <w:lang w:val="en-US"/>
        </w:rPr>
        <w:t xml:space="preserve"> 2002)</w:t>
      </w:r>
      <w:r>
        <w:rPr>
          <w:i/>
          <w:lang w:val="en-US"/>
        </w:rPr>
        <w:t>,</w:t>
      </w:r>
      <w:r w:rsidRPr="0079244C">
        <w:rPr>
          <w:i/>
          <w:lang w:val="en-US"/>
        </w:rPr>
        <w:t xml:space="preserve"> </w:t>
      </w:r>
      <w:r w:rsidRPr="0079244C">
        <w:rPr>
          <w:lang w:val="en-US"/>
        </w:rPr>
        <w:t xml:space="preserve">and among the 5 least globalized in all broad disciplines </w:t>
      </w:r>
      <w:r>
        <w:rPr>
          <w:lang w:val="en-US"/>
        </w:rPr>
        <w:t>R</w:t>
      </w:r>
      <w:r w:rsidRPr="0079244C">
        <w:rPr>
          <w:lang w:val="en-US"/>
        </w:rPr>
        <w:t>apid transformation of the Chinese system resulted in the relatively fast growth of globalization. During the analyzed period</w:t>
      </w:r>
      <w:r>
        <w:rPr>
          <w:lang w:val="en-US"/>
        </w:rPr>
        <w:t>,</w:t>
      </w:r>
      <w:r w:rsidRPr="0079244C">
        <w:rPr>
          <w:lang w:val="en-US"/>
        </w:rPr>
        <w:t xml:space="preserve"> the globalization grew fast across all </w:t>
      </w:r>
      <w:r>
        <w:rPr>
          <w:lang w:val="en-US"/>
        </w:rPr>
        <w:t xml:space="preserve">broad </w:t>
      </w:r>
      <w:r w:rsidRPr="0079244C">
        <w:rPr>
          <w:lang w:val="en-US"/>
        </w:rPr>
        <w:t>disciplines.</w:t>
      </w:r>
      <w:r>
        <w:rPr>
          <w:lang w:val="en-US"/>
        </w:rPr>
        <w:t xml:space="preserve"> </w:t>
      </w:r>
      <w:r w:rsidRPr="0079244C">
        <w:rPr>
          <w:lang w:val="en-US"/>
        </w:rPr>
        <w:t xml:space="preserve">In 2017 China was still less globalized than </w:t>
      </w:r>
      <w:r w:rsidRPr="0079244C">
        <w:rPr>
          <w:i/>
          <w:lang w:val="en-US"/>
        </w:rPr>
        <w:t>advanced countries</w:t>
      </w:r>
      <w:r>
        <w:rPr>
          <w:lang w:val="en-US"/>
        </w:rPr>
        <w:t>,</w:t>
      </w:r>
      <w:r w:rsidRPr="0079244C">
        <w:rPr>
          <w:lang w:val="en-US"/>
        </w:rPr>
        <w:t xml:space="preserve"> but its </w:t>
      </w:r>
      <w:r>
        <w:rPr>
          <w:lang w:val="en-US"/>
        </w:rPr>
        <w:t>path to globalization</w:t>
      </w:r>
      <w:r w:rsidRPr="0079244C">
        <w:rPr>
          <w:lang w:val="en-US"/>
        </w:rPr>
        <w:t xml:space="preserve"> is </w:t>
      </w:r>
      <w:r>
        <w:rPr>
          <w:lang w:val="en-US"/>
        </w:rPr>
        <w:t>undoubtable</w:t>
      </w:r>
      <w:r w:rsidRPr="0079244C">
        <w:rPr>
          <w:lang w:val="en-US"/>
        </w:rPr>
        <w:t xml:space="preserve">. </w:t>
      </w:r>
    </w:p>
    <w:p w14:paraId="133F3A90" w14:textId="77777777" w:rsidR="00D61F66" w:rsidRDefault="00D61F66" w:rsidP="00D61F66">
      <w:pPr>
        <w:rPr>
          <w:lang w:val="en-US"/>
        </w:rPr>
      </w:pP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61F66" w:rsidRPr="0079244C" w14:paraId="1E2965D9" w14:textId="77777777" w:rsidTr="009330CE">
        <w:tc>
          <w:tcPr>
            <w:tcW w:w="8446" w:type="dxa"/>
          </w:tcPr>
          <w:p w14:paraId="7BB65D62" w14:textId="699C486E" w:rsidR="00D61F66" w:rsidRPr="0079244C" w:rsidRDefault="00D61F66" w:rsidP="00DB252B">
            <w:pPr>
              <w:rPr>
                <w:b/>
                <w:lang w:val="en-US"/>
              </w:rPr>
            </w:pPr>
            <w:r w:rsidRPr="0079244C">
              <w:rPr>
                <w:b/>
                <w:lang w:val="en-US"/>
              </w:rPr>
              <w:t xml:space="preserve">Figure </w:t>
            </w:r>
            <w:r w:rsidR="004B5720">
              <w:rPr>
                <w:b/>
                <w:lang w:val="en-US"/>
              </w:rPr>
              <w:t>5</w:t>
            </w:r>
            <w:r w:rsidRPr="0079244C">
              <w:rPr>
                <w:b/>
                <w:lang w:val="en-US"/>
              </w:rPr>
              <w:t>: Globalization in broad disciplines in China and Russia in time (Euclidian distance)</w:t>
            </w:r>
          </w:p>
        </w:tc>
      </w:tr>
      <w:tr w:rsidR="00D61F66" w:rsidRPr="0079244C" w14:paraId="4EB59605" w14:textId="77777777" w:rsidTr="009330CE">
        <w:tc>
          <w:tcPr>
            <w:tcW w:w="8446" w:type="dxa"/>
          </w:tcPr>
          <w:p w14:paraId="35350961" w14:textId="70580E62" w:rsidR="00D61F66" w:rsidRPr="0079244C" w:rsidRDefault="009C377B" w:rsidP="00DB252B">
            <w:pPr>
              <w:rPr>
                <w:lang w:val="en-US"/>
              </w:rPr>
            </w:pPr>
            <w:r w:rsidRPr="009C377B">
              <w:rPr>
                <w:lang w:val="en-US"/>
              </w:rPr>
              <w:drawing>
                <wp:inline distT="0" distB="0" distL="0" distR="0" wp14:anchorId="7D2CA894" wp14:editId="354C3405">
                  <wp:extent cx="5760085" cy="3393440"/>
                  <wp:effectExtent l="0" t="0" r="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085" cy="3393440"/>
                          </a:xfrm>
                          <a:prstGeom prst="rect">
                            <a:avLst/>
                          </a:prstGeom>
                        </pic:spPr>
                      </pic:pic>
                    </a:graphicData>
                  </a:graphic>
                </wp:inline>
              </w:drawing>
            </w:r>
          </w:p>
        </w:tc>
      </w:tr>
      <w:tr w:rsidR="00D61F66" w:rsidRPr="0079244C" w14:paraId="3A2E98EE" w14:textId="77777777" w:rsidTr="009330CE">
        <w:tc>
          <w:tcPr>
            <w:tcW w:w="8446" w:type="dxa"/>
          </w:tcPr>
          <w:p w14:paraId="2749181B" w14:textId="77777777" w:rsidR="00D61F66" w:rsidRPr="0079244C" w:rsidRDefault="00D61F66" w:rsidP="00DB252B">
            <w:pPr>
              <w:pStyle w:val="Nadpis1"/>
              <w:spacing w:before="0"/>
              <w:outlineLvl w:val="0"/>
              <w:rPr>
                <w:b w:val="0"/>
                <w:i/>
                <w:lang w:val="en-US"/>
              </w:rPr>
            </w:pPr>
            <w:r w:rsidRPr="0079244C">
              <w:rPr>
                <w:b w:val="0"/>
                <w:i/>
                <w:lang w:val="en-US"/>
              </w:rPr>
              <w:t>Source: own calculation</w:t>
            </w:r>
            <w:r>
              <w:rPr>
                <w:b w:val="0"/>
                <w:i/>
                <w:lang w:val="en-US"/>
              </w:rPr>
              <w:t>.</w:t>
            </w:r>
            <w:r w:rsidRPr="0079244C">
              <w:rPr>
                <w:b w:val="0"/>
                <w:i/>
                <w:lang w:val="en-US"/>
              </w:rPr>
              <w:t xml:space="preserve"> Scopus</w:t>
            </w:r>
          </w:p>
        </w:tc>
      </w:tr>
    </w:tbl>
    <w:p w14:paraId="0F25A7BC" w14:textId="63F2760A" w:rsidR="009330CE" w:rsidRDefault="00D61F66" w:rsidP="009330CE">
      <w:pPr>
        <w:pStyle w:val="Nadpis1"/>
        <w:rPr>
          <w:lang w:val="en-US"/>
        </w:rPr>
      </w:pPr>
      <w:r>
        <w:rPr>
          <w:lang w:val="en-US"/>
        </w:rPr>
        <w:t>Discussion and conclusion</w:t>
      </w:r>
    </w:p>
    <w:p w14:paraId="2B05DD0A" w14:textId="71215508" w:rsidR="009330CE" w:rsidRDefault="009330CE" w:rsidP="009330CE">
      <w:pPr>
        <w:rPr>
          <w:lang w:val="en-US"/>
        </w:rPr>
      </w:pPr>
      <w:r>
        <w:rPr>
          <w:lang w:val="en-US"/>
        </w:rPr>
        <w:t xml:space="preserve">The </w:t>
      </w:r>
      <w:r w:rsidR="004E53C6">
        <w:rPr>
          <w:lang w:val="en-US"/>
        </w:rPr>
        <w:t>most important</w:t>
      </w:r>
      <w:r>
        <w:rPr>
          <w:lang w:val="en-US"/>
        </w:rPr>
        <w:t xml:space="preserve"> outcome of </w:t>
      </w:r>
      <w:r w:rsidR="005320F0">
        <w:rPr>
          <w:lang w:val="en-US"/>
        </w:rPr>
        <w:t xml:space="preserve">this paper is </w:t>
      </w:r>
      <w:r>
        <w:rPr>
          <w:lang w:val="en-US"/>
        </w:rPr>
        <w:t xml:space="preserve">a rich dataset </w:t>
      </w:r>
      <w:r w:rsidR="004E53C6">
        <w:rPr>
          <w:lang w:val="en-US"/>
        </w:rPr>
        <w:t>measuring the global</w:t>
      </w:r>
      <w:r w:rsidR="005320F0">
        <w:rPr>
          <w:lang w:val="en-US"/>
        </w:rPr>
        <w:t>ization</w:t>
      </w:r>
      <w:r w:rsidR="004E53C6">
        <w:rPr>
          <w:lang w:val="en-US"/>
        </w:rPr>
        <w:t xml:space="preserve"> </w:t>
      </w:r>
      <w:r w:rsidR="00D342BC">
        <w:rPr>
          <w:lang w:val="en-US"/>
        </w:rPr>
        <w:t>of journal publications of</w:t>
      </w:r>
      <w:r w:rsidR="004E53C6">
        <w:rPr>
          <w:lang w:val="en-US"/>
        </w:rPr>
        <w:t xml:space="preserve"> researchers </w:t>
      </w:r>
      <w:r w:rsidR="00403E26">
        <w:rPr>
          <w:lang w:val="en-US"/>
        </w:rPr>
        <w:t>across</w:t>
      </w:r>
      <w:r w:rsidR="00D342BC">
        <w:rPr>
          <w:lang w:val="en-US"/>
        </w:rPr>
        <w:t xml:space="preserve"> countr</w:t>
      </w:r>
      <w:r w:rsidR="00403E26">
        <w:rPr>
          <w:lang w:val="en-US"/>
        </w:rPr>
        <w:t>ies</w:t>
      </w:r>
      <w:r w:rsidR="00D342BC">
        <w:rPr>
          <w:lang w:val="en-US"/>
        </w:rPr>
        <w:t>, discipline</w:t>
      </w:r>
      <w:r w:rsidR="00403E26">
        <w:rPr>
          <w:lang w:val="en-US"/>
        </w:rPr>
        <w:t>s</w:t>
      </w:r>
      <w:r w:rsidR="00D342BC">
        <w:rPr>
          <w:lang w:val="en-US"/>
        </w:rPr>
        <w:t xml:space="preserve"> and </w:t>
      </w:r>
      <w:r w:rsidR="00403E26">
        <w:rPr>
          <w:lang w:val="en-US"/>
        </w:rPr>
        <w:t>in time</w:t>
      </w:r>
      <w:r w:rsidR="004E53C6">
        <w:rPr>
          <w:lang w:val="en-US"/>
        </w:rPr>
        <w:t>. Data</w:t>
      </w:r>
      <w:r w:rsidR="000F3F46">
        <w:rPr>
          <w:lang w:val="en-US"/>
        </w:rPr>
        <w:t xml:space="preserve"> calculated from more than </w:t>
      </w:r>
      <w:r w:rsidR="00495ACA">
        <w:rPr>
          <w:lang w:val="en-US"/>
        </w:rPr>
        <w:t>34 964</w:t>
      </w:r>
      <w:r w:rsidR="000F3F46">
        <w:rPr>
          <w:lang w:val="en-US"/>
        </w:rPr>
        <w:t xml:space="preserve"> Scopus-indexed journals, </w:t>
      </w:r>
      <w:r w:rsidR="004E53C6">
        <w:rPr>
          <w:lang w:val="en-US"/>
        </w:rPr>
        <w:t xml:space="preserve">are available on 174 countries, 27 narrow disciplines and 4 broad disciplines and 13 years between 2005 and 2017. </w:t>
      </w:r>
      <w:r w:rsidR="00711F22">
        <w:rPr>
          <w:lang w:val="en-US"/>
        </w:rPr>
        <w:t xml:space="preserve">The globalization is measured using </w:t>
      </w:r>
      <w:r w:rsidR="00AD02D3">
        <w:rPr>
          <w:lang w:val="en-US"/>
        </w:rPr>
        <w:t>7</w:t>
      </w:r>
      <w:r w:rsidR="00D342BC">
        <w:rPr>
          <w:lang w:val="en-US"/>
        </w:rPr>
        <w:t xml:space="preserve"> different </w:t>
      </w:r>
      <w:r w:rsidR="00711F22">
        <w:rPr>
          <w:lang w:val="en-US"/>
        </w:rPr>
        <w:t xml:space="preserve">indicators </w:t>
      </w:r>
      <w:r w:rsidR="00D342BC">
        <w:rPr>
          <w:lang w:val="en-US"/>
        </w:rPr>
        <w:t xml:space="preserve">of globalization. </w:t>
      </w:r>
      <w:r w:rsidR="00711F22">
        <w:rPr>
          <w:lang w:val="en-US"/>
        </w:rPr>
        <w:t xml:space="preserve">For each country, discipline, year and indicator we report average globalization score and the distribution of the research output across </w:t>
      </w:r>
      <w:r w:rsidR="00711F22">
        <w:rPr>
          <w:lang w:val="en-US"/>
        </w:rPr>
        <w:lastRenderedPageBreak/>
        <w:t>quartiles.</w:t>
      </w:r>
      <w:r w:rsidR="00403E26">
        <w:rPr>
          <w:lang w:val="en-US"/>
        </w:rPr>
        <w:t xml:space="preserve"> G</w:t>
      </w:r>
      <w:r w:rsidR="00711F22">
        <w:rPr>
          <w:lang w:val="en-US"/>
        </w:rPr>
        <w:t xml:space="preserve">lobalization indicators of individual journals are </w:t>
      </w:r>
      <w:r w:rsidR="00403E26">
        <w:rPr>
          <w:lang w:val="en-US"/>
        </w:rPr>
        <w:t xml:space="preserve">also </w:t>
      </w:r>
      <w:r w:rsidR="00711F22">
        <w:rPr>
          <w:lang w:val="en-US"/>
        </w:rPr>
        <w:t xml:space="preserve">provided. See the appendix </w:t>
      </w:r>
      <w:r w:rsidR="003F5EFF">
        <w:rPr>
          <w:lang w:val="en-US"/>
        </w:rPr>
        <w:t>A2</w:t>
      </w:r>
      <w:r w:rsidR="00B8152D">
        <w:rPr>
          <w:lang w:val="en-US"/>
        </w:rPr>
        <w:t xml:space="preserve"> and </w:t>
      </w:r>
      <w:r w:rsidR="003F5EFF">
        <w:rPr>
          <w:lang w:val="en-US"/>
        </w:rPr>
        <w:t>A</w:t>
      </w:r>
      <w:r w:rsidR="00B8152D">
        <w:rPr>
          <w:lang w:val="en-US"/>
        </w:rPr>
        <w:t>3</w:t>
      </w:r>
      <w:r w:rsidR="00403E26">
        <w:rPr>
          <w:lang w:val="en-US"/>
        </w:rPr>
        <w:t xml:space="preserve"> for details</w:t>
      </w:r>
      <w:r w:rsidR="00711F22">
        <w:rPr>
          <w:lang w:val="en-US"/>
        </w:rPr>
        <w:t>.</w:t>
      </w:r>
      <w:r w:rsidR="004E53C6">
        <w:rPr>
          <w:lang w:val="en-US"/>
        </w:rPr>
        <w:t xml:space="preserve"> </w:t>
      </w:r>
    </w:p>
    <w:p w14:paraId="29AB6637" w14:textId="1250C7B8" w:rsidR="004E53C6" w:rsidRDefault="004E53C6" w:rsidP="009330CE">
      <w:pPr>
        <w:rPr>
          <w:lang w:val="en-US"/>
        </w:rPr>
      </w:pPr>
    </w:p>
    <w:p w14:paraId="400A9CDC" w14:textId="5DCE8F6B" w:rsidR="004E53C6" w:rsidRDefault="00F30D08" w:rsidP="009330CE">
      <w:pPr>
        <w:rPr>
          <w:lang w:val="en-US"/>
        </w:rPr>
      </w:pPr>
      <w:r>
        <w:rPr>
          <w:lang w:val="en-US"/>
        </w:rPr>
        <w:t>T</w:t>
      </w:r>
      <w:r w:rsidR="004E53C6">
        <w:rPr>
          <w:lang w:val="en-US"/>
        </w:rPr>
        <w:t xml:space="preserve">he </w:t>
      </w:r>
      <w:r w:rsidR="00711F22">
        <w:rPr>
          <w:lang w:val="en-US"/>
        </w:rPr>
        <w:t xml:space="preserve">average globalization scores </w:t>
      </w:r>
      <w:r w:rsidR="004E53C6">
        <w:rPr>
          <w:lang w:val="en-US"/>
        </w:rPr>
        <w:t xml:space="preserve">can be inspected in </w:t>
      </w:r>
      <w:r w:rsidR="00DF4CE0">
        <w:rPr>
          <w:lang w:val="en-US"/>
        </w:rPr>
        <w:t>full</w:t>
      </w:r>
      <w:r w:rsidR="00753DBC">
        <w:rPr>
          <w:lang w:val="en-US"/>
        </w:rPr>
        <w:t xml:space="preserve"> </w:t>
      </w:r>
      <w:r w:rsidR="00DF4CE0">
        <w:rPr>
          <w:lang w:val="en-US"/>
        </w:rPr>
        <w:t xml:space="preserve">detail in </w:t>
      </w:r>
      <w:r w:rsidR="004E53C6">
        <w:rPr>
          <w:lang w:val="en-US"/>
        </w:rPr>
        <w:t>an interactive application</w:t>
      </w:r>
      <w:r w:rsidR="00DF4CE0">
        <w:rPr>
          <w:lang w:val="en-US"/>
        </w:rPr>
        <w:t xml:space="preserve"> available at </w:t>
      </w:r>
      <w:hyperlink r:id="rId15" w:history="1">
        <w:r w:rsidR="00DF4CE0">
          <w:rPr>
            <w:rStyle w:val="Hypertextovodkaz"/>
          </w:rPr>
          <w:t>http://www.globalizationofscience.com/</w:t>
        </w:r>
      </w:hyperlink>
      <w:r w:rsidR="00403E26">
        <w:t xml:space="preserve"> (Macháček and </w:t>
      </w:r>
      <w:proofErr w:type="spellStart"/>
      <w:r w:rsidR="00403E26">
        <w:t>Srholec</w:t>
      </w:r>
      <w:proofErr w:type="spellEnd"/>
      <w:r w:rsidR="00403E26">
        <w:t xml:space="preserve"> 2019).</w:t>
      </w:r>
      <w:r w:rsidR="00DF4CE0">
        <w:t xml:space="preserve"> The app can be used to analyse </w:t>
      </w:r>
      <w:r w:rsidR="00D342BC">
        <w:t xml:space="preserve">globalization development in </w:t>
      </w:r>
      <w:r w:rsidR="00DF4CE0">
        <w:t>various disciplines in a single country or to compare a single discipline in different countries.</w:t>
      </w:r>
    </w:p>
    <w:p w14:paraId="47F3E36B" w14:textId="5A563AD0" w:rsidR="004E53C6" w:rsidRDefault="004E53C6" w:rsidP="009330CE">
      <w:pPr>
        <w:rPr>
          <w:lang w:val="en-US"/>
        </w:rPr>
      </w:pPr>
    </w:p>
    <w:p w14:paraId="1F9A03BA" w14:textId="7CE601CF" w:rsidR="00D61F66" w:rsidRDefault="00D342BC" w:rsidP="00DF4CE0">
      <w:pPr>
        <w:rPr>
          <w:lang w:val="en-US"/>
        </w:rPr>
      </w:pPr>
      <w:r>
        <w:rPr>
          <w:lang w:val="en-US"/>
        </w:rPr>
        <w:t>It’s</w:t>
      </w:r>
      <w:r w:rsidR="00AD02D3">
        <w:rPr>
          <w:lang w:val="en-US"/>
        </w:rPr>
        <w:t xml:space="preserve"> (almost)</w:t>
      </w:r>
      <w:r>
        <w:rPr>
          <w:lang w:val="en-US"/>
        </w:rPr>
        <w:t xml:space="preserve"> all about incentives</w:t>
      </w:r>
      <w:r w:rsidR="00B20769">
        <w:rPr>
          <w:lang w:val="en-US"/>
        </w:rPr>
        <w:t xml:space="preserve"> (</w:t>
      </w:r>
      <w:proofErr w:type="spellStart"/>
      <w:r w:rsidR="00B20769">
        <w:rPr>
          <w:lang w:val="en-US"/>
        </w:rPr>
        <w:t>Franzoni</w:t>
      </w:r>
      <w:proofErr w:type="spellEnd"/>
      <w:r w:rsidR="00B20769">
        <w:rPr>
          <w:lang w:val="en-US"/>
        </w:rPr>
        <w:t xml:space="preserve"> et al</w:t>
      </w:r>
      <w:r w:rsidR="00090B87">
        <w:rPr>
          <w:lang w:val="en-US"/>
        </w:rPr>
        <w:t>.</w:t>
      </w:r>
      <w:r w:rsidR="00B20769">
        <w:rPr>
          <w:lang w:val="en-US"/>
        </w:rPr>
        <w:t xml:space="preserve"> 2011)</w:t>
      </w:r>
      <w:r>
        <w:rPr>
          <w:lang w:val="en-US"/>
        </w:rPr>
        <w:t xml:space="preserve">. </w:t>
      </w:r>
      <w:r w:rsidR="00DF4CE0">
        <w:rPr>
          <w:lang w:val="en-US"/>
        </w:rPr>
        <w:t>Countries</w:t>
      </w:r>
      <w:r w:rsidR="00154885">
        <w:rPr>
          <w:lang w:val="en-US"/>
        </w:rPr>
        <w:t xml:space="preserve"> are </w:t>
      </w:r>
      <w:r w:rsidR="00DF4CE0">
        <w:rPr>
          <w:lang w:val="en-US"/>
        </w:rPr>
        <w:t>the most important factor explaining</w:t>
      </w:r>
      <w:r w:rsidR="00F30D08">
        <w:rPr>
          <w:lang w:val="en-US"/>
        </w:rPr>
        <w:t xml:space="preserve"> the</w:t>
      </w:r>
      <w:r w:rsidR="00DF4CE0">
        <w:rPr>
          <w:lang w:val="en-US"/>
        </w:rPr>
        <w:t xml:space="preserve"> heterogeneity of globalization. </w:t>
      </w:r>
      <w:r w:rsidR="00154885">
        <w:rPr>
          <w:lang w:val="en-US"/>
        </w:rPr>
        <w:t xml:space="preserve">Disciplines are much weaker predictor. The incentives provided by </w:t>
      </w:r>
      <w:r w:rsidR="00DF4CE0">
        <w:rPr>
          <w:lang w:val="en-US"/>
        </w:rPr>
        <w:t xml:space="preserve">national research evaluation schemes and the country research culture in general </w:t>
      </w:r>
      <w:r w:rsidR="00753DBC">
        <w:rPr>
          <w:lang w:val="en-US"/>
        </w:rPr>
        <w:t xml:space="preserve">have </w:t>
      </w:r>
      <w:r>
        <w:rPr>
          <w:lang w:val="en-US"/>
        </w:rPr>
        <w:t xml:space="preserve">much </w:t>
      </w:r>
      <w:r w:rsidR="00753DBC">
        <w:rPr>
          <w:lang w:val="en-US"/>
        </w:rPr>
        <w:t xml:space="preserve">higher impact on resulting globalization than the </w:t>
      </w:r>
      <w:r w:rsidR="00154885">
        <w:rPr>
          <w:lang w:val="en-US"/>
        </w:rPr>
        <w:t>discipline</w:t>
      </w:r>
      <w:r w:rsidR="00753DBC">
        <w:rPr>
          <w:lang w:val="en-US"/>
        </w:rPr>
        <w:t xml:space="preserve"> in which the research is done</w:t>
      </w:r>
      <w:r w:rsidR="00DF4CE0">
        <w:rPr>
          <w:lang w:val="en-US"/>
        </w:rPr>
        <w:t>.</w:t>
      </w:r>
    </w:p>
    <w:p w14:paraId="588458D8" w14:textId="16FB4750" w:rsidR="00622DFD" w:rsidRDefault="00622DFD" w:rsidP="00DF4CE0">
      <w:pPr>
        <w:rPr>
          <w:lang w:val="cs-CZ"/>
        </w:rPr>
      </w:pPr>
    </w:p>
    <w:p w14:paraId="24F20EAD" w14:textId="1EE0555E" w:rsidR="00B47099" w:rsidRDefault="00B47099" w:rsidP="00B47099">
      <w:pPr>
        <w:rPr>
          <w:lang w:val="en-US"/>
        </w:rPr>
      </w:pPr>
      <w:r>
        <w:rPr>
          <w:lang w:val="en-US"/>
        </w:rPr>
        <w:t>The more research is needed to understand the results in more detail, focusing on some specific area or a discipline. Any detailed research must deal with the representativeness issue. The distortion is acceptable on a global scale that is described in this paper. However, Scopus might contain country-specific or discipline-specific niches that can drive part of the results. Scopus might not cover substantial part of targeted research at all (Rafols et al</w:t>
      </w:r>
      <w:r w:rsidR="00090B87">
        <w:rPr>
          <w:lang w:val="en-US"/>
        </w:rPr>
        <w:t>.</w:t>
      </w:r>
      <w:r>
        <w:rPr>
          <w:lang w:val="en-US"/>
        </w:rPr>
        <w:t xml:space="preserve"> 2014). The more detail, the higher caution is needed (Waltman 2018).</w:t>
      </w:r>
    </w:p>
    <w:p w14:paraId="40EB7B9D" w14:textId="77777777" w:rsidR="00B47099" w:rsidRPr="00544DEB" w:rsidRDefault="00B47099" w:rsidP="00DF4CE0">
      <w:pPr>
        <w:rPr>
          <w:lang w:val="cs-CZ"/>
        </w:rPr>
      </w:pPr>
    </w:p>
    <w:p w14:paraId="76C7C8C1" w14:textId="576EBD28" w:rsidR="00622DFD" w:rsidRDefault="00622DFD" w:rsidP="00DF4CE0">
      <w:pPr>
        <w:rPr>
          <w:lang w:val="en-US"/>
        </w:rPr>
      </w:pPr>
      <w:r>
        <w:rPr>
          <w:lang w:val="en-US"/>
        </w:rPr>
        <w:t xml:space="preserve">The globalization is generally high (and the differences between disciplines small) in the countries of the “core” – in the Western Europe and North America. This finding is in line with </w:t>
      </w:r>
      <w:proofErr w:type="spellStart"/>
      <w:r>
        <w:rPr>
          <w:lang w:val="en-US"/>
        </w:rPr>
        <w:t>Zitt</w:t>
      </w:r>
      <w:proofErr w:type="spellEnd"/>
      <w:r>
        <w:rPr>
          <w:lang w:val="en-US"/>
        </w:rPr>
        <w:t xml:space="preserve"> et al. (1998) who announced “</w:t>
      </w:r>
      <w:r w:rsidRPr="00865650">
        <w:rPr>
          <w:i/>
          <w:iCs/>
          <w:lang w:val="en-US"/>
        </w:rPr>
        <w:t>almost complete transition from national to the transnational mode of communication</w:t>
      </w:r>
      <w:r>
        <w:rPr>
          <w:lang w:val="en-US"/>
        </w:rPr>
        <w:t xml:space="preserve">” already </w:t>
      </w:r>
      <w:r w:rsidR="00711F22">
        <w:rPr>
          <w:lang w:val="en-US"/>
        </w:rPr>
        <w:t>at</w:t>
      </w:r>
      <w:r>
        <w:rPr>
          <w:lang w:val="en-US"/>
        </w:rPr>
        <w:t xml:space="preserve"> the end of the last century.</w:t>
      </w:r>
      <w:r w:rsidR="0072121F">
        <w:rPr>
          <w:lang w:val="en-US"/>
        </w:rPr>
        <w:t xml:space="preserve"> </w:t>
      </w:r>
    </w:p>
    <w:p w14:paraId="287020BF" w14:textId="266C0CF5" w:rsidR="00622DFD" w:rsidRDefault="00622DFD" w:rsidP="00DF4CE0">
      <w:pPr>
        <w:rPr>
          <w:lang w:val="en-US"/>
        </w:rPr>
      </w:pPr>
    </w:p>
    <w:p w14:paraId="5A73C54F" w14:textId="1BE8D720" w:rsidR="003B75A8" w:rsidRDefault="001B54BE" w:rsidP="00680C7B">
      <w:pPr>
        <w:rPr>
          <w:lang w:val="en-US"/>
        </w:rPr>
      </w:pPr>
      <w:r>
        <w:rPr>
          <w:lang w:val="en-US"/>
        </w:rPr>
        <w:t xml:space="preserve">The </w:t>
      </w:r>
      <w:r w:rsidR="000C18DB">
        <w:rPr>
          <w:lang w:val="en-US"/>
        </w:rPr>
        <w:t xml:space="preserve">low globalization is symptomatic for the </w:t>
      </w:r>
      <w:r w:rsidR="00622DFD">
        <w:rPr>
          <w:lang w:val="en-US"/>
        </w:rPr>
        <w:t>countries of the former soviet bloc</w:t>
      </w:r>
      <w:r w:rsidR="00600D5B">
        <w:rPr>
          <w:lang w:val="en-US"/>
        </w:rPr>
        <w:t xml:space="preserve">, and especially for the former </w:t>
      </w:r>
      <w:r w:rsidR="00F34942">
        <w:rPr>
          <w:lang w:val="en-US"/>
        </w:rPr>
        <w:t>Soviet Union</w:t>
      </w:r>
      <w:r w:rsidR="00622DFD">
        <w:rPr>
          <w:lang w:val="en-US"/>
        </w:rPr>
        <w:t xml:space="preserve">. The journals </w:t>
      </w:r>
      <w:r w:rsidR="00753DBC">
        <w:rPr>
          <w:lang w:val="en-US"/>
        </w:rPr>
        <w:t xml:space="preserve">publishing </w:t>
      </w:r>
      <w:r w:rsidR="00622DFD">
        <w:rPr>
          <w:lang w:val="en-US"/>
        </w:rPr>
        <w:t>researcher</w:t>
      </w:r>
      <w:r w:rsidR="003B75A8">
        <w:rPr>
          <w:lang w:val="en-US"/>
        </w:rPr>
        <w:t>s</w:t>
      </w:r>
      <w:r w:rsidR="00622DFD">
        <w:rPr>
          <w:lang w:val="en-US"/>
        </w:rPr>
        <w:t xml:space="preserve"> from only a handful </w:t>
      </w:r>
      <w:r w:rsidR="00D95E5B">
        <w:rPr>
          <w:lang w:val="en-US"/>
        </w:rPr>
        <w:t xml:space="preserve">of countries </w:t>
      </w:r>
      <w:r w:rsidR="0072121F">
        <w:rPr>
          <w:lang w:val="en-US"/>
        </w:rPr>
        <w:t xml:space="preserve">(or even just one) </w:t>
      </w:r>
      <w:r w:rsidR="00D95E5B">
        <w:rPr>
          <w:lang w:val="en-US"/>
        </w:rPr>
        <w:t xml:space="preserve">are an important publishing platform, especially in </w:t>
      </w:r>
      <w:r w:rsidR="003B75A8">
        <w:rPr>
          <w:lang w:val="en-US"/>
        </w:rPr>
        <w:t xml:space="preserve">the </w:t>
      </w:r>
      <w:r w:rsidR="00430B11">
        <w:rPr>
          <w:lang w:val="en-US"/>
        </w:rPr>
        <w:t>s</w:t>
      </w:r>
      <w:r w:rsidR="00D95E5B">
        <w:rPr>
          <w:lang w:val="en-US"/>
        </w:rPr>
        <w:t xml:space="preserve">ocial sciences and </w:t>
      </w:r>
      <w:r w:rsidR="00430B11">
        <w:rPr>
          <w:lang w:val="en-US"/>
        </w:rPr>
        <w:t>h</w:t>
      </w:r>
      <w:r w:rsidR="00D95E5B">
        <w:rPr>
          <w:lang w:val="en-US"/>
        </w:rPr>
        <w:t xml:space="preserve">ealth sciences. </w:t>
      </w:r>
      <w:r w:rsidR="00753DBC">
        <w:rPr>
          <w:lang w:val="en-US"/>
        </w:rPr>
        <w:t>For example, in Russia, Kazakhstan or Ukraine</w:t>
      </w:r>
      <w:r w:rsidR="003B75A8">
        <w:rPr>
          <w:lang w:val="en-US"/>
        </w:rPr>
        <w:t xml:space="preserve">, the lack of globalization is present in </w:t>
      </w:r>
      <w:r>
        <w:rPr>
          <w:lang w:val="en-US"/>
        </w:rPr>
        <w:t xml:space="preserve">almost </w:t>
      </w:r>
      <w:r w:rsidR="003B75A8">
        <w:rPr>
          <w:lang w:val="en-US"/>
        </w:rPr>
        <w:t>all disciplines</w:t>
      </w:r>
      <w:r w:rsidR="00753DBC">
        <w:rPr>
          <w:lang w:val="en-US"/>
        </w:rPr>
        <w:t xml:space="preserve">. </w:t>
      </w:r>
      <w:r w:rsidR="005320F0">
        <w:rPr>
          <w:lang w:val="en-US"/>
        </w:rPr>
        <w:t>T</w:t>
      </w:r>
      <w:r w:rsidR="004001D3">
        <w:rPr>
          <w:lang w:val="en-US"/>
        </w:rPr>
        <w:t xml:space="preserve">he </w:t>
      </w:r>
      <w:r w:rsidR="00EA1CB9">
        <w:rPr>
          <w:lang w:val="en-US"/>
        </w:rPr>
        <w:t xml:space="preserve">historical heritage of the old soviet system </w:t>
      </w:r>
      <w:r w:rsidR="005320F0">
        <w:rPr>
          <w:lang w:val="en-US"/>
        </w:rPr>
        <w:t xml:space="preserve">is one of the factors, </w:t>
      </w:r>
      <w:r w:rsidR="00EA1CB9">
        <w:rPr>
          <w:lang w:val="en-US"/>
        </w:rPr>
        <w:t xml:space="preserve">but the attempts to game the </w:t>
      </w:r>
      <w:r w:rsidR="005320F0">
        <w:rPr>
          <w:lang w:val="en-US"/>
        </w:rPr>
        <w:t xml:space="preserve">research evaluation system are </w:t>
      </w:r>
      <w:r w:rsidR="00F30D08">
        <w:rPr>
          <w:lang w:val="en-US"/>
        </w:rPr>
        <w:t xml:space="preserve">also </w:t>
      </w:r>
      <w:r w:rsidR="005320F0">
        <w:rPr>
          <w:lang w:val="en-US"/>
        </w:rPr>
        <w:t xml:space="preserve">commonly described </w:t>
      </w:r>
      <w:r w:rsidR="00EA1CB9">
        <w:rPr>
          <w:lang w:val="en-US"/>
        </w:rPr>
        <w:t>(</w:t>
      </w:r>
      <w:proofErr w:type="spellStart"/>
      <w:r w:rsidR="00EA1CB9">
        <w:rPr>
          <w:lang w:val="en-US"/>
        </w:rPr>
        <w:t>Moed</w:t>
      </w:r>
      <w:proofErr w:type="spellEnd"/>
      <w:r w:rsidR="00EA1CB9">
        <w:rPr>
          <w:lang w:val="en-US"/>
        </w:rPr>
        <w:t xml:space="preserve"> et al</w:t>
      </w:r>
      <w:r w:rsidR="007C4887">
        <w:rPr>
          <w:lang w:val="en-US"/>
        </w:rPr>
        <w:t>.</w:t>
      </w:r>
      <w:r w:rsidR="00EA1CB9">
        <w:rPr>
          <w:lang w:val="en-US"/>
        </w:rPr>
        <w:t xml:space="preserve"> 2018, Rafols et al</w:t>
      </w:r>
      <w:r w:rsidR="007C4887">
        <w:rPr>
          <w:lang w:val="en-US"/>
        </w:rPr>
        <w:t>.</w:t>
      </w:r>
      <w:r w:rsidR="00EA1CB9">
        <w:rPr>
          <w:lang w:val="en-US"/>
        </w:rPr>
        <w:t xml:space="preserve"> 2016,</w:t>
      </w:r>
      <w:r w:rsidR="004001D3">
        <w:rPr>
          <w:lang w:val="en-US"/>
        </w:rPr>
        <w:t xml:space="preserve"> Good et al</w:t>
      </w:r>
      <w:r w:rsidR="007C4887">
        <w:rPr>
          <w:lang w:val="en-US"/>
        </w:rPr>
        <w:t>.</w:t>
      </w:r>
      <w:r w:rsidR="004001D3">
        <w:rPr>
          <w:lang w:val="en-US"/>
        </w:rPr>
        <w:t xml:space="preserve"> 2015</w:t>
      </w:r>
      <w:r w:rsidR="005320F0">
        <w:rPr>
          <w:lang w:val="en-US"/>
        </w:rPr>
        <w:t xml:space="preserve">, </w:t>
      </w:r>
      <w:proofErr w:type="spellStart"/>
      <w:r w:rsidR="005320F0">
        <w:rPr>
          <w:lang w:val="en-US"/>
        </w:rPr>
        <w:t>Kirchik</w:t>
      </w:r>
      <w:proofErr w:type="spellEnd"/>
      <w:r w:rsidR="005320F0">
        <w:rPr>
          <w:lang w:val="en-US"/>
        </w:rPr>
        <w:t xml:space="preserve"> et al. 2012</w:t>
      </w:r>
      <w:r w:rsidR="00EA1CB9">
        <w:rPr>
          <w:lang w:val="en-US"/>
        </w:rPr>
        <w:t>)</w:t>
      </w:r>
      <w:r w:rsidR="00F30D08">
        <w:rPr>
          <w:lang w:val="en-US"/>
        </w:rPr>
        <w:t>.</w:t>
      </w:r>
    </w:p>
    <w:p w14:paraId="712BE394" w14:textId="26B41639" w:rsidR="00680C7B" w:rsidRDefault="00680C7B" w:rsidP="00680C7B">
      <w:pPr>
        <w:tabs>
          <w:tab w:val="left" w:pos="3030"/>
        </w:tabs>
        <w:rPr>
          <w:lang w:val="en-US"/>
        </w:rPr>
      </w:pPr>
    </w:p>
    <w:p w14:paraId="4DBC5AF6" w14:textId="32E0C829" w:rsidR="00680C7B" w:rsidRDefault="00680C7B" w:rsidP="00680C7B">
      <w:pPr>
        <w:tabs>
          <w:tab w:val="left" w:pos="3030"/>
        </w:tabs>
        <w:rPr>
          <w:lang w:val="en-US"/>
        </w:rPr>
      </w:pPr>
      <w:r>
        <w:rPr>
          <w:lang w:val="en-US"/>
        </w:rPr>
        <w:t xml:space="preserve">The globalization of science can </w:t>
      </w:r>
      <w:r w:rsidR="009C1DE7">
        <w:rPr>
          <w:lang w:val="en-US"/>
        </w:rPr>
        <w:t xml:space="preserve">provide deeper insight into </w:t>
      </w:r>
      <w:r>
        <w:rPr>
          <w:lang w:val="en-US"/>
        </w:rPr>
        <w:t xml:space="preserve">the </w:t>
      </w:r>
      <w:r w:rsidR="006A3638">
        <w:rPr>
          <w:lang w:val="en-US"/>
        </w:rPr>
        <w:t>transformation</w:t>
      </w:r>
      <w:r>
        <w:rPr>
          <w:lang w:val="en-US"/>
        </w:rPr>
        <w:t xml:space="preserve"> of research in developing countries. </w:t>
      </w:r>
      <w:r w:rsidR="0072121F">
        <w:rPr>
          <w:lang w:val="en-US"/>
        </w:rPr>
        <w:t xml:space="preserve">There is a </w:t>
      </w:r>
      <w:r w:rsidR="00865650">
        <w:rPr>
          <w:lang w:val="en-US"/>
        </w:rPr>
        <w:t>striking difference between China</w:t>
      </w:r>
      <w:r w:rsidR="006A3638">
        <w:rPr>
          <w:lang w:val="en-US"/>
        </w:rPr>
        <w:t>, which gradually globalize</w:t>
      </w:r>
      <w:r w:rsidR="00074D69">
        <w:rPr>
          <w:lang w:val="en-US"/>
        </w:rPr>
        <w:t>d</w:t>
      </w:r>
      <w:r w:rsidR="006A3638">
        <w:rPr>
          <w:lang w:val="en-US"/>
        </w:rPr>
        <w:t xml:space="preserve"> almost </w:t>
      </w:r>
      <w:r w:rsidR="00AD02D3">
        <w:rPr>
          <w:lang w:val="en-US"/>
        </w:rPr>
        <w:t>all</w:t>
      </w:r>
      <w:r w:rsidR="006A3638">
        <w:rPr>
          <w:lang w:val="en-US"/>
        </w:rPr>
        <w:t xml:space="preserve"> its </w:t>
      </w:r>
      <w:r w:rsidR="00AD02D3">
        <w:rPr>
          <w:lang w:val="en-US"/>
        </w:rPr>
        <w:t xml:space="preserve">broad </w:t>
      </w:r>
      <w:r w:rsidR="006A3638">
        <w:rPr>
          <w:lang w:val="en-US"/>
        </w:rPr>
        <w:t>disciplines</w:t>
      </w:r>
      <w:r w:rsidR="00865650">
        <w:rPr>
          <w:lang w:val="en-US"/>
        </w:rPr>
        <w:t xml:space="preserve"> and Russia,</w:t>
      </w:r>
      <w:r w:rsidR="006A3638">
        <w:rPr>
          <w:lang w:val="en-US"/>
        </w:rPr>
        <w:t xml:space="preserve"> where globalization does not indicate any changes and in 2017 Russia ranks as one of the least globalized countr</w:t>
      </w:r>
      <w:r w:rsidR="00544DEB">
        <w:rPr>
          <w:lang w:val="en-US"/>
        </w:rPr>
        <w:t>ies</w:t>
      </w:r>
      <w:r w:rsidR="006A3638">
        <w:rPr>
          <w:lang w:val="en-US"/>
        </w:rPr>
        <w:t xml:space="preserve"> in the world. In Brazil, the globalization grows from 2010 and in India, it is not. In Indonesia, the globalization </w:t>
      </w:r>
      <w:r w:rsidR="00F00305">
        <w:rPr>
          <w:lang w:val="en-US"/>
        </w:rPr>
        <w:t xml:space="preserve">even </w:t>
      </w:r>
      <w:r w:rsidR="006A3638">
        <w:rPr>
          <w:lang w:val="en-US"/>
        </w:rPr>
        <w:t>seems to decline throughout the analyzed period. However,</w:t>
      </w:r>
      <w:r w:rsidR="00AD02D3">
        <w:rPr>
          <w:lang w:val="en-US"/>
        </w:rPr>
        <w:t xml:space="preserve"> </w:t>
      </w:r>
      <w:r w:rsidR="006A3638">
        <w:rPr>
          <w:lang w:val="en-US"/>
        </w:rPr>
        <w:t xml:space="preserve">especially in </w:t>
      </w:r>
      <w:r w:rsidR="00B8152D">
        <w:rPr>
          <w:lang w:val="en-US"/>
        </w:rPr>
        <w:t>d</w:t>
      </w:r>
      <w:r w:rsidR="00AD02D3">
        <w:rPr>
          <w:lang w:val="en-US"/>
        </w:rPr>
        <w:t>eveloping countries</w:t>
      </w:r>
      <w:r w:rsidR="006A3638">
        <w:rPr>
          <w:lang w:val="en-US"/>
        </w:rPr>
        <w:t xml:space="preserve">, the data </w:t>
      </w:r>
      <w:r w:rsidR="00AD02D3">
        <w:rPr>
          <w:lang w:val="en-US"/>
        </w:rPr>
        <w:t xml:space="preserve">can be very sensitive to </w:t>
      </w:r>
      <w:r w:rsidR="006A3638">
        <w:rPr>
          <w:lang w:val="en-US"/>
        </w:rPr>
        <w:t>the Scopus indexation decision.</w:t>
      </w:r>
    </w:p>
    <w:p w14:paraId="3A8135B5" w14:textId="1C029B75" w:rsidR="00677869" w:rsidRDefault="00677869" w:rsidP="00680C7B">
      <w:pPr>
        <w:tabs>
          <w:tab w:val="left" w:pos="3030"/>
        </w:tabs>
        <w:rPr>
          <w:lang w:val="en-US"/>
        </w:rPr>
      </w:pPr>
    </w:p>
    <w:p w14:paraId="2B129CD0" w14:textId="56FFE984" w:rsidR="00677869" w:rsidRPr="00EE0D96" w:rsidRDefault="00677869" w:rsidP="00680C7B">
      <w:pPr>
        <w:tabs>
          <w:tab w:val="left" w:pos="3030"/>
        </w:tabs>
        <w:rPr>
          <w:lang w:val="cs-CZ"/>
        </w:rPr>
      </w:pPr>
      <w:r>
        <w:rPr>
          <w:lang w:val="en-US"/>
        </w:rPr>
        <w:t>The social sciences and health sciences are less globalized than life sciences and physical sciences. In combination with under-representation of socially scientific research in Scopus (</w:t>
      </w:r>
      <w:proofErr w:type="spellStart"/>
      <w:r>
        <w:rPr>
          <w:lang w:val="en-US"/>
        </w:rPr>
        <w:t>Mongeon</w:t>
      </w:r>
      <w:proofErr w:type="spellEnd"/>
      <w:r>
        <w:rPr>
          <w:lang w:val="en-US"/>
        </w:rPr>
        <w:t xml:space="preserve"> and Paul-Hus 2016) and an assumption that Scopus is more likely to index globalized than non-globalized journal, we might conclude that at least in case of social sciences, the true gap to life sciences </w:t>
      </w:r>
      <w:r w:rsidR="00EE0D96">
        <w:rPr>
          <w:lang w:val="en-US"/>
        </w:rPr>
        <w:t xml:space="preserve">can in many cases be </w:t>
      </w:r>
      <w:r>
        <w:rPr>
          <w:lang w:val="en-US"/>
        </w:rPr>
        <w:t>even wider.</w:t>
      </w:r>
      <w:r w:rsidR="00EE0D96">
        <w:rPr>
          <w:lang w:val="en-US"/>
        </w:rPr>
        <w:t xml:space="preserve"> </w:t>
      </w:r>
      <w:r w:rsidR="00403E26">
        <w:rPr>
          <w:lang w:val="en-US"/>
        </w:rPr>
        <w:t xml:space="preserve">However, </w:t>
      </w:r>
      <w:r w:rsidR="00EE0D96">
        <w:rPr>
          <w:lang w:val="en-US"/>
        </w:rPr>
        <w:t xml:space="preserve">the local journals </w:t>
      </w:r>
      <w:r w:rsidR="00B8152D">
        <w:rPr>
          <w:lang w:val="en-US"/>
        </w:rPr>
        <w:t xml:space="preserve">often </w:t>
      </w:r>
      <w:r w:rsidR="00EE0D96">
        <w:rPr>
          <w:lang w:val="en-US"/>
        </w:rPr>
        <w:t xml:space="preserve">have strong incentives to get indexed in Scopus and </w:t>
      </w:r>
      <w:r w:rsidR="00B8152D">
        <w:rPr>
          <w:lang w:val="en-US"/>
        </w:rPr>
        <w:t xml:space="preserve">sometimes </w:t>
      </w:r>
      <w:r w:rsidR="00EE0D96">
        <w:rPr>
          <w:lang w:val="en-US"/>
        </w:rPr>
        <w:t>they succeeded</w:t>
      </w:r>
      <w:r w:rsidR="00EE0D96">
        <w:rPr>
          <w:rStyle w:val="Znakapoznpodarou"/>
          <w:lang w:val="en-US"/>
        </w:rPr>
        <w:footnoteReference w:id="3"/>
      </w:r>
      <w:r w:rsidR="00EE0D96">
        <w:rPr>
          <w:lang w:val="en-US"/>
        </w:rPr>
        <w:t>.</w:t>
      </w:r>
    </w:p>
    <w:p w14:paraId="62650B7A" w14:textId="175D6BE8" w:rsidR="00F34942" w:rsidRDefault="00F34942" w:rsidP="00680C7B">
      <w:pPr>
        <w:tabs>
          <w:tab w:val="left" w:pos="3030"/>
        </w:tabs>
        <w:rPr>
          <w:lang w:val="en-US"/>
        </w:rPr>
      </w:pPr>
    </w:p>
    <w:p w14:paraId="76015063" w14:textId="59B2A388" w:rsidR="00661DA0" w:rsidRDefault="00403E26" w:rsidP="00680C7B">
      <w:pPr>
        <w:tabs>
          <w:tab w:val="left" w:pos="3030"/>
        </w:tabs>
        <w:rPr>
          <w:lang w:val="en-US"/>
        </w:rPr>
      </w:pPr>
      <w:r>
        <w:rPr>
          <w:lang w:val="en-US"/>
        </w:rPr>
        <w:t>The</w:t>
      </w:r>
      <w:r w:rsidR="003F5EFF" w:rsidRPr="003F5EFF">
        <w:rPr>
          <w:lang w:val="en-US"/>
        </w:rPr>
        <w:t xml:space="preserve"> policy study on the local journals in the Czech Republic (Macháček and </w:t>
      </w:r>
      <w:proofErr w:type="spellStart"/>
      <w:r w:rsidR="003F5EFF" w:rsidRPr="003F5EFF">
        <w:rPr>
          <w:lang w:val="en-US"/>
        </w:rPr>
        <w:t>Srholec</w:t>
      </w:r>
      <w:proofErr w:type="spellEnd"/>
      <w:r w:rsidR="003F5EFF" w:rsidRPr="003F5EFF">
        <w:rPr>
          <w:lang w:val="en-US"/>
        </w:rPr>
        <w:t xml:space="preserve"> 201</w:t>
      </w:r>
      <w:r>
        <w:rPr>
          <w:lang w:val="en-US"/>
        </w:rPr>
        <w:t>7b</w:t>
      </w:r>
      <w:r w:rsidR="003F5EFF" w:rsidRPr="003F5EFF">
        <w:rPr>
          <w:lang w:val="en-US"/>
        </w:rPr>
        <w:t>, in Czech) provides a detailed description of some of the least globalized journals that are indexed in Scopus. They can be very diverse – from journals with more than 100 years of history that have been traditional platform for science publication, through journals on the unclear boundary between academic and “professional” journals. Also</w:t>
      </w:r>
      <w:r>
        <w:rPr>
          <w:lang w:val="en-US"/>
        </w:rPr>
        <w:t>,</w:t>
      </w:r>
      <w:r w:rsidR="003F5EFF" w:rsidRPr="003F5EFF">
        <w:rPr>
          <w:lang w:val="en-US"/>
        </w:rPr>
        <w:t xml:space="preserve"> highly suspicious journals whose content is not even available online were marked.</w:t>
      </w:r>
    </w:p>
    <w:p w14:paraId="53AFE39F" w14:textId="77777777" w:rsidR="003F5EFF" w:rsidRDefault="003F5EFF" w:rsidP="00680C7B">
      <w:pPr>
        <w:tabs>
          <w:tab w:val="left" w:pos="3030"/>
        </w:tabs>
        <w:rPr>
          <w:lang w:val="en-US"/>
        </w:rPr>
      </w:pPr>
    </w:p>
    <w:p w14:paraId="6BEFA850" w14:textId="1F37B1AB" w:rsidR="00D61F66" w:rsidRDefault="0034616E" w:rsidP="00D61F66">
      <w:pPr>
        <w:rPr>
          <w:lang w:val="en-US"/>
        </w:rPr>
      </w:pPr>
      <w:r>
        <w:rPr>
          <w:lang w:val="en-US"/>
        </w:rPr>
        <w:t>R</w:t>
      </w:r>
      <w:r w:rsidR="00F06219">
        <w:rPr>
          <w:lang w:val="en-US"/>
        </w:rPr>
        <w:t xml:space="preserve">esearch internationalization is certainly beneficial. Both the </w:t>
      </w:r>
      <w:r w:rsidR="00235136">
        <w:rPr>
          <w:lang w:val="en-US"/>
        </w:rPr>
        <w:t xml:space="preserve">international </w:t>
      </w:r>
      <w:r w:rsidR="00F06219">
        <w:rPr>
          <w:lang w:val="en-US"/>
        </w:rPr>
        <w:t>competition and cooperation can spur innovation and lead to scientific breakthroughs (Adams 2013).</w:t>
      </w:r>
      <w:r>
        <w:rPr>
          <w:lang w:val="en-US"/>
        </w:rPr>
        <w:t xml:space="preserve"> However,</w:t>
      </w:r>
      <w:r w:rsidR="00F06219">
        <w:rPr>
          <w:lang w:val="en-US"/>
        </w:rPr>
        <w:t xml:space="preserve"> </w:t>
      </w:r>
      <w:r w:rsidR="00544DEB">
        <w:rPr>
          <w:lang w:val="en-US"/>
        </w:rPr>
        <w:t>s</w:t>
      </w:r>
      <w:r w:rsidR="008E7A4F">
        <w:rPr>
          <w:lang w:val="en-US"/>
        </w:rPr>
        <w:t>cience policy must</w:t>
      </w:r>
      <w:r w:rsidR="00F06219">
        <w:rPr>
          <w:lang w:val="en-US"/>
        </w:rPr>
        <w:t xml:space="preserve"> </w:t>
      </w:r>
      <w:r>
        <w:rPr>
          <w:lang w:val="en-US"/>
        </w:rPr>
        <w:t xml:space="preserve">consider </w:t>
      </w:r>
      <w:r w:rsidR="00F06219">
        <w:rPr>
          <w:lang w:val="en-US"/>
        </w:rPr>
        <w:t xml:space="preserve">the potential </w:t>
      </w:r>
      <w:r w:rsidR="008E7A4F">
        <w:rPr>
          <w:lang w:val="en-US"/>
        </w:rPr>
        <w:t xml:space="preserve">issues linked to </w:t>
      </w:r>
      <w:r w:rsidR="006053E4">
        <w:rPr>
          <w:lang w:val="en-US"/>
        </w:rPr>
        <w:t>pressure to “publish internationally”</w:t>
      </w:r>
      <w:r w:rsidR="00F06219">
        <w:rPr>
          <w:lang w:val="en-US"/>
        </w:rPr>
        <w:t xml:space="preserve">. </w:t>
      </w:r>
      <w:r w:rsidR="0014097B">
        <w:rPr>
          <w:lang w:val="en-US"/>
        </w:rPr>
        <w:t>More effort is needed t</w:t>
      </w:r>
      <w:r w:rsidR="001F288D">
        <w:rPr>
          <w:lang w:val="en-US"/>
        </w:rPr>
        <w:t xml:space="preserve">o understand </w:t>
      </w:r>
      <w:r w:rsidR="0014097B">
        <w:rPr>
          <w:lang w:val="en-US"/>
        </w:rPr>
        <w:t>the impact of globalization on scientific visibility, collaboration and impact</w:t>
      </w:r>
      <w:r w:rsidR="008E7A4F">
        <w:rPr>
          <w:lang w:val="en-US"/>
        </w:rPr>
        <w:t xml:space="preserve"> as well as the link</w:t>
      </w:r>
      <w:r w:rsidR="00235136">
        <w:rPr>
          <w:lang w:val="en-US"/>
        </w:rPr>
        <w:t xml:space="preserve"> of globalized research to the</w:t>
      </w:r>
      <w:r w:rsidR="008E7A4F">
        <w:rPr>
          <w:lang w:val="en-US"/>
        </w:rPr>
        <w:t xml:space="preserve"> societal needs</w:t>
      </w:r>
      <w:r w:rsidR="00621DB6">
        <w:rPr>
          <w:lang w:val="en-US"/>
        </w:rPr>
        <w:t xml:space="preserve"> (Glaser and </w:t>
      </w:r>
      <w:proofErr w:type="spellStart"/>
      <w:r w:rsidR="00621DB6">
        <w:rPr>
          <w:lang w:val="en-US"/>
        </w:rPr>
        <w:t>Laudel</w:t>
      </w:r>
      <w:proofErr w:type="spellEnd"/>
      <w:r w:rsidR="00621DB6">
        <w:rPr>
          <w:lang w:val="en-US"/>
        </w:rPr>
        <w:t xml:space="preserve"> 2016, </w:t>
      </w:r>
      <w:proofErr w:type="spellStart"/>
      <w:r w:rsidR="00621DB6">
        <w:rPr>
          <w:lang w:val="en-US"/>
        </w:rPr>
        <w:t>Chavarro</w:t>
      </w:r>
      <w:proofErr w:type="spellEnd"/>
      <w:r w:rsidR="00621DB6">
        <w:rPr>
          <w:lang w:val="en-US"/>
        </w:rPr>
        <w:t xml:space="preserve"> et al</w:t>
      </w:r>
      <w:r w:rsidR="00090B87">
        <w:rPr>
          <w:lang w:val="en-US"/>
        </w:rPr>
        <w:t>.</w:t>
      </w:r>
      <w:r w:rsidR="00621DB6">
        <w:rPr>
          <w:lang w:val="en-US"/>
        </w:rPr>
        <w:t xml:space="preserve"> 2016)</w:t>
      </w:r>
      <w:r w:rsidR="0014097B">
        <w:rPr>
          <w:lang w:val="en-US"/>
        </w:rPr>
        <w:t xml:space="preserve">. </w:t>
      </w:r>
      <w:r w:rsidR="000B2C5E">
        <w:rPr>
          <w:lang w:val="en-US"/>
        </w:rPr>
        <w:t>T</w:t>
      </w:r>
      <w:r w:rsidR="00B8152D">
        <w:rPr>
          <w:lang w:val="en-US"/>
        </w:rPr>
        <w:t>he data on globalization can help to understand the role of globalized and national journals for the modern scientific communication</w:t>
      </w:r>
      <w:r w:rsidR="00B8152D">
        <w:rPr>
          <w:lang w:val="en-US"/>
        </w:rPr>
        <w:t xml:space="preserve"> in much greater </w:t>
      </w:r>
      <w:r w:rsidR="000B2C5E">
        <w:rPr>
          <w:lang w:val="en-US"/>
        </w:rPr>
        <w:t>detail</w:t>
      </w:r>
      <w:r w:rsidR="00B8152D">
        <w:rPr>
          <w:lang w:val="en-US"/>
        </w:rPr>
        <w:t>.</w:t>
      </w:r>
    </w:p>
    <w:p w14:paraId="1E404F1B" w14:textId="77777777" w:rsidR="0034616E" w:rsidRPr="0034616E" w:rsidRDefault="0034616E" w:rsidP="0034616E">
      <w:pPr>
        <w:pStyle w:val="Nadpis1"/>
        <w:rPr>
          <w:lang w:val="en-US"/>
        </w:rPr>
      </w:pPr>
      <w:r w:rsidRPr="0034616E">
        <w:rPr>
          <w:lang w:val="en-US"/>
        </w:rPr>
        <w:t>References</w:t>
      </w:r>
    </w:p>
    <w:p w14:paraId="24277582" w14:textId="77777777" w:rsidR="0034616E" w:rsidRPr="0034616E" w:rsidRDefault="0034616E" w:rsidP="0034616E">
      <w:pPr>
        <w:ind w:firstLine="180"/>
        <w:rPr>
          <w:lang w:val="en-US"/>
        </w:rPr>
      </w:pPr>
      <w:r w:rsidRPr="0034616E">
        <w:rPr>
          <w:lang w:val="en-US"/>
        </w:rPr>
        <w:t>Adams. J. (2013). Collaborations: The fourth age of research. Nature. 497(7451). 557.</w:t>
      </w:r>
    </w:p>
    <w:p w14:paraId="18D3C6A2" w14:textId="77777777" w:rsidR="0034616E" w:rsidRPr="0034616E" w:rsidRDefault="0034616E" w:rsidP="0034616E">
      <w:pPr>
        <w:ind w:firstLine="180"/>
        <w:rPr>
          <w:lang w:val="en-US"/>
        </w:rPr>
      </w:pPr>
      <w:r w:rsidRPr="0034616E">
        <w:rPr>
          <w:lang w:val="en-US"/>
        </w:rPr>
        <w:t>Aman. V. (2016). Measuring internationality without bias against the periphery. In 21st International Conference on Science and Technology Indicators-STI 2016. Book of Proceedings.</w:t>
      </w:r>
    </w:p>
    <w:p w14:paraId="0F77F67E" w14:textId="685E9BAA" w:rsidR="0034616E" w:rsidRDefault="0034616E" w:rsidP="0034616E">
      <w:pPr>
        <w:ind w:firstLine="180"/>
        <w:rPr>
          <w:lang w:val="en-US"/>
        </w:rPr>
      </w:pPr>
      <w:proofErr w:type="spellStart"/>
      <w:r w:rsidRPr="0034616E">
        <w:rPr>
          <w:lang w:val="en-US"/>
        </w:rPr>
        <w:t>Buela-Casal</w:t>
      </w:r>
      <w:proofErr w:type="spellEnd"/>
      <w:r w:rsidRPr="0034616E">
        <w:rPr>
          <w:lang w:val="en-US"/>
        </w:rPr>
        <w:t xml:space="preserve">. </w:t>
      </w:r>
      <w:proofErr w:type="gramStart"/>
      <w:r w:rsidRPr="0034616E">
        <w:rPr>
          <w:lang w:val="en-US"/>
        </w:rPr>
        <w:t>G..</w:t>
      </w:r>
      <w:proofErr w:type="gramEnd"/>
      <w:r w:rsidRPr="0034616E">
        <w:rPr>
          <w:lang w:val="en-US"/>
        </w:rPr>
        <w:t xml:space="preserve"> </w:t>
      </w:r>
      <w:proofErr w:type="spellStart"/>
      <w:r w:rsidRPr="0034616E">
        <w:rPr>
          <w:lang w:val="en-US"/>
        </w:rPr>
        <w:t>Perakakis</w:t>
      </w:r>
      <w:proofErr w:type="spellEnd"/>
      <w:r w:rsidRPr="0034616E">
        <w:rPr>
          <w:lang w:val="en-US"/>
        </w:rPr>
        <w:t xml:space="preserve">. </w:t>
      </w:r>
      <w:proofErr w:type="gramStart"/>
      <w:r w:rsidRPr="0034616E">
        <w:rPr>
          <w:lang w:val="en-US"/>
        </w:rPr>
        <w:t>P..</w:t>
      </w:r>
      <w:proofErr w:type="gramEnd"/>
      <w:r w:rsidRPr="0034616E">
        <w:rPr>
          <w:lang w:val="en-US"/>
        </w:rPr>
        <w:t xml:space="preserve"> Taylor. </w:t>
      </w:r>
      <w:proofErr w:type="gramStart"/>
      <w:r w:rsidRPr="0034616E">
        <w:rPr>
          <w:lang w:val="en-US"/>
        </w:rPr>
        <w:t>M..</w:t>
      </w:r>
      <w:proofErr w:type="gramEnd"/>
      <w:r w:rsidRPr="0034616E">
        <w:rPr>
          <w:lang w:val="en-US"/>
        </w:rPr>
        <w:t xml:space="preserve"> &amp; </w:t>
      </w:r>
      <w:proofErr w:type="spellStart"/>
      <w:r w:rsidRPr="0034616E">
        <w:rPr>
          <w:lang w:val="en-US"/>
        </w:rPr>
        <w:t>Checa</w:t>
      </w:r>
      <w:proofErr w:type="spellEnd"/>
      <w:r w:rsidRPr="0034616E">
        <w:rPr>
          <w:lang w:val="en-US"/>
        </w:rPr>
        <w:t xml:space="preserve">. P. (2006). Measuring internationality: Reflections and perspectives on academic journals. </w:t>
      </w:r>
      <w:proofErr w:type="spellStart"/>
      <w:r w:rsidRPr="0034616E">
        <w:rPr>
          <w:lang w:val="en-US"/>
        </w:rPr>
        <w:t>Scientometrics</w:t>
      </w:r>
      <w:proofErr w:type="spellEnd"/>
      <w:r w:rsidRPr="0034616E">
        <w:rPr>
          <w:lang w:val="en-US"/>
        </w:rPr>
        <w:t>. 67(1). 45-65.</w:t>
      </w:r>
    </w:p>
    <w:p w14:paraId="1086B435" w14:textId="03DEFA50" w:rsidR="0049003D" w:rsidRPr="0034616E" w:rsidRDefault="0049003D" w:rsidP="0034616E">
      <w:pPr>
        <w:ind w:firstLine="180"/>
        <w:rPr>
          <w:lang w:val="en-US"/>
        </w:rPr>
      </w:pPr>
      <w:proofErr w:type="spellStart"/>
      <w:r>
        <w:rPr>
          <w:lang w:val="en-US"/>
        </w:rPr>
        <w:t>Chavarro</w:t>
      </w:r>
      <w:proofErr w:type="spellEnd"/>
      <w:r>
        <w:rPr>
          <w:lang w:val="en-US"/>
        </w:rPr>
        <w:t xml:space="preserve"> (2017). </w:t>
      </w:r>
      <w:r>
        <w:t>Universalism and Particularism: Explaining the Emergence and Growth of Regional Journal Indexing Systems</w:t>
      </w:r>
      <w:r>
        <w:t xml:space="preserve">. PhD Thesis. </w:t>
      </w:r>
      <w:r>
        <w:t>SPRU – Science and Technology Policy Research Unit, University of Sussex</w:t>
      </w:r>
    </w:p>
    <w:p w14:paraId="0837F7C0" w14:textId="77777777" w:rsidR="0034616E" w:rsidRPr="0034616E" w:rsidRDefault="0034616E" w:rsidP="0034616E">
      <w:pPr>
        <w:ind w:firstLine="180"/>
        <w:rPr>
          <w:lang w:val="en-US"/>
        </w:rPr>
      </w:pPr>
      <w:proofErr w:type="spellStart"/>
      <w:r w:rsidRPr="0034616E">
        <w:rPr>
          <w:lang w:val="en-US"/>
        </w:rPr>
        <w:t>Chavarro</w:t>
      </w:r>
      <w:proofErr w:type="spellEnd"/>
      <w:r w:rsidRPr="0034616E">
        <w:rPr>
          <w:lang w:val="en-US"/>
        </w:rPr>
        <w:t>, D., Tang, P., &amp; Rafols, I. (2014). Interdisciplinarity and research on local issues: evidence from a developing country. Research Evaluation, 23(3), 195-209.</w:t>
      </w:r>
    </w:p>
    <w:p w14:paraId="66282829" w14:textId="77777777" w:rsidR="0034616E" w:rsidRPr="0034616E" w:rsidRDefault="0034616E" w:rsidP="0034616E">
      <w:pPr>
        <w:ind w:firstLine="180"/>
        <w:rPr>
          <w:lang w:val="en-US"/>
        </w:rPr>
      </w:pPr>
      <w:proofErr w:type="spellStart"/>
      <w:r w:rsidRPr="0034616E">
        <w:rPr>
          <w:lang w:val="en-US"/>
        </w:rPr>
        <w:t>Chavarro</w:t>
      </w:r>
      <w:proofErr w:type="spellEnd"/>
      <w:r w:rsidRPr="0034616E">
        <w:rPr>
          <w:lang w:val="en-US"/>
        </w:rPr>
        <w:t xml:space="preserve">, D., Tang, P., &amp; </w:t>
      </w:r>
      <w:proofErr w:type="spellStart"/>
      <w:r w:rsidRPr="0034616E">
        <w:rPr>
          <w:lang w:val="en-US"/>
        </w:rPr>
        <w:t>Ràfols</w:t>
      </w:r>
      <w:proofErr w:type="spellEnd"/>
      <w:r w:rsidRPr="0034616E">
        <w:rPr>
          <w:lang w:val="en-US"/>
        </w:rPr>
        <w:t>, I. (2017). Why researchers publish in non-mainstream journals: Training, knowledge bridging, and gap filling. Research policy, 46(9), 1666-1680.</w:t>
      </w:r>
    </w:p>
    <w:p w14:paraId="2D999B91" w14:textId="77777777" w:rsidR="0034616E" w:rsidRPr="0034616E" w:rsidRDefault="0034616E" w:rsidP="0034616E">
      <w:pPr>
        <w:ind w:firstLine="180"/>
        <w:rPr>
          <w:lang w:val="en-US"/>
        </w:rPr>
      </w:pPr>
      <w:r w:rsidRPr="0034616E">
        <w:rPr>
          <w:lang w:val="en-US"/>
        </w:rPr>
        <w:t xml:space="preserve">Evans, J. A., Shim, J. M., &amp; Ioannidis, J. P. (2014). Attention to local health burden and the global disparity of health research. </w:t>
      </w:r>
      <w:proofErr w:type="spellStart"/>
      <w:r w:rsidRPr="0034616E">
        <w:rPr>
          <w:lang w:val="en-US"/>
        </w:rPr>
        <w:t>PloS</w:t>
      </w:r>
      <w:proofErr w:type="spellEnd"/>
      <w:r w:rsidRPr="0034616E">
        <w:rPr>
          <w:lang w:val="en-US"/>
        </w:rPr>
        <w:t xml:space="preserve"> one, 9(4).</w:t>
      </w:r>
    </w:p>
    <w:p w14:paraId="78F1C803" w14:textId="77777777" w:rsidR="0034616E" w:rsidRPr="0034616E" w:rsidRDefault="0034616E" w:rsidP="0034616E">
      <w:pPr>
        <w:ind w:firstLine="180"/>
        <w:rPr>
          <w:lang w:val="en-US"/>
        </w:rPr>
      </w:pPr>
      <w:proofErr w:type="spellStart"/>
      <w:r w:rsidRPr="0034616E">
        <w:rPr>
          <w:lang w:val="en-US"/>
        </w:rPr>
        <w:t>Franzoni</w:t>
      </w:r>
      <w:proofErr w:type="spellEnd"/>
      <w:r w:rsidRPr="0034616E">
        <w:rPr>
          <w:lang w:val="en-US"/>
        </w:rPr>
        <w:t xml:space="preserve">. </w:t>
      </w:r>
      <w:proofErr w:type="gramStart"/>
      <w:r w:rsidRPr="0034616E">
        <w:rPr>
          <w:lang w:val="en-US"/>
        </w:rPr>
        <w:t>C..</w:t>
      </w:r>
      <w:proofErr w:type="gramEnd"/>
      <w:r w:rsidRPr="0034616E">
        <w:rPr>
          <w:lang w:val="en-US"/>
        </w:rPr>
        <w:t xml:space="preserve"> </w:t>
      </w:r>
      <w:proofErr w:type="spellStart"/>
      <w:r w:rsidRPr="0034616E">
        <w:rPr>
          <w:lang w:val="en-US"/>
        </w:rPr>
        <w:t>Scellato</w:t>
      </w:r>
      <w:proofErr w:type="spellEnd"/>
      <w:r w:rsidRPr="0034616E">
        <w:rPr>
          <w:lang w:val="en-US"/>
        </w:rPr>
        <w:t xml:space="preserve">. </w:t>
      </w:r>
      <w:proofErr w:type="gramStart"/>
      <w:r w:rsidRPr="0034616E">
        <w:rPr>
          <w:lang w:val="en-US"/>
        </w:rPr>
        <w:t>G..</w:t>
      </w:r>
      <w:proofErr w:type="gramEnd"/>
      <w:r w:rsidRPr="0034616E">
        <w:rPr>
          <w:lang w:val="en-US"/>
        </w:rPr>
        <w:t xml:space="preserve"> &amp; Stephan. P. (2011). Changing incentives to publish. Science. 333(6043). 702-703.</w:t>
      </w:r>
    </w:p>
    <w:p w14:paraId="6E932016" w14:textId="77777777" w:rsidR="0034616E" w:rsidRPr="0034616E" w:rsidRDefault="0034616E" w:rsidP="0034616E">
      <w:pPr>
        <w:ind w:firstLine="180"/>
        <w:rPr>
          <w:lang w:val="en-US"/>
        </w:rPr>
      </w:pPr>
      <w:r w:rsidRPr="0034616E">
        <w:rPr>
          <w:lang w:val="en-US"/>
        </w:rPr>
        <w:t>Garfield, E., &amp; Merton, R. K. (1979). Citation indexing: Its theory and application in science, technology, and humanities (Vol. 8). New York: Wiley.</w:t>
      </w:r>
    </w:p>
    <w:p w14:paraId="1D42D5B8" w14:textId="77777777" w:rsidR="0034616E" w:rsidRPr="0034616E" w:rsidRDefault="0034616E" w:rsidP="0034616E">
      <w:pPr>
        <w:ind w:firstLine="180"/>
        <w:rPr>
          <w:lang w:val="en-US"/>
        </w:rPr>
      </w:pPr>
      <w:proofErr w:type="spellStart"/>
      <w:r w:rsidRPr="0034616E">
        <w:rPr>
          <w:lang w:val="en-US"/>
        </w:rPr>
        <w:t>Gazni</w:t>
      </w:r>
      <w:proofErr w:type="spellEnd"/>
      <w:r w:rsidRPr="0034616E">
        <w:rPr>
          <w:lang w:val="en-US"/>
        </w:rPr>
        <w:t xml:space="preserve">. </w:t>
      </w:r>
      <w:proofErr w:type="gramStart"/>
      <w:r w:rsidRPr="0034616E">
        <w:rPr>
          <w:lang w:val="en-US"/>
        </w:rPr>
        <w:t>A..</w:t>
      </w:r>
      <w:proofErr w:type="gramEnd"/>
      <w:r w:rsidRPr="0034616E">
        <w:rPr>
          <w:lang w:val="en-US"/>
        </w:rPr>
        <w:t xml:space="preserve"> Sugimoto. C. </w:t>
      </w:r>
      <w:proofErr w:type="gramStart"/>
      <w:r w:rsidRPr="0034616E">
        <w:rPr>
          <w:lang w:val="en-US"/>
        </w:rPr>
        <w:t>R..</w:t>
      </w:r>
      <w:proofErr w:type="gramEnd"/>
      <w:r w:rsidRPr="0034616E">
        <w:rPr>
          <w:lang w:val="en-US"/>
        </w:rPr>
        <w:t xml:space="preserve"> &amp; </w:t>
      </w:r>
      <w:proofErr w:type="spellStart"/>
      <w:r w:rsidRPr="0034616E">
        <w:rPr>
          <w:lang w:val="en-US"/>
        </w:rPr>
        <w:t>Didegah</w:t>
      </w:r>
      <w:proofErr w:type="spellEnd"/>
      <w:r w:rsidRPr="0034616E">
        <w:rPr>
          <w:lang w:val="en-US"/>
        </w:rPr>
        <w:t>. F. (2012). Mapping world scientific collaboration: Authors. institutions. and countries. Journal of the American Society for Information Science and Technology. 63(2). 323-335.</w:t>
      </w:r>
    </w:p>
    <w:p w14:paraId="280DB2B6" w14:textId="77777777" w:rsidR="0034616E" w:rsidRPr="0034616E" w:rsidRDefault="0034616E" w:rsidP="0034616E">
      <w:pPr>
        <w:ind w:firstLine="180"/>
        <w:rPr>
          <w:lang w:val="en-US"/>
        </w:rPr>
      </w:pPr>
      <w:proofErr w:type="spellStart"/>
      <w:r w:rsidRPr="0034616E">
        <w:rPr>
          <w:lang w:val="en-US"/>
        </w:rPr>
        <w:t>Gläser</w:t>
      </w:r>
      <w:proofErr w:type="spellEnd"/>
      <w:r w:rsidRPr="0034616E">
        <w:rPr>
          <w:lang w:val="en-US"/>
        </w:rPr>
        <w:t xml:space="preserve">, J., &amp; </w:t>
      </w:r>
      <w:proofErr w:type="spellStart"/>
      <w:r w:rsidRPr="0034616E">
        <w:rPr>
          <w:lang w:val="en-US"/>
        </w:rPr>
        <w:t>Laudel</w:t>
      </w:r>
      <w:proofErr w:type="spellEnd"/>
      <w:r w:rsidRPr="0034616E">
        <w:rPr>
          <w:lang w:val="en-US"/>
        </w:rPr>
        <w:t xml:space="preserve">, G. (2016). Governing science: How science policy shapes research content. European Journal of sociology/Archives </w:t>
      </w:r>
      <w:proofErr w:type="spellStart"/>
      <w:r w:rsidRPr="0034616E">
        <w:rPr>
          <w:lang w:val="en-US"/>
        </w:rPr>
        <w:t>Européennes</w:t>
      </w:r>
      <w:proofErr w:type="spellEnd"/>
      <w:r w:rsidRPr="0034616E">
        <w:rPr>
          <w:lang w:val="en-US"/>
        </w:rPr>
        <w:t xml:space="preserve"> de </w:t>
      </w:r>
      <w:proofErr w:type="spellStart"/>
      <w:r w:rsidRPr="0034616E">
        <w:rPr>
          <w:lang w:val="en-US"/>
        </w:rPr>
        <w:t>sociologie</w:t>
      </w:r>
      <w:proofErr w:type="spellEnd"/>
      <w:r w:rsidRPr="0034616E">
        <w:rPr>
          <w:lang w:val="en-US"/>
        </w:rPr>
        <w:t>, 57(1), 117-168.</w:t>
      </w:r>
    </w:p>
    <w:p w14:paraId="308DB2CE" w14:textId="77777777" w:rsidR="0034616E" w:rsidRPr="0034616E" w:rsidRDefault="0034616E" w:rsidP="0034616E">
      <w:pPr>
        <w:ind w:firstLine="180"/>
        <w:rPr>
          <w:lang w:val="en-US"/>
        </w:rPr>
      </w:pPr>
      <w:r w:rsidRPr="0034616E">
        <w:rPr>
          <w:lang w:val="en-US"/>
        </w:rPr>
        <w:t>Good, B., Vermeulen, N., Tiefenthaler, B., &amp; Arnold, E. (2015). Counting quality? The Czech performance-based research funding system. Research Evaluation, 24(2), 91-105.</w:t>
      </w:r>
    </w:p>
    <w:p w14:paraId="471155A3" w14:textId="77777777" w:rsidR="0034616E" w:rsidRPr="0034616E" w:rsidRDefault="0034616E" w:rsidP="0034616E">
      <w:pPr>
        <w:ind w:firstLine="180"/>
        <w:rPr>
          <w:lang w:val="en-US"/>
        </w:rPr>
      </w:pPr>
      <w:r w:rsidRPr="0034616E">
        <w:rPr>
          <w:lang w:val="en-US"/>
        </w:rPr>
        <w:t>Hicks, D., &amp; Wang, J. (2011). Coverage and overlap of the new social sciences and humanities journal lists. Journal of the American Society for Information Science and Technology, 62(2), 284-294.</w:t>
      </w:r>
    </w:p>
    <w:p w14:paraId="7F0F2F05" w14:textId="77777777" w:rsidR="0034616E" w:rsidRPr="0034616E" w:rsidRDefault="0034616E" w:rsidP="0034616E">
      <w:pPr>
        <w:ind w:firstLine="180"/>
        <w:rPr>
          <w:rStyle w:val="Hypertextovodkaz"/>
          <w:lang w:val="en-US"/>
        </w:rPr>
      </w:pPr>
      <w:r w:rsidRPr="0034616E">
        <w:rPr>
          <w:lang w:val="en-US"/>
        </w:rPr>
        <w:t xml:space="preserve">IMF (2003) World Economic Outlook (Statistical Appendix; pp. 163-169). Available at: </w:t>
      </w:r>
      <w:hyperlink r:id="rId16" w:history="1">
        <w:r w:rsidRPr="0034616E">
          <w:rPr>
            <w:rStyle w:val="Hypertextovodkaz"/>
            <w:lang w:val="en-US"/>
          </w:rPr>
          <w:t>https://www.imf.org/external/pubs/ft/weo/2003/02/</w:t>
        </w:r>
      </w:hyperlink>
    </w:p>
    <w:p w14:paraId="048BC6BC" w14:textId="77777777" w:rsidR="0034616E" w:rsidRPr="0034616E" w:rsidRDefault="0034616E" w:rsidP="0034616E">
      <w:pPr>
        <w:ind w:firstLine="180"/>
        <w:rPr>
          <w:lang w:val="en-US"/>
        </w:rPr>
      </w:pPr>
      <w:proofErr w:type="spellStart"/>
      <w:r w:rsidRPr="0034616E">
        <w:rPr>
          <w:lang w:val="en-US"/>
        </w:rPr>
        <w:lastRenderedPageBreak/>
        <w:t>Kirchik</w:t>
      </w:r>
      <w:proofErr w:type="spellEnd"/>
      <w:r w:rsidRPr="0034616E">
        <w:rPr>
          <w:lang w:val="en-US"/>
        </w:rPr>
        <w:t xml:space="preserve">. </w:t>
      </w:r>
      <w:proofErr w:type="gramStart"/>
      <w:r w:rsidRPr="0034616E">
        <w:rPr>
          <w:lang w:val="en-US"/>
        </w:rPr>
        <w:t>O..</w:t>
      </w:r>
      <w:proofErr w:type="gramEnd"/>
      <w:r w:rsidRPr="0034616E">
        <w:rPr>
          <w:lang w:val="en-US"/>
        </w:rPr>
        <w:t xml:space="preserve"> Gingras. </w:t>
      </w:r>
      <w:proofErr w:type="gramStart"/>
      <w:r w:rsidRPr="0034616E">
        <w:rPr>
          <w:lang w:val="en-US"/>
        </w:rPr>
        <w:t>Y..</w:t>
      </w:r>
      <w:proofErr w:type="gramEnd"/>
      <w:r w:rsidRPr="0034616E">
        <w:rPr>
          <w:lang w:val="en-US"/>
        </w:rPr>
        <w:t xml:space="preserve"> &amp; </w:t>
      </w:r>
      <w:proofErr w:type="spellStart"/>
      <w:r w:rsidRPr="0034616E">
        <w:rPr>
          <w:lang w:val="en-US"/>
        </w:rPr>
        <w:t>Larivière</w:t>
      </w:r>
      <w:proofErr w:type="spellEnd"/>
      <w:r w:rsidRPr="0034616E">
        <w:rPr>
          <w:lang w:val="en-US"/>
        </w:rPr>
        <w:t>. V. (2012). Changes in publication languages and citation practices and their effect on the scientific impact of Russian science (1993–2010). Journal of the American Society for Information Science and Technology. 63(7). 1411-1419.</w:t>
      </w:r>
    </w:p>
    <w:p w14:paraId="0153CDC7" w14:textId="76A0D2CE" w:rsidR="0034616E" w:rsidRDefault="0034616E" w:rsidP="0034616E">
      <w:pPr>
        <w:ind w:firstLine="180"/>
        <w:rPr>
          <w:lang w:val="en-US"/>
        </w:rPr>
      </w:pPr>
      <w:r w:rsidRPr="0034616E">
        <w:rPr>
          <w:lang w:val="en-US"/>
        </w:rPr>
        <w:t xml:space="preserve">Macháček. V. and </w:t>
      </w:r>
      <w:proofErr w:type="spellStart"/>
      <w:r w:rsidRPr="0034616E">
        <w:rPr>
          <w:lang w:val="en-US"/>
        </w:rPr>
        <w:t>Srholec</w:t>
      </w:r>
      <w:proofErr w:type="spellEnd"/>
      <w:r w:rsidRPr="0034616E">
        <w:rPr>
          <w:lang w:val="en-US"/>
        </w:rPr>
        <w:t>. M. (2017</w:t>
      </w:r>
      <w:r w:rsidR="00EE0D96">
        <w:rPr>
          <w:lang w:val="en-US"/>
        </w:rPr>
        <w:t>a</w:t>
      </w:r>
      <w:r w:rsidRPr="0034616E">
        <w:rPr>
          <w:lang w:val="en-US"/>
        </w:rPr>
        <w:t>) Predatory Journals in Scopus. 2/2017. Institute for Democracy and Economic Analysis (IDEA).</w:t>
      </w:r>
    </w:p>
    <w:p w14:paraId="12C41D47" w14:textId="6F554014" w:rsidR="00EE0D96" w:rsidRPr="0034616E" w:rsidRDefault="00EE0D96" w:rsidP="00EE0D96">
      <w:pPr>
        <w:ind w:firstLine="180"/>
        <w:rPr>
          <w:lang w:val="en-US"/>
        </w:rPr>
      </w:pPr>
      <w:r w:rsidRPr="0034616E">
        <w:rPr>
          <w:lang w:val="en-US"/>
        </w:rPr>
        <w:t xml:space="preserve">Macháček. V. and </w:t>
      </w:r>
      <w:proofErr w:type="spellStart"/>
      <w:r w:rsidRPr="0034616E">
        <w:rPr>
          <w:lang w:val="en-US"/>
        </w:rPr>
        <w:t>Srholec</w:t>
      </w:r>
      <w:proofErr w:type="spellEnd"/>
      <w:r w:rsidRPr="0034616E">
        <w:rPr>
          <w:lang w:val="en-US"/>
        </w:rPr>
        <w:t>. M. (2017</w:t>
      </w:r>
      <w:r>
        <w:rPr>
          <w:lang w:val="en-US"/>
        </w:rPr>
        <w:t>b</w:t>
      </w:r>
      <w:r w:rsidRPr="0034616E">
        <w:rPr>
          <w:lang w:val="en-US"/>
        </w:rPr>
        <w:t xml:space="preserve">) </w:t>
      </w:r>
      <w:proofErr w:type="spellStart"/>
      <w:r>
        <w:rPr>
          <w:lang w:val="en-US"/>
        </w:rPr>
        <w:t>Místní</w:t>
      </w:r>
      <w:proofErr w:type="spellEnd"/>
      <w:r>
        <w:rPr>
          <w:lang w:val="en-US"/>
        </w:rPr>
        <w:t xml:space="preserve"> </w:t>
      </w:r>
      <w:proofErr w:type="spellStart"/>
      <w:r>
        <w:rPr>
          <w:lang w:val="en-US"/>
        </w:rPr>
        <w:t>časopisy</w:t>
      </w:r>
      <w:proofErr w:type="spellEnd"/>
      <w:r>
        <w:rPr>
          <w:lang w:val="en-US"/>
        </w:rPr>
        <w:t xml:space="preserve"> </w:t>
      </w:r>
      <w:proofErr w:type="spellStart"/>
      <w:r>
        <w:rPr>
          <w:lang w:val="en-US"/>
        </w:rPr>
        <w:t>ve</w:t>
      </w:r>
      <w:proofErr w:type="spellEnd"/>
      <w:r>
        <w:rPr>
          <w:lang w:val="en-US"/>
        </w:rPr>
        <w:t xml:space="preserve"> </w:t>
      </w:r>
      <w:proofErr w:type="spellStart"/>
      <w:r>
        <w:rPr>
          <w:lang w:val="en-US"/>
        </w:rPr>
        <w:t>Scopusu</w:t>
      </w:r>
      <w:proofErr w:type="spellEnd"/>
      <w:r>
        <w:rPr>
          <w:lang w:val="en-US"/>
        </w:rPr>
        <w:t xml:space="preserve"> (in Czech)</w:t>
      </w:r>
      <w:r w:rsidRPr="0034616E">
        <w:rPr>
          <w:lang w:val="en-US"/>
        </w:rPr>
        <w:t xml:space="preserve">. </w:t>
      </w:r>
      <w:r>
        <w:rPr>
          <w:lang w:val="en-US"/>
        </w:rPr>
        <w:t>17</w:t>
      </w:r>
      <w:r w:rsidRPr="0034616E">
        <w:rPr>
          <w:lang w:val="en-US"/>
        </w:rPr>
        <w:t>/2017. Institute for Democracy and Economic Analysis (IDEA).</w:t>
      </w:r>
    </w:p>
    <w:p w14:paraId="0709F69B" w14:textId="77777777" w:rsidR="0034616E" w:rsidRPr="0034616E" w:rsidRDefault="0034616E" w:rsidP="0034616E">
      <w:pPr>
        <w:ind w:firstLine="180"/>
        <w:rPr>
          <w:lang w:val="en-US"/>
        </w:rPr>
      </w:pPr>
      <w:r w:rsidRPr="0034616E">
        <w:rPr>
          <w:lang w:val="en-US"/>
        </w:rPr>
        <w:t xml:space="preserve">Macháček. V. and </w:t>
      </w:r>
      <w:proofErr w:type="spellStart"/>
      <w:r w:rsidRPr="0034616E">
        <w:rPr>
          <w:lang w:val="en-US"/>
        </w:rPr>
        <w:t>Srholec</w:t>
      </w:r>
      <w:proofErr w:type="spellEnd"/>
      <w:r w:rsidRPr="0034616E">
        <w:rPr>
          <w:lang w:val="en-US"/>
        </w:rPr>
        <w:t>. M. (2019) Globalization of Science: Evidence from Authors in Academic Journals by Country of Origin. 6/2019. Institute for Democracy and Economic Analysis (IDEA).</w:t>
      </w:r>
    </w:p>
    <w:p w14:paraId="24464B57" w14:textId="77777777" w:rsidR="0034616E" w:rsidRPr="0034616E" w:rsidRDefault="0034616E" w:rsidP="0034616E">
      <w:pPr>
        <w:ind w:firstLine="180"/>
        <w:rPr>
          <w:lang w:val="en-US"/>
        </w:rPr>
      </w:pPr>
      <w:proofErr w:type="spellStart"/>
      <w:r w:rsidRPr="0034616E">
        <w:rPr>
          <w:lang w:val="en-US"/>
        </w:rPr>
        <w:t>Moed</w:t>
      </w:r>
      <w:proofErr w:type="spellEnd"/>
      <w:r w:rsidRPr="0034616E">
        <w:rPr>
          <w:lang w:val="en-US"/>
        </w:rPr>
        <w:t xml:space="preserve">. H. (2002). Measuring China" s research performance using the Science Citation Index. </w:t>
      </w:r>
      <w:proofErr w:type="spellStart"/>
      <w:r w:rsidRPr="0034616E">
        <w:rPr>
          <w:lang w:val="en-US"/>
        </w:rPr>
        <w:t>Scientometrics</w:t>
      </w:r>
      <w:proofErr w:type="spellEnd"/>
      <w:r w:rsidRPr="0034616E">
        <w:rPr>
          <w:lang w:val="en-US"/>
        </w:rPr>
        <w:t>. 53(3). 281-296.</w:t>
      </w:r>
    </w:p>
    <w:p w14:paraId="37C4FBF8" w14:textId="77777777" w:rsidR="0034616E" w:rsidRPr="0034616E" w:rsidRDefault="0034616E" w:rsidP="0034616E">
      <w:pPr>
        <w:ind w:firstLine="180"/>
        <w:rPr>
          <w:lang w:val="en-US"/>
        </w:rPr>
      </w:pPr>
      <w:proofErr w:type="spellStart"/>
      <w:r w:rsidRPr="0034616E">
        <w:rPr>
          <w:lang w:val="en-US"/>
        </w:rPr>
        <w:t>Moed</w:t>
      </w:r>
      <w:proofErr w:type="spellEnd"/>
      <w:r w:rsidRPr="0034616E">
        <w:rPr>
          <w:lang w:val="en-US"/>
        </w:rPr>
        <w:t xml:space="preserve">, H. F. (2010). Measuring contextual citation impact of scientific journals. Journal of </w:t>
      </w:r>
      <w:proofErr w:type="spellStart"/>
      <w:r w:rsidRPr="0034616E">
        <w:rPr>
          <w:lang w:val="en-US"/>
        </w:rPr>
        <w:t>informetrics</w:t>
      </w:r>
      <w:proofErr w:type="spellEnd"/>
      <w:r w:rsidRPr="0034616E">
        <w:rPr>
          <w:lang w:val="en-US"/>
        </w:rPr>
        <w:t>, 4(3), 265-277.</w:t>
      </w:r>
    </w:p>
    <w:p w14:paraId="1B03337F" w14:textId="77777777" w:rsidR="0034616E" w:rsidRPr="0034616E" w:rsidRDefault="0034616E" w:rsidP="0034616E">
      <w:pPr>
        <w:ind w:firstLine="180"/>
        <w:rPr>
          <w:lang w:val="en-US"/>
        </w:rPr>
      </w:pPr>
      <w:proofErr w:type="spellStart"/>
      <w:r w:rsidRPr="0034616E">
        <w:rPr>
          <w:lang w:val="en-US"/>
        </w:rPr>
        <w:t>Moed</w:t>
      </w:r>
      <w:proofErr w:type="spellEnd"/>
      <w:r w:rsidRPr="0034616E">
        <w:rPr>
          <w:lang w:val="en-US"/>
        </w:rPr>
        <w:t xml:space="preserve">. H. </w:t>
      </w:r>
      <w:proofErr w:type="gramStart"/>
      <w:r w:rsidRPr="0034616E">
        <w:rPr>
          <w:lang w:val="en-US"/>
        </w:rPr>
        <w:t>F..</w:t>
      </w:r>
      <w:proofErr w:type="gramEnd"/>
      <w:r w:rsidRPr="0034616E">
        <w:rPr>
          <w:lang w:val="en-US"/>
        </w:rPr>
        <w:t xml:space="preserve"> </w:t>
      </w:r>
      <w:proofErr w:type="spellStart"/>
      <w:r w:rsidRPr="0034616E">
        <w:rPr>
          <w:lang w:val="en-US"/>
        </w:rPr>
        <w:t>Markusova</w:t>
      </w:r>
      <w:proofErr w:type="spellEnd"/>
      <w:r w:rsidRPr="0034616E">
        <w:rPr>
          <w:lang w:val="en-US"/>
        </w:rPr>
        <w:t xml:space="preserve">. </w:t>
      </w:r>
      <w:proofErr w:type="gramStart"/>
      <w:r w:rsidRPr="0034616E">
        <w:rPr>
          <w:lang w:val="en-US"/>
        </w:rPr>
        <w:t>V..</w:t>
      </w:r>
      <w:proofErr w:type="gramEnd"/>
      <w:r w:rsidRPr="0034616E">
        <w:rPr>
          <w:lang w:val="en-US"/>
        </w:rPr>
        <w:t xml:space="preserve"> &amp; </w:t>
      </w:r>
      <w:proofErr w:type="spellStart"/>
      <w:r w:rsidRPr="0034616E">
        <w:rPr>
          <w:lang w:val="en-US"/>
        </w:rPr>
        <w:t>Akoev</w:t>
      </w:r>
      <w:proofErr w:type="spellEnd"/>
      <w:r w:rsidRPr="0034616E">
        <w:rPr>
          <w:lang w:val="en-US"/>
        </w:rPr>
        <w:t xml:space="preserve">. M. (2018). Trends in Russian research output indexed in Scopus and Web of Science. </w:t>
      </w:r>
      <w:proofErr w:type="spellStart"/>
      <w:r w:rsidRPr="0034616E">
        <w:rPr>
          <w:lang w:val="en-US"/>
        </w:rPr>
        <w:t>Scientometrics</w:t>
      </w:r>
      <w:proofErr w:type="spellEnd"/>
      <w:r w:rsidRPr="0034616E">
        <w:rPr>
          <w:lang w:val="en-US"/>
        </w:rPr>
        <w:t>. 116(2). 1153-1180.</w:t>
      </w:r>
    </w:p>
    <w:p w14:paraId="64DB5B90" w14:textId="77777777" w:rsidR="0034616E" w:rsidRPr="0034616E" w:rsidRDefault="0034616E" w:rsidP="0034616E">
      <w:pPr>
        <w:ind w:firstLine="180"/>
        <w:rPr>
          <w:lang w:val="en-US"/>
        </w:rPr>
      </w:pPr>
      <w:proofErr w:type="spellStart"/>
      <w:r w:rsidRPr="0034616E">
        <w:rPr>
          <w:lang w:val="en-US"/>
        </w:rPr>
        <w:t>Mongeon</w:t>
      </w:r>
      <w:proofErr w:type="spellEnd"/>
      <w:r w:rsidRPr="0034616E">
        <w:rPr>
          <w:lang w:val="en-US"/>
        </w:rPr>
        <w:t xml:space="preserve">. </w:t>
      </w:r>
      <w:proofErr w:type="gramStart"/>
      <w:r w:rsidRPr="0034616E">
        <w:rPr>
          <w:lang w:val="en-US"/>
        </w:rPr>
        <w:t>P..</w:t>
      </w:r>
      <w:proofErr w:type="gramEnd"/>
      <w:r w:rsidRPr="0034616E">
        <w:rPr>
          <w:lang w:val="en-US"/>
        </w:rPr>
        <w:t xml:space="preserve"> &amp; Paul-Hus. A. (2016). The journal coverage of Web of Science and Scopus: a comparative analysis. </w:t>
      </w:r>
      <w:proofErr w:type="spellStart"/>
      <w:r w:rsidRPr="0034616E">
        <w:rPr>
          <w:lang w:val="en-US"/>
        </w:rPr>
        <w:t>Scientometrics</w:t>
      </w:r>
      <w:proofErr w:type="spellEnd"/>
      <w:r w:rsidRPr="0034616E">
        <w:rPr>
          <w:lang w:val="en-US"/>
        </w:rPr>
        <w:t>. 106(1). 213-228.</w:t>
      </w:r>
    </w:p>
    <w:p w14:paraId="4E5487A4" w14:textId="77777777" w:rsidR="0034616E" w:rsidRPr="0034616E" w:rsidRDefault="0034616E" w:rsidP="0034616E">
      <w:pPr>
        <w:ind w:firstLine="180"/>
        <w:rPr>
          <w:lang w:val="en-US"/>
        </w:rPr>
      </w:pPr>
      <w:proofErr w:type="spellStart"/>
      <w:r w:rsidRPr="0034616E">
        <w:rPr>
          <w:lang w:val="en-US"/>
        </w:rPr>
        <w:t>Ràfols</w:t>
      </w:r>
      <w:proofErr w:type="spellEnd"/>
      <w:r w:rsidRPr="0034616E">
        <w:rPr>
          <w:lang w:val="en-US"/>
        </w:rPr>
        <w:t xml:space="preserve">, I., </w:t>
      </w:r>
      <w:proofErr w:type="spellStart"/>
      <w:r w:rsidRPr="0034616E">
        <w:rPr>
          <w:lang w:val="en-US"/>
        </w:rPr>
        <w:t>Molas-Gallart</w:t>
      </w:r>
      <w:proofErr w:type="spellEnd"/>
      <w:r w:rsidRPr="0034616E">
        <w:rPr>
          <w:lang w:val="en-US"/>
        </w:rPr>
        <w:t xml:space="preserve">, J., </w:t>
      </w:r>
      <w:proofErr w:type="spellStart"/>
      <w:r w:rsidRPr="0034616E">
        <w:rPr>
          <w:lang w:val="en-US"/>
        </w:rPr>
        <w:t>Chavarro</w:t>
      </w:r>
      <w:proofErr w:type="spellEnd"/>
      <w:r w:rsidRPr="0034616E">
        <w:rPr>
          <w:lang w:val="en-US"/>
        </w:rPr>
        <w:t>, D. A., &amp; Robinson-Garcia, N. (2016). On the dominance of quantitative evaluation in ‘</w:t>
      </w:r>
      <w:proofErr w:type="spellStart"/>
      <w:r w:rsidRPr="0034616E">
        <w:rPr>
          <w:lang w:val="en-US"/>
        </w:rPr>
        <w:t>peripheral’countries</w:t>
      </w:r>
      <w:proofErr w:type="spellEnd"/>
      <w:r w:rsidRPr="0034616E">
        <w:rPr>
          <w:lang w:val="en-US"/>
        </w:rPr>
        <w:t>: Auditing research with technologies of distance. Available at SSRN 2818335.</w:t>
      </w:r>
    </w:p>
    <w:p w14:paraId="1BE480BD" w14:textId="77777777" w:rsidR="0034616E" w:rsidRPr="0034616E" w:rsidRDefault="0034616E" w:rsidP="0034616E">
      <w:pPr>
        <w:ind w:firstLine="180"/>
        <w:rPr>
          <w:lang w:val="en-US"/>
        </w:rPr>
      </w:pPr>
      <w:proofErr w:type="spellStart"/>
      <w:r w:rsidRPr="0034616E">
        <w:rPr>
          <w:lang w:val="en-US"/>
        </w:rPr>
        <w:t>Rijcke</w:t>
      </w:r>
      <w:proofErr w:type="spellEnd"/>
      <w:r w:rsidRPr="0034616E">
        <w:rPr>
          <w:lang w:val="en-US"/>
        </w:rPr>
        <w:t xml:space="preserve">, S. D., </w:t>
      </w:r>
      <w:proofErr w:type="spellStart"/>
      <w:r w:rsidRPr="0034616E">
        <w:rPr>
          <w:lang w:val="en-US"/>
        </w:rPr>
        <w:t>Wouters</w:t>
      </w:r>
      <w:proofErr w:type="spellEnd"/>
      <w:r w:rsidRPr="0034616E">
        <w:rPr>
          <w:lang w:val="en-US"/>
        </w:rPr>
        <w:t xml:space="preserve">, P. F., </w:t>
      </w:r>
      <w:proofErr w:type="spellStart"/>
      <w:r w:rsidRPr="0034616E">
        <w:rPr>
          <w:lang w:val="en-US"/>
        </w:rPr>
        <w:t>Rushforth</w:t>
      </w:r>
      <w:proofErr w:type="spellEnd"/>
      <w:r w:rsidRPr="0034616E">
        <w:rPr>
          <w:lang w:val="en-US"/>
        </w:rPr>
        <w:t xml:space="preserve">, A. D., Franssen, T. P., &amp; </w:t>
      </w:r>
      <w:proofErr w:type="spellStart"/>
      <w:r w:rsidRPr="0034616E">
        <w:rPr>
          <w:lang w:val="en-US"/>
        </w:rPr>
        <w:t>Hammarfelt</w:t>
      </w:r>
      <w:proofErr w:type="spellEnd"/>
      <w:r w:rsidRPr="0034616E">
        <w:rPr>
          <w:lang w:val="en-US"/>
        </w:rPr>
        <w:t>, B. (2016). Evaluation practices and effects of indicator use—a literature review. Research Evaluation, 25(2), 161-169.</w:t>
      </w:r>
    </w:p>
    <w:p w14:paraId="282B8431" w14:textId="77777777" w:rsidR="0034616E" w:rsidRPr="0034616E" w:rsidRDefault="0034616E" w:rsidP="0034616E">
      <w:pPr>
        <w:ind w:firstLine="180"/>
        <w:rPr>
          <w:lang w:val="en-US"/>
        </w:rPr>
      </w:pPr>
      <w:r w:rsidRPr="0034616E">
        <w:rPr>
          <w:lang w:val="en-US"/>
        </w:rPr>
        <w:t xml:space="preserve">Scopus (2019) What is the complete list of Scopus Subject Areas and All Science Journal Classification Codes (ASJC)? Available at: </w:t>
      </w:r>
      <w:hyperlink r:id="rId17" w:history="1">
        <w:r w:rsidRPr="0034616E">
          <w:rPr>
            <w:rStyle w:val="Hypertextovodkaz"/>
            <w:lang w:val="en-US"/>
          </w:rPr>
          <w:t>https://service.elsevier.com/app/answers/detail/a_id/15181/supporthub/scopus/related/1/</w:t>
        </w:r>
      </w:hyperlink>
      <w:r w:rsidRPr="0034616E">
        <w:rPr>
          <w:lang w:val="en-US"/>
        </w:rPr>
        <w:t xml:space="preserve"> [accessed May 28. 2019]</w:t>
      </w:r>
    </w:p>
    <w:p w14:paraId="287B01C0" w14:textId="77777777" w:rsidR="0034616E" w:rsidRPr="0034616E" w:rsidRDefault="0034616E" w:rsidP="0034616E">
      <w:pPr>
        <w:ind w:firstLine="180"/>
        <w:rPr>
          <w:lang w:val="en-US"/>
        </w:rPr>
      </w:pPr>
      <w:r w:rsidRPr="0034616E">
        <w:rPr>
          <w:lang w:val="en-US"/>
        </w:rPr>
        <w:t xml:space="preserve">Scopus (2018) Scopus Source List (May 2018 version). Available at: </w:t>
      </w:r>
      <w:hyperlink r:id="rId18" w:history="1">
        <w:r w:rsidRPr="0034616E">
          <w:rPr>
            <w:rStyle w:val="Hypertextovodkaz"/>
            <w:lang w:val="en-US"/>
          </w:rPr>
          <w:t>https://www.scopus.com/sources</w:t>
        </w:r>
      </w:hyperlink>
    </w:p>
    <w:p w14:paraId="11FEF433" w14:textId="77777777" w:rsidR="0034616E" w:rsidRPr="0034616E" w:rsidRDefault="0034616E" w:rsidP="0034616E">
      <w:pPr>
        <w:ind w:firstLine="180"/>
        <w:rPr>
          <w:lang w:val="en-US"/>
        </w:rPr>
      </w:pPr>
      <w:r w:rsidRPr="0034616E">
        <w:rPr>
          <w:lang w:val="en-US"/>
        </w:rPr>
        <w:t xml:space="preserve">Wang, Q., &amp; Waltman, L. (2016). Large-scale analysis of the accuracy of the journal classification systems of Web of Science and Scopus. Journal of </w:t>
      </w:r>
      <w:proofErr w:type="spellStart"/>
      <w:r w:rsidRPr="0034616E">
        <w:rPr>
          <w:lang w:val="en-US"/>
        </w:rPr>
        <w:t>Informetrics</w:t>
      </w:r>
      <w:proofErr w:type="spellEnd"/>
      <w:r w:rsidRPr="0034616E">
        <w:rPr>
          <w:lang w:val="en-US"/>
        </w:rPr>
        <w:t>, 10(2), 347-364.</w:t>
      </w:r>
    </w:p>
    <w:p w14:paraId="7CEB0D02" w14:textId="77777777" w:rsidR="0034616E" w:rsidRPr="0034616E" w:rsidRDefault="0034616E" w:rsidP="0034616E">
      <w:pPr>
        <w:ind w:firstLine="180"/>
        <w:rPr>
          <w:lang w:val="en-US"/>
        </w:rPr>
      </w:pPr>
      <w:r w:rsidRPr="0034616E">
        <w:rPr>
          <w:lang w:val="en-US"/>
        </w:rPr>
        <w:t xml:space="preserve">Waltman, L., </w:t>
      </w:r>
      <w:proofErr w:type="spellStart"/>
      <w:r w:rsidRPr="0034616E">
        <w:rPr>
          <w:lang w:val="en-US"/>
        </w:rPr>
        <w:t>Tijssen</w:t>
      </w:r>
      <w:proofErr w:type="spellEnd"/>
      <w:r w:rsidRPr="0034616E">
        <w:rPr>
          <w:lang w:val="en-US"/>
        </w:rPr>
        <w:t xml:space="preserve">, R. J., &amp; van Eck, N. J. (2011). </w:t>
      </w:r>
      <w:proofErr w:type="spellStart"/>
      <w:r w:rsidRPr="0034616E">
        <w:rPr>
          <w:lang w:val="en-US"/>
        </w:rPr>
        <w:t>Globalisation</w:t>
      </w:r>
      <w:proofErr w:type="spellEnd"/>
      <w:r w:rsidRPr="0034616E">
        <w:rPr>
          <w:lang w:val="en-US"/>
        </w:rPr>
        <w:t xml:space="preserve"> of science in </w:t>
      </w:r>
      <w:proofErr w:type="spellStart"/>
      <w:r w:rsidRPr="0034616E">
        <w:rPr>
          <w:lang w:val="en-US"/>
        </w:rPr>
        <w:t>kilometres</w:t>
      </w:r>
      <w:proofErr w:type="spellEnd"/>
      <w:r w:rsidRPr="0034616E">
        <w:rPr>
          <w:lang w:val="en-US"/>
        </w:rPr>
        <w:t xml:space="preserve">. Journal of </w:t>
      </w:r>
      <w:proofErr w:type="spellStart"/>
      <w:r w:rsidRPr="0034616E">
        <w:rPr>
          <w:lang w:val="en-US"/>
        </w:rPr>
        <w:t>informetrics</w:t>
      </w:r>
      <w:proofErr w:type="spellEnd"/>
      <w:r w:rsidRPr="0034616E">
        <w:rPr>
          <w:lang w:val="en-US"/>
        </w:rPr>
        <w:t>, 5(4), 574-582.</w:t>
      </w:r>
    </w:p>
    <w:p w14:paraId="605F06AD" w14:textId="47928AB2" w:rsidR="0034616E" w:rsidRPr="0034616E" w:rsidRDefault="0034616E" w:rsidP="0034616E">
      <w:pPr>
        <w:ind w:firstLine="180"/>
        <w:rPr>
          <w:lang w:val="en-US"/>
        </w:rPr>
      </w:pPr>
      <w:r w:rsidRPr="0034616E">
        <w:rPr>
          <w:lang w:val="en-US"/>
        </w:rPr>
        <w:t>Waltman</w:t>
      </w:r>
      <w:r w:rsidR="00EE1A98">
        <w:rPr>
          <w:lang w:val="en-US"/>
        </w:rPr>
        <w:t>, L.</w:t>
      </w:r>
      <w:r w:rsidRPr="0034616E">
        <w:rPr>
          <w:lang w:val="en-US"/>
        </w:rPr>
        <w:t xml:space="preserve"> (2018). Responsible metrics: One size doesn't fit all. CWTS Blog, March 29</w:t>
      </w:r>
      <w:r w:rsidRPr="0034616E">
        <w:rPr>
          <w:vertAlign w:val="superscript"/>
          <w:lang w:val="en-US"/>
        </w:rPr>
        <w:t>th</w:t>
      </w:r>
      <w:proofErr w:type="gramStart"/>
      <w:r w:rsidRPr="0034616E">
        <w:rPr>
          <w:lang w:val="en-US"/>
        </w:rPr>
        <w:t xml:space="preserve"> 2018</w:t>
      </w:r>
      <w:proofErr w:type="gramEnd"/>
      <w:r w:rsidRPr="0034616E">
        <w:rPr>
          <w:lang w:val="en-US"/>
        </w:rPr>
        <w:t xml:space="preserve">.  Available at: </w:t>
      </w:r>
      <w:hyperlink r:id="rId19" w:history="1">
        <w:r w:rsidRPr="0034616E">
          <w:rPr>
            <w:rStyle w:val="Hypertextovodkaz"/>
          </w:rPr>
          <w:t>https://www.cwts.nl/blog?article=n-r2s294</w:t>
        </w:r>
      </w:hyperlink>
      <w:r w:rsidRPr="0034616E">
        <w:t xml:space="preserve">. </w:t>
      </w:r>
      <w:r w:rsidRPr="0034616E">
        <w:rPr>
          <w:lang w:val="en-US"/>
        </w:rPr>
        <w:t>Downloaded on February 20</w:t>
      </w:r>
      <w:r w:rsidRPr="0034616E">
        <w:rPr>
          <w:vertAlign w:val="superscript"/>
          <w:lang w:val="en-US"/>
        </w:rPr>
        <w:t>th</w:t>
      </w:r>
      <w:r w:rsidRPr="0034616E">
        <w:rPr>
          <w:lang w:val="en-US"/>
        </w:rPr>
        <w:t>, 2020.</w:t>
      </w:r>
    </w:p>
    <w:p w14:paraId="38900BEA" w14:textId="77777777" w:rsidR="0034616E" w:rsidRPr="0034616E" w:rsidRDefault="0034616E" w:rsidP="0034616E">
      <w:pPr>
        <w:ind w:firstLine="180"/>
        <w:rPr>
          <w:lang w:val="en-US"/>
        </w:rPr>
      </w:pPr>
      <w:r w:rsidRPr="0034616E">
        <w:rPr>
          <w:lang w:val="en-US"/>
        </w:rPr>
        <w:t xml:space="preserve">Wagner. C. </w:t>
      </w:r>
      <w:proofErr w:type="gramStart"/>
      <w:r w:rsidRPr="0034616E">
        <w:rPr>
          <w:lang w:val="en-US"/>
        </w:rPr>
        <w:t>S..</w:t>
      </w:r>
      <w:proofErr w:type="gramEnd"/>
      <w:r w:rsidRPr="0034616E">
        <w:rPr>
          <w:lang w:val="en-US"/>
        </w:rPr>
        <w:t xml:space="preserve"> Park. H. </w:t>
      </w:r>
      <w:proofErr w:type="gramStart"/>
      <w:r w:rsidRPr="0034616E">
        <w:rPr>
          <w:lang w:val="en-US"/>
        </w:rPr>
        <w:t>W..</w:t>
      </w:r>
      <w:proofErr w:type="gramEnd"/>
      <w:r w:rsidRPr="0034616E">
        <w:rPr>
          <w:lang w:val="en-US"/>
        </w:rPr>
        <w:t xml:space="preserve"> &amp; </w:t>
      </w:r>
      <w:proofErr w:type="spellStart"/>
      <w:r w:rsidRPr="0034616E">
        <w:rPr>
          <w:lang w:val="en-US"/>
        </w:rPr>
        <w:t>Leydesdorff</w:t>
      </w:r>
      <w:proofErr w:type="spellEnd"/>
      <w:r w:rsidRPr="0034616E">
        <w:rPr>
          <w:lang w:val="en-US"/>
        </w:rPr>
        <w:t xml:space="preserve">. L. (2015). The continuing growth of global cooperation networks in research: A conundrum for national governments. </w:t>
      </w:r>
      <w:proofErr w:type="spellStart"/>
      <w:r w:rsidRPr="0034616E">
        <w:rPr>
          <w:lang w:val="en-US"/>
        </w:rPr>
        <w:t>PLoS</w:t>
      </w:r>
      <w:proofErr w:type="spellEnd"/>
      <w:r w:rsidRPr="0034616E">
        <w:rPr>
          <w:lang w:val="en-US"/>
        </w:rPr>
        <w:t xml:space="preserve"> One. 10(7). e0131816.</w:t>
      </w:r>
    </w:p>
    <w:p w14:paraId="0925ED86" w14:textId="77777777" w:rsidR="0034616E" w:rsidRPr="0034616E" w:rsidRDefault="0034616E" w:rsidP="0034616E">
      <w:pPr>
        <w:ind w:firstLine="180"/>
        <w:rPr>
          <w:lang w:val="en-US"/>
        </w:rPr>
      </w:pPr>
      <w:r w:rsidRPr="0034616E">
        <w:rPr>
          <w:lang w:val="en-US"/>
        </w:rPr>
        <w:t xml:space="preserve">Whitley, R., &amp; </w:t>
      </w:r>
      <w:proofErr w:type="spellStart"/>
      <w:r w:rsidRPr="0034616E">
        <w:rPr>
          <w:lang w:val="en-US"/>
        </w:rPr>
        <w:t>Gläser</w:t>
      </w:r>
      <w:proofErr w:type="spellEnd"/>
      <w:r w:rsidRPr="0034616E">
        <w:rPr>
          <w:lang w:val="en-US"/>
        </w:rPr>
        <w:t>, J. (2007). The changing governance of the sciences. Sociology of the sciences yearbook, 26.</w:t>
      </w:r>
    </w:p>
    <w:p w14:paraId="0F15D52C" w14:textId="77777777" w:rsidR="0034616E" w:rsidRPr="0034616E" w:rsidRDefault="0034616E" w:rsidP="0034616E">
      <w:pPr>
        <w:ind w:firstLine="180"/>
        <w:rPr>
          <w:lang w:val="en-US"/>
        </w:rPr>
      </w:pPr>
      <w:proofErr w:type="spellStart"/>
      <w:r w:rsidRPr="0034616E">
        <w:rPr>
          <w:lang w:val="en-US"/>
        </w:rPr>
        <w:t>Wilsdon</w:t>
      </w:r>
      <w:proofErr w:type="spellEnd"/>
      <w:r w:rsidRPr="0034616E">
        <w:rPr>
          <w:lang w:val="en-US"/>
        </w:rPr>
        <w:t>. J. (2011). Knowledge. networks and nations: Global scientific collaboration in the 21st century.</w:t>
      </w:r>
    </w:p>
    <w:p w14:paraId="539FA1E5" w14:textId="77777777" w:rsidR="0034616E" w:rsidRPr="0034616E" w:rsidRDefault="0034616E" w:rsidP="0034616E">
      <w:pPr>
        <w:ind w:firstLine="180"/>
        <w:rPr>
          <w:lang w:val="en-US"/>
        </w:rPr>
      </w:pPr>
      <w:proofErr w:type="spellStart"/>
      <w:r w:rsidRPr="0034616E">
        <w:rPr>
          <w:lang w:val="en-US"/>
        </w:rPr>
        <w:t>Zitt</w:t>
      </w:r>
      <w:proofErr w:type="spellEnd"/>
      <w:r w:rsidRPr="0034616E">
        <w:rPr>
          <w:lang w:val="en-US"/>
        </w:rPr>
        <w:t xml:space="preserve">. </w:t>
      </w:r>
      <w:proofErr w:type="gramStart"/>
      <w:r w:rsidRPr="0034616E">
        <w:rPr>
          <w:lang w:val="en-US"/>
        </w:rPr>
        <w:t>M..</w:t>
      </w:r>
      <w:proofErr w:type="gramEnd"/>
      <w:r w:rsidRPr="0034616E">
        <w:rPr>
          <w:lang w:val="en-US"/>
        </w:rPr>
        <w:t xml:space="preserve"> &amp; </w:t>
      </w:r>
      <w:proofErr w:type="spellStart"/>
      <w:r w:rsidRPr="0034616E">
        <w:rPr>
          <w:lang w:val="en-US"/>
        </w:rPr>
        <w:t>Bassecoulard</w:t>
      </w:r>
      <w:proofErr w:type="spellEnd"/>
      <w:r w:rsidRPr="0034616E">
        <w:rPr>
          <w:lang w:val="en-US"/>
        </w:rPr>
        <w:t xml:space="preserve">. E. (1998). Internationalization of scientific journals: a measurement based on publication and citation scope. </w:t>
      </w:r>
      <w:proofErr w:type="spellStart"/>
      <w:r w:rsidRPr="0034616E">
        <w:rPr>
          <w:lang w:val="en-US"/>
        </w:rPr>
        <w:t>Scientometrics</w:t>
      </w:r>
      <w:proofErr w:type="spellEnd"/>
      <w:r w:rsidRPr="0034616E">
        <w:rPr>
          <w:lang w:val="en-US"/>
        </w:rPr>
        <w:t>. 41(1-2). 255-271.</w:t>
      </w:r>
    </w:p>
    <w:p w14:paraId="2E12AEC7" w14:textId="77777777" w:rsidR="0034616E" w:rsidRPr="0034616E" w:rsidRDefault="0034616E" w:rsidP="0034616E">
      <w:pPr>
        <w:ind w:firstLine="180"/>
        <w:rPr>
          <w:lang w:val="en-US"/>
        </w:rPr>
      </w:pPr>
      <w:proofErr w:type="spellStart"/>
      <w:r w:rsidRPr="0034616E">
        <w:rPr>
          <w:lang w:val="en-US"/>
        </w:rPr>
        <w:t>Zitt</w:t>
      </w:r>
      <w:proofErr w:type="spellEnd"/>
      <w:r w:rsidRPr="0034616E">
        <w:rPr>
          <w:lang w:val="en-US"/>
        </w:rPr>
        <w:t xml:space="preserve">. </w:t>
      </w:r>
      <w:proofErr w:type="gramStart"/>
      <w:r w:rsidRPr="0034616E">
        <w:rPr>
          <w:lang w:val="en-US"/>
        </w:rPr>
        <w:t>M..</w:t>
      </w:r>
      <w:proofErr w:type="gramEnd"/>
      <w:r w:rsidRPr="0034616E">
        <w:rPr>
          <w:lang w:val="en-US"/>
        </w:rPr>
        <w:t xml:space="preserve"> &amp; </w:t>
      </w:r>
      <w:proofErr w:type="spellStart"/>
      <w:r w:rsidRPr="0034616E">
        <w:rPr>
          <w:lang w:val="en-US"/>
        </w:rPr>
        <w:t>Bassecoulard</w:t>
      </w:r>
      <w:proofErr w:type="spellEnd"/>
      <w:r w:rsidRPr="0034616E">
        <w:rPr>
          <w:lang w:val="en-US"/>
        </w:rPr>
        <w:t xml:space="preserve">. E. (1999). Internationalization of communication a view on the evolution of scientific journals. </w:t>
      </w:r>
      <w:proofErr w:type="spellStart"/>
      <w:r w:rsidRPr="0034616E">
        <w:rPr>
          <w:lang w:val="en-US"/>
        </w:rPr>
        <w:t>Scientometrics</w:t>
      </w:r>
      <w:proofErr w:type="spellEnd"/>
      <w:r w:rsidRPr="0034616E">
        <w:rPr>
          <w:lang w:val="en-US"/>
        </w:rPr>
        <w:t>. 46(3). 669-685.</w:t>
      </w:r>
    </w:p>
    <w:p w14:paraId="1DC7C0F1" w14:textId="77777777" w:rsidR="0034616E" w:rsidRPr="0034616E" w:rsidRDefault="0034616E" w:rsidP="0034616E">
      <w:pPr>
        <w:ind w:firstLine="180"/>
        <w:rPr>
          <w:lang w:val="en-US"/>
        </w:rPr>
      </w:pPr>
      <w:proofErr w:type="spellStart"/>
      <w:r w:rsidRPr="0034616E">
        <w:rPr>
          <w:lang w:val="en-US"/>
        </w:rPr>
        <w:lastRenderedPageBreak/>
        <w:t>Zitt</w:t>
      </w:r>
      <w:proofErr w:type="spellEnd"/>
      <w:r w:rsidRPr="0034616E">
        <w:rPr>
          <w:lang w:val="en-US"/>
        </w:rPr>
        <w:t xml:space="preserve">. </w:t>
      </w:r>
      <w:proofErr w:type="gramStart"/>
      <w:r w:rsidRPr="0034616E">
        <w:rPr>
          <w:lang w:val="en-US"/>
        </w:rPr>
        <w:t>M..</w:t>
      </w:r>
      <w:proofErr w:type="gramEnd"/>
      <w:r w:rsidRPr="0034616E">
        <w:rPr>
          <w:lang w:val="en-US"/>
        </w:rPr>
        <w:t xml:space="preserve"> &amp; </w:t>
      </w:r>
      <w:proofErr w:type="spellStart"/>
      <w:r w:rsidRPr="0034616E">
        <w:rPr>
          <w:lang w:val="en-US"/>
        </w:rPr>
        <w:t>Bassecoulard</w:t>
      </w:r>
      <w:proofErr w:type="spellEnd"/>
      <w:r w:rsidRPr="0034616E">
        <w:rPr>
          <w:lang w:val="en-US"/>
        </w:rPr>
        <w:t xml:space="preserve">. E. (2004). </w:t>
      </w:r>
      <w:proofErr w:type="spellStart"/>
      <w:r w:rsidRPr="0034616E">
        <w:rPr>
          <w:lang w:val="en-US"/>
        </w:rPr>
        <w:t>Internationalisation</w:t>
      </w:r>
      <w:proofErr w:type="spellEnd"/>
      <w:r w:rsidRPr="0034616E">
        <w:rPr>
          <w:lang w:val="en-US"/>
        </w:rPr>
        <w:t xml:space="preserve"> in science in the prism of bibliometric indicators. In Handbook of quantitative science and technology research (pp. 407-436). Springer. Dordrecht.</w:t>
      </w:r>
    </w:p>
    <w:p w14:paraId="13419D51" w14:textId="77777777" w:rsidR="0034616E" w:rsidRPr="0034616E" w:rsidRDefault="0034616E" w:rsidP="0034616E">
      <w:pPr>
        <w:ind w:firstLine="180"/>
        <w:rPr>
          <w:lang w:val="en-US"/>
        </w:rPr>
      </w:pPr>
      <w:proofErr w:type="spellStart"/>
      <w:r w:rsidRPr="0034616E">
        <w:rPr>
          <w:lang w:val="en-US"/>
        </w:rPr>
        <w:t>Zitt</w:t>
      </w:r>
      <w:proofErr w:type="spellEnd"/>
      <w:r w:rsidRPr="0034616E">
        <w:rPr>
          <w:lang w:val="en-US"/>
        </w:rPr>
        <w:t xml:space="preserve">. </w:t>
      </w:r>
      <w:proofErr w:type="gramStart"/>
      <w:r w:rsidRPr="0034616E">
        <w:rPr>
          <w:lang w:val="en-US"/>
        </w:rPr>
        <w:t>M..</w:t>
      </w:r>
      <w:proofErr w:type="gramEnd"/>
      <w:r w:rsidRPr="0034616E">
        <w:rPr>
          <w:lang w:val="en-US"/>
        </w:rPr>
        <w:t xml:space="preserve"> Perrot. </w:t>
      </w:r>
      <w:proofErr w:type="gramStart"/>
      <w:r w:rsidRPr="0034616E">
        <w:rPr>
          <w:lang w:val="en-US"/>
        </w:rPr>
        <w:t>F..</w:t>
      </w:r>
      <w:proofErr w:type="gramEnd"/>
      <w:r w:rsidRPr="0034616E">
        <w:rPr>
          <w:lang w:val="en-US"/>
        </w:rPr>
        <w:t xml:space="preserve"> &amp; Barré. R. (1998). The transition from “national” to “transnational” model and related measures of countries' performance. Journal of the American Society for Information Science. 49(1). 30-42.</w:t>
      </w:r>
    </w:p>
    <w:p w14:paraId="573CF601" w14:textId="77777777" w:rsidR="0034616E" w:rsidRPr="0034616E" w:rsidRDefault="0034616E" w:rsidP="0034616E">
      <w:pPr>
        <w:ind w:firstLine="180"/>
        <w:rPr>
          <w:lang w:val="en-US"/>
        </w:rPr>
      </w:pPr>
      <w:r w:rsidRPr="0034616E">
        <w:rPr>
          <w:lang w:val="en-US"/>
        </w:rPr>
        <w:t xml:space="preserve">Zhou. </w:t>
      </w:r>
      <w:proofErr w:type="gramStart"/>
      <w:r w:rsidRPr="0034616E">
        <w:rPr>
          <w:lang w:val="en-US"/>
        </w:rPr>
        <w:t>P..</w:t>
      </w:r>
      <w:proofErr w:type="gramEnd"/>
      <w:r w:rsidRPr="0034616E">
        <w:rPr>
          <w:lang w:val="en-US"/>
        </w:rPr>
        <w:t xml:space="preserve"> &amp; </w:t>
      </w:r>
      <w:proofErr w:type="spellStart"/>
      <w:r w:rsidRPr="0034616E">
        <w:rPr>
          <w:lang w:val="en-US"/>
        </w:rPr>
        <w:t>Glänzel</w:t>
      </w:r>
      <w:proofErr w:type="spellEnd"/>
      <w:r w:rsidRPr="0034616E">
        <w:rPr>
          <w:lang w:val="en-US"/>
        </w:rPr>
        <w:t xml:space="preserve">. W. (2010). In-depth analysis on China’s international cooperation in science. </w:t>
      </w:r>
      <w:proofErr w:type="spellStart"/>
      <w:r w:rsidRPr="0034616E">
        <w:rPr>
          <w:lang w:val="en-US"/>
        </w:rPr>
        <w:t>Scientometrics</w:t>
      </w:r>
      <w:proofErr w:type="spellEnd"/>
      <w:r w:rsidRPr="0034616E">
        <w:rPr>
          <w:lang w:val="en-US"/>
        </w:rPr>
        <w:t>. 82(3). 597-612.</w:t>
      </w:r>
    </w:p>
    <w:p w14:paraId="7D3241C7" w14:textId="236E18C4" w:rsidR="00D61F66" w:rsidRDefault="0034616E" w:rsidP="00CF2877">
      <w:pPr>
        <w:ind w:firstLine="180"/>
        <w:rPr>
          <w:lang w:val="en-US"/>
        </w:rPr>
      </w:pPr>
      <w:r w:rsidRPr="0034616E">
        <w:rPr>
          <w:lang w:val="en-US"/>
        </w:rPr>
        <w:t xml:space="preserve">Zhou, P., &amp; </w:t>
      </w:r>
      <w:proofErr w:type="spellStart"/>
      <w:r w:rsidRPr="0034616E">
        <w:rPr>
          <w:lang w:val="en-US"/>
        </w:rPr>
        <w:t>Leydesdorff</w:t>
      </w:r>
      <w:proofErr w:type="spellEnd"/>
      <w:r w:rsidRPr="0034616E">
        <w:rPr>
          <w:lang w:val="en-US"/>
        </w:rPr>
        <w:t>, L. (2006). The emergence of China as a leading nation in science. Research policy, 35(1), 83-104.</w:t>
      </w:r>
      <w:r>
        <w:rPr>
          <w:lang w:val="en-US"/>
        </w:rPr>
        <w:tab/>
      </w:r>
    </w:p>
    <w:p w14:paraId="0C1264B6" w14:textId="504D5FA0" w:rsidR="00D61F66" w:rsidRDefault="00D61F66" w:rsidP="00D61F66">
      <w:pPr>
        <w:pStyle w:val="Nadpis1"/>
        <w:rPr>
          <w:lang w:val="en-US"/>
        </w:rPr>
      </w:pPr>
      <w:r>
        <w:rPr>
          <w:lang w:val="en-US"/>
        </w:rPr>
        <w:t xml:space="preserve">Appendix </w:t>
      </w:r>
    </w:p>
    <w:p w14:paraId="435A62CE" w14:textId="2DD68DBC" w:rsidR="00FD3C69" w:rsidRPr="00732054" w:rsidRDefault="00FD3C69" w:rsidP="00732054">
      <w:pPr>
        <w:pStyle w:val="Nadpis2"/>
        <w:tabs>
          <w:tab w:val="left" w:pos="4050"/>
        </w:tabs>
        <w:rPr>
          <w:lang w:val="en-US"/>
        </w:rPr>
      </w:pPr>
      <w:r w:rsidRPr="00732054">
        <w:rPr>
          <w:lang w:val="en-US"/>
        </w:rPr>
        <w:t>Table A1: Correlation matrix of Globalization measured by various indicators</w:t>
      </w:r>
    </w:p>
    <w:tbl>
      <w:tblPr>
        <w:tblW w:w="8453" w:type="dxa"/>
        <w:tblCellMar>
          <w:left w:w="70" w:type="dxa"/>
          <w:right w:w="70" w:type="dxa"/>
        </w:tblCellMar>
        <w:tblLook w:val="04A0" w:firstRow="1" w:lastRow="0" w:firstColumn="1" w:lastColumn="0" w:noHBand="0" w:noVBand="1"/>
      </w:tblPr>
      <w:tblGrid>
        <w:gridCol w:w="1407"/>
        <w:gridCol w:w="727"/>
        <w:gridCol w:w="754"/>
        <w:gridCol w:w="1381"/>
        <w:gridCol w:w="567"/>
        <w:gridCol w:w="1187"/>
        <w:gridCol w:w="1170"/>
        <w:gridCol w:w="1260"/>
      </w:tblGrid>
      <w:tr w:rsidR="00FD3C69" w:rsidRPr="0079244C" w14:paraId="011248ED" w14:textId="77777777" w:rsidTr="00FD3C69">
        <w:trPr>
          <w:trHeight w:val="300"/>
        </w:trPr>
        <w:tc>
          <w:tcPr>
            <w:tcW w:w="1407" w:type="dxa"/>
            <w:tcBorders>
              <w:bottom w:val="thinThickSmallGap" w:sz="12" w:space="0" w:color="auto"/>
              <w:right w:val="single" w:sz="2" w:space="0" w:color="auto"/>
            </w:tcBorders>
            <w:shd w:val="clear" w:color="auto" w:fill="auto"/>
            <w:noWrap/>
            <w:hideMark/>
          </w:tcPr>
          <w:p w14:paraId="66AAEDC5" w14:textId="77777777" w:rsidR="00FD3C69" w:rsidRPr="0079244C" w:rsidRDefault="00FD3C69" w:rsidP="00DB252B">
            <w:pPr>
              <w:rPr>
                <w:i/>
                <w:lang w:val="en-US"/>
              </w:rPr>
            </w:pPr>
            <w:r w:rsidRPr="0079244C">
              <w:rPr>
                <w:i/>
                <w:lang w:val="en-US"/>
              </w:rPr>
              <w:t>Indicator</w:t>
            </w:r>
          </w:p>
        </w:tc>
        <w:tc>
          <w:tcPr>
            <w:tcW w:w="727" w:type="dxa"/>
            <w:tcBorders>
              <w:left w:val="single" w:sz="2" w:space="0" w:color="auto"/>
              <w:bottom w:val="thinThickSmallGap" w:sz="12" w:space="0" w:color="auto"/>
            </w:tcBorders>
            <w:shd w:val="clear" w:color="auto" w:fill="auto"/>
            <w:noWrap/>
            <w:hideMark/>
          </w:tcPr>
          <w:p w14:paraId="46709973" w14:textId="77777777" w:rsidR="00FD3C69" w:rsidRPr="0079244C" w:rsidRDefault="00FD3C69" w:rsidP="00DB252B">
            <w:pPr>
              <w:jc w:val="center"/>
              <w:rPr>
                <w:i/>
                <w:lang w:val="en-US"/>
              </w:rPr>
            </w:pPr>
            <w:proofErr w:type="spellStart"/>
            <w:r w:rsidRPr="0079244C">
              <w:rPr>
                <w:i/>
                <w:lang w:val="en-US"/>
              </w:rPr>
              <w:t>euclid</w:t>
            </w:r>
            <w:proofErr w:type="spellEnd"/>
          </w:p>
        </w:tc>
        <w:tc>
          <w:tcPr>
            <w:tcW w:w="754" w:type="dxa"/>
            <w:tcBorders>
              <w:bottom w:val="thinThickSmallGap" w:sz="12" w:space="0" w:color="auto"/>
            </w:tcBorders>
            <w:shd w:val="clear" w:color="auto" w:fill="auto"/>
            <w:noWrap/>
            <w:hideMark/>
          </w:tcPr>
          <w:p w14:paraId="68BBA66B" w14:textId="77777777" w:rsidR="00FD3C69" w:rsidRPr="0079244C" w:rsidRDefault="00FD3C69" w:rsidP="00DB252B">
            <w:pPr>
              <w:jc w:val="center"/>
              <w:rPr>
                <w:i/>
                <w:lang w:val="en-US"/>
              </w:rPr>
            </w:pPr>
            <w:r w:rsidRPr="0079244C">
              <w:rPr>
                <w:i/>
                <w:lang w:val="en-US"/>
              </w:rPr>
              <w:t>cosine</w:t>
            </w:r>
          </w:p>
        </w:tc>
        <w:tc>
          <w:tcPr>
            <w:tcW w:w="1381" w:type="dxa"/>
            <w:tcBorders>
              <w:bottom w:val="thinThickSmallGap" w:sz="12" w:space="0" w:color="auto"/>
            </w:tcBorders>
            <w:shd w:val="clear" w:color="auto" w:fill="auto"/>
            <w:noWrap/>
            <w:hideMark/>
          </w:tcPr>
          <w:p w14:paraId="01EC4851" w14:textId="77777777" w:rsidR="00FD3C69" w:rsidRPr="0079244C" w:rsidRDefault="00FD3C69" w:rsidP="00DB252B">
            <w:pPr>
              <w:jc w:val="center"/>
              <w:rPr>
                <w:i/>
                <w:lang w:val="en-US"/>
              </w:rPr>
            </w:pPr>
            <w:proofErr w:type="spellStart"/>
            <w:r w:rsidRPr="0079244C">
              <w:rPr>
                <w:i/>
                <w:lang w:val="en-US"/>
              </w:rPr>
              <w:t>GiniSimpson</w:t>
            </w:r>
            <w:proofErr w:type="spellEnd"/>
          </w:p>
        </w:tc>
        <w:tc>
          <w:tcPr>
            <w:tcW w:w="567" w:type="dxa"/>
            <w:tcBorders>
              <w:bottom w:val="thinThickSmallGap" w:sz="12" w:space="0" w:color="auto"/>
            </w:tcBorders>
            <w:shd w:val="clear" w:color="auto" w:fill="auto"/>
            <w:noWrap/>
            <w:hideMark/>
          </w:tcPr>
          <w:p w14:paraId="4EAB7555" w14:textId="77777777" w:rsidR="00FD3C69" w:rsidRPr="0079244C" w:rsidRDefault="00FD3C69" w:rsidP="00DB252B">
            <w:pPr>
              <w:jc w:val="center"/>
              <w:rPr>
                <w:i/>
                <w:lang w:val="en-US"/>
              </w:rPr>
            </w:pPr>
            <w:r w:rsidRPr="0079244C">
              <w:rPr>
                <w:i/>
                <w:lang w:val="en-US"/>
              </w:rPr>
              <w:t>top3</w:t>
            </w:r>
          </w:p>
        </w:tc>
        <w:tc>
          <w:tcPr>
            <w:tcW w:w="1187" w:type="dxa"/>
            <w:tcBorders>
              <w:bottom w:val="thinThickSmallGap" w:sz="12" w:space="0" w:color="auto"/>
            </w:tcBorders>
            <w:shd w:val="clear" w:color="auto" w:fill="auto"/>
            <w:noWrap/>
            <w:hideMark/>
          </w:tcPr>
          <w:p w14:paraId="22C12608" w14:textId="77777777" w:rsidR="00FD3C69" w:rsidRPr="0079244C" w:rsidRDefault="00FD3C69" w:rsidP="00DB252B">
            <w:pPr>
              <w:jc w:val="center"/>
              <w:rPr>
                <w:i/>
                <w:lang w:val="en-US"/>
              </w:rPr>
            </w:pPr>
            <w:r w:rsidRPr="0079244C">
              <w:rPr>
                <w:i/>
                <w:lang w:val="en-US"/>
              </w:rPr>
              <w:t>instTOP3</w:t>
            </w:r>
          </w:p>
        </w:tc>
        <w:tc>
          <w:tcPr>
            <w:tcW w:w="1170" w:type="dxa"/>
            <w:tcBorders>
              <w:bottom w:val="thinThickSmallGap" w:sz="12" w:space="0" w:color="auto"/>
            </w:tcBorders>
            <w:shd w:val="clear" w:color="auto" w:fill="auto"/>
            <w:noWrap/>
            <w:hideMark/>
          </w:tcPr>
          <w:p w14:paraId="66DCC6D0" w14:textId="77777777" w:rsidR="00FD3C69" w:rsidRPr="0079244C" w:rsidRDefault="00FD3C69" w:rsidP="00DB252B">
            <w:pPr>
              <w:jc w:val="center"/>
              <w:rPr>
                <w:i/>
                <w:lang w:val="en-US"/>
              </w:rPr>
            </w:pPr>
            <w:proofErr w:type="spellStart"/>
            <w:r w:rsidRPr="0079244C">
              <w:rPr>
                <w:i/>
                <w:lang w:val="en-US"/>
              </w:rPr>
              <w:t>sEnglish</w:t>
            </w:r>
            <w:proofErr w:type="spellEnd"/>
          </w:p>
        </w:tc>
        <w:tc>
          <w:tcPr>
            <w:tcW w:w="1260" w:type="dxa"/>
            <w:tcBorders>
              <w:bottom w:val="thinThickSmallGap" w:sz="12" w:space="0" w:color="auto"/>
            </w:tcBorders>
            <w:shd w:val="clear" w:color="auto" w:fill="auto"/>
            <w:noWrap/>
            <w:hideMark/>
          </w:tcPr>
          <w:p w14:paraId="3EC40576" w14:textId="77777777" w:rsidR="00FD3C69" w:rsidRPr="0079244C" w:rsidRDefault="00FD3C69" w:rsidP="00DB252B">
            <w:pPr>
              <w:jc w:val="center"/>
              <w:rPr>
                <w:i/>
                <w:lang w:val="en-US"/>
              </w:rPr>
            </w:pPr>
            <w:proofErr w:type="spellStart"/>
            <w:r w:rsidRPr="0079244C">
              <w:rPr>
                <w:i/>
                <w:lang w:val="en-US"/>
              </w:rPr>
              <w:t>localShare</w:t>
            </w:r>
            <w:proofErr w:type="spellEnd"/>
          </w:p>
        </w:tc>
      </w:tr>
      <w:tr w:rsidR="00FD3C69" w:rsidRPr="002461C8" w14:paraId="6E395CEE" w14:textId="77777777" w:rsidTr="00FD3C69">
        <w:trPr>
          <w:trHeight w:val="300"/>
        </w:trPr>
        <w:tc>
          <w:tcPr>
            <w:tcW w:w="1407" w:type="dxa"/>
            <w:tcBorders>
              <w:top w:val="thinThickSmallGap" w:sz="12" w:space="0" w:color="auto"/>
              <w:right w:val="single" w:sz="2" w:space="0" w:color="auto"/>
            </w:tcBorders>
            <w:shd w:val="clear" w:color="auto" w:fill="auto"/>
            <w:noWrap/>
            <w:hideMark/>
          </w:tcPr>
          <w:p w14:paraId="35846365" w14:textId="77777777" w:rsidR="00FD3C69" w:rsidRPr="00C24E10" w:rsidRDefault="00FD3C69" w:rsidP="00DB252B">
            <w:pPr>
              <w:rPr>
                <w:b/>
                <w:i/>
                <w:lang w:val="en-US"/>
              </w:rPr>
            </w:pPr>
            <w:proofErr w:type="spellStart"/>
            <w:r w:rsidRPr="00C24E10">
              <w:rPr>
                <w:b/>
                <w:i/>
                <w:lang w:val="en-US"/>
              </w:rPr>
              <w:t>euclid</w:t>
            </w:r>
            <w:proofErr w:type="spellEnd"/>
          </w:p>
        </w:tc>
        <w:tc>
          <w:tcPr>
            <w:tcW w:w="727" w:type="dxa"/>
            <w:tcBorders>
              <w:top w:val="thinThickSmallGap" w:sz="12" w:space="0" w:color="auto"/>
              <w:left w:val="single" w:sz="2" w:space="0" w:color="auto"/>
            </w:tcBorders>
            <w:shd w:val="clear" w:color="auto" w:fill="auto"/>
            <w:noWrap/>
            <w:hideMark/>
          </w:tcPr>
          <w:p w14:paraId="32E5F57B" w14:textId="77777777" w:rsidR="00FD3C69" w:rsidRPr="00C24E10" w:rsidRDefault="00FD3C69" w:rsidP="00DB252B">
            <w:pPr>
              <w:jc w:val="center"/>
              <w:rPr>
                <w:b/>
                <w:lang w:val="en-US"/>
              </w:rPr>
            </w:pPr>
            <w:r w:rsidRPr="00C24E10">
              <w:rPr>
                <w:b/>
                <w:lang w:val="en-US"/>
              </w:rPr>
              <w:t>1.00</w:t>
            </w:r>
          </w:p>
        </w:tc>
        <w:tc>
          <w:tcPr>
            <w:tcW w:w="754" w:type="dxa"/>
            <w:tcBorders>
              <w:top w:val="thinThickSmallGap" w:sz="12" w:space="0" w:color="auto"/>
            </w:tcBorders>
            <w:shd w:val="clear" w:color="auto" w:fill="auto"/>
            <w:noWrap/>
            <w:hideMark/>
          </w:tcPr>
          <w:p w14:paraId="3B07422E" w14:textId="77777777" w:rsidR="00FD3C69" w:rsidRPr="00C24E10" w:rsidRDefault="00FD3C69" w:rsidP="00DB252B">
            <w:pPr>
              <w:jc w:val="center"/>
              <w:rPr>
                <w:b/>
                <w:lang w:val="en-US"/>
              </w:rPr>
            </w:pPr>
            <w:r w:rsidRPr="00C24E10">
              <w:rPr>
                <w:b/>
                <w:lang w:val="en-US"/>
              </w:rPr>
              <w:t>.83</w:t>
            </w:r>
          </w:p>
        </w:tc>
        <w:tc>
          <w:tcPr>
            <w:tcW w:w="1381" w:type="dxa"/>
            <w:tcBorders>
              <w:top w:val="thinThickSmallGap" w:sz="12" w:space="0" w:color="auto"/>
            </w:tcBorders>
            <w:shd w:val="clear" w:color="auto" w:fill="auto"/>
            <w:noWrap/>
            <w:hideMark/>
          </w:tcPr>
          <w:p w14:paraId="2082B807" w14:textId="77777777" w:rsidR="00FD3C69" w:rsidRPr="00C24E10" w:rsidRDefault="00FD3C69" w:rsidP="00DB252B">
            <w:pPr>
              <w:jc w:val="center"/>
              <w:rPr>
                <w:b/>
                <w:lang w:val="en-US"/>
              </w:rPr>
            </w:pPr>
            <w:r w:rsidRPr="00C24E10">
              <w:rPr>
                <w:b/>
                <w:lang w:val="en-US"/>
              </w:rPr>
              <w:t>.87</w:t>
            </w:r>
          </w:p>
        </w:tc>
        <w:tc>
          <w:tcPr>
            <w:tcW w:w="567" w:type="dxa"/>
            <w:tcBorders>
              <w:top w:val="thinThickSmallGap" w:sz="12" w:space="0" w:color="auto"/>
            </w:tcBorders>
            <w:shd w:val="clear" w:color="auto" w:fill="auto"/>
            <w:noWrap/>
            <w:hideMark/>
          </w:tcPr>
          <w:p w14:paraId="4CFDA759" w14:textId="77777777" w:rsidR="00FD3C69" w:rsidRPr="00C24E10" w:rsidRDefault="00FD3C69" w:rsidP="00DB252B">
            <w:pPr>
              <w:jc w:val="center"/>
              <w:rPr>
                <w:b/>
                <w:lang w:val="en-US"/>
              </w:rPr>
            </w:pPr>
            <w:r w:rsidRPr="00C24E10">
              <w:rPr>
                <w:b/>
                <w:lang w:val="en-US"/>
              </w:rPr>
              <w:t>.93</w:t>
            </w:r>
          </w:p>
        </w:tc>
        <w:tc>
          <w:tcPr>
            <w:tcW w:w="1187" w:type="dxa"/>
            <w:tcBorders>
              <w:top w:val="thinThickSmallGap" w:sz="12" w:space="0" w:color="auto"/>
            </w:tcBorders>
            <w:shd w:val="clear" w:color="auto" w:fill="auto"/>
            <w:noWrap/>
            <w:hideMark/>
          </w:tcPr>
          <w:p w14:paraId="3A09CCEF" w14:textId="77777777" w:rsidR="00FD3C69" w:rsidRPr="00C24E10" w:rsidRDefault="00FD3C69" w:rsidP="00DB252B">
            <w:pPr>
              <w:jc w:val="center"/>
              <w:rPr>
                <w:b/>
                <w:lang w:val="en-US"/>
              </w:rPr>
            </w:pPr>
            <w:r w:rsidRPr="00C24E10">
              <w:rPr>
                <w:b/>
                <w:lang w:val="en-US"/>
              </w:rPr>
              <w:t>.81</w:t>
            </w:r>
          </w:p>
        </w:tc>
        <w:tc>
          <w:tcPr>
            <w:tcW w:w="1170" w:type="dxa"/>
            <w:tcBorders>
              <w:top w:val="thinThickSmallGap" w:sz="12" w:space="0" w:color="auto"/>
            </w:tcBorders>
            <w:shd w:val="clear" w:color="auto" w:fill="auto"/>
            <w:noWrap/>
            <w:hideMark/>
          </w:tcPr>
          <w:p w14:paraId="2507D13B" w14:textId="77777777" w:rsidR="00FD3C69" w:rsidRPr="00C24E10" w:rsidRDefault="00FD3C69" w:rsidP="00DB252B">
            <w:pPr>
              <w:jc w:val="center"/>
              <w:rPr>
                <w:b/>
                <w:lang w:val="en-US"/>
              </w:rPr>
            </w:pPr>
            <w:r w:rsidRPr="00C24E10">
              <w:rPr>
                <w:b/>
                <w:lang w:val="en-US"/>
              </w:rPr>
              <w:t>.61</w:t>
            </w:r>
          </w:p>
        </w:tc>
        <w:tc>
          <w:tcPr>
            <w:tcW w:w="1260" w:type="dxa"/>
            <w:tcBorders>
              <w:top w:val="thinThickSmallGap" w:sz="12" w:space="0" w:color="auto"/>
            </w:tcBorders>
            <w:shd w:val="clear" w:color="auto" w:fill="auto"/>
            <w:noWrap/>
            <w:hideMark/>
          </w:tcPr>
          <w:p w14:paraId="37F28732" w14:textId="77777777" w:rsidR="00FD3C69" w:rsidRPr="00C24E10" w:rsidRDefault="00FD3C69" w:rsidP="00DB252B">
            <w:pPr>
              <w:jc w:val="center"/>
              <w:rPr>
                <w:b/>
                <w:lang w:val="en-US"/>
              </w:rPr>
            </w:pPr>
            <w:r w:rsidRPr="00C24E10">
              <w:rPr>
                <w:b/>
                <w:lang w:val="en-US"/>
              </w:rPr>
              <w:t>.75</w:t>
            </w:r>
          </w:p>
        </w:tc>
      </w:tr>
      <w:tr w:rsidR="00FD3C69" w:rsidRPr="0079244C" w14:paraId="78C706B4" w14:textId="77777777" w:rsidTr="00FD3C69">
        <w:trPr>
          <w:trHeight w:val="300"/>
        </w:trPr>
        <w:tc>
          <w:tcPr>
            <w:tcW w:w="1407" w:type="dxa"/>
            <w:tcBorders>
              <w:right w:val="single" w:sz="2" w:space="0" w:color="auto"/>
            </w:tcBorders>
            <w:shd w:val="clear" w:color="auto" w:fill="auto"/>
            <w:noWrap/>
            <w:hideMark/>
          </w:tcPr>
          <w:p w14:paraId="29AF1983" w14:textId="77777777" w:rsidR="00FD3C69" w:rsidRPr="0079244C" w:rsidRDefault="00FD3C69" w:rsidP="00DB252B">
            <w:pPr>
              <w:rPr>
                <w:i/>
                <w:lang w:val="en-US"/>
              </w:rPr>
            </w:pPr>
            <w:r w:rsidRPr="0079244C">
              <w:rPr>
                <w:i/>
                <w:lang w:val="en-US"/>
              </w:rPr>
              <w:t>cosine</w:t>
            </w:r>
          </w:p>
        </w:tc>
        <w:tc>
          <w:tcPr>
            <w:tcW w:w="727" w:type="dxa"/>
            <w:tcBorders>
              <w:left w:val="single" w:sz="2" w:space="0" w:color="auto"/>
            </w:tcBorders>
            <w:shd w:val="clear" w:color="auto" w:fill="auto"/>
            <w:noWrap/>
            <w:hideMark/>
          </w:tcPr>
          <w:p w14:paraId="3D728497" w14:textId="77777777" w:rsidR="00FD3C69" w:rsidRPr="0079244C" w:rsidRDefault="00FD3C69" w:rsidP="00DB252B">
            <w:pPr>
              <w:jc w:val="center"/>
              <w:rPr>
                <w:lang w:val="en-US"/>
              </w:rPr>
            </w:pPr>
            <w:r w:rsidRPr="00DD01E8">
              <w:rPr>
                <w:lang w:val="en-US"/>
              </w:rPr>
              <w:t>.83</w:t>
            </w:r>
          </w:p>
        </w:tc>
        <w:tc>
          <w:tcPr>
            <w:tcW w:w="754" w:type="dxa"/>
            <w:shd w:val="clear" w:color="auto" w:fill="auto"/>
            <w:noWrap/>
            <w:hideMark/>
          </w:tcPr>
          <w:p w14:paraId="6D557210" w14:textId="77777777" w:rsidR="00FD3C69" w:rsidRPr="0079244C" w:rsidRDefault="00FD3C69" w:rsidP="00DB252B">
            <w:pPr>
              <w:jc w:val="center"/>
              <w:rPr>
                <w:lang w:val="en-US"/>
              </w:rPr>
            </w:pPr>
            <w:r w:rsidRPr="00DD01E8">
              <w:rPr>
                <w:lang w:val="en-US"/>
              </w:rPr>
              <w:t>1.00</w:t>
            </w:r>
          </w:p>
        </w:tc>
        <w:tc>
          <w:tcPr>
            <w:tcW w:w="1381" w:type="dxa"/>
            <w:shd w:val="clear" w:color="auto" w:fill="auto"/>
            <w:noWrap/>
            <w:hideMark/>
          </w:tcPr>
          <w:p w14:paraId="0205CE85" w14:textId="77777777" w:rsidR="00FD3C69" w:rsidRPr="0079244C" w:rsidRDefault="00FD3C69" w:rsidP="00DB252B">
            <w:pPr>
              <w:jc w:val="center"/>
              <w:rPr>
                <w:lang w:val="en-US"/>
              </w:rPr>
            </w:pPr>
            <w:r w:rsidRPr="00DD01E8">
              <w:rPr>
                <w:lang w:val="en-US"/>
              </w:rPr>
              <w:t>.64</w:t>
            </w:r>
          </w:p>
        </w:tc>
        <w:tc>
          <w:tcPr>
            <w:tcW w:w="567" w:type="dxa"/>
            <w:shd w:val="clear" w:color="auto" w:fill="auto"/>
            <w:noWrap/>
            <w:hideMark/>
          </w:tcPr>
          <w:p w14:paraId="60766E13" w14:textId="77777777" w:rsidR="00FD3C69" w:rsidRPr="0079244C" w:rsidRDefault="00FD3C69" w:rsidP="00DB252B">
            <w:pPr>
              <w:jc w:val="center"/>
              <w:rPr>
                <w:lang w:val="en-US"/>
              </w:rPr>
            </w:pPr>
            <w:r w:rsidRPr="00DD01E8">
              <w:rPr>
                <w:lang w:val="en-US"/>
              </w:rPr>
              <w:t>.75</w:t>
            </w:r>
          </w:p>
        </w:tc>
        <w:tc>
          <w:tcPr>
            <w:tcW w:w="1187" w:type="dxa"/>
            <w:shd w:val="clear" w:color="auto" w:fill="auto"/>
            <w:noWrap/>
            <w:hideMark/>
          </w:tcPr>
          <w:p w14:paraId="3A69A884" w14:textId="77777777" w:rsidR="00FD3C69" w:rsidRPr="0079244C" w:rsidRDefault="00FD3C69" w:rsidP="00DB252B">
            <w:pPr>
              <w:jc w:val="center"/>
              <w:rPr>
                <w:lang w:val="en-US"/>
              </w:rPr>
            </w:pPr>
            <w:r w:rsidRPr="00DD01E8">
              <w:rPr>
                <w:lang w:val="en-US"/>
              </w:rPr>
              <w:t>.69</w:t>
            </w:r>
          </w:p>
        </w:tc>
        <w:tc>
          <w:tcPr>
            <w:tcW w:w="1170" w:type="dxa"/>
            <w:shd w:val="clear" w:color="auto" w:fill="auto"/>
            <w:noWrap/>
            <w:hideMark/>
          </w:tcPr>
          <w:p w14:paraId="0272B316" w14:textId="77777777" w:rsidR="00FD3C69" w:rsidRPr="0079244C" w:rsidRDefault="00FD3C69" w:rsidP="00DB252B">
            <w:pPr>
              <w:jc w:val="center"/>
              <w:rPr>
                <w:lang w:val="en-US"/>
              </w:rPr>
            </w:pPr>
            <w:r w:rsidRPr="00DD01E8">
              <w:rPr>
                <w:lang w:val="en-US"/>
              </w:rPr>
              <w:t>.47</w:t>
            </w:r>
          </w:p>
        </w:tc>
        <w:tc>
          <w:tcPr>
            <w:tcW w:w="1260" w:type="dxa"/>
            <w:shd w:val="clear" w:color="auto" w:fill="auto"/>
            <w:noWrap/>
            <w:hideMark/>
          </w:tcPr>
          <w:p w14:paraId="054D1263" w14:textId="77777777" w:rsidR="00FD3C69" w:rsidRPr="0079244C" w:rsidRDefault="00FD3C69" w:rsidP="00DB252B">
            <w:pPr>
              <w:jc w:val="center"/>
              <w:rPr>
                <w:lang w:val="en-US"/>
              </w:rPr>
            </w:pPr>
            <w:r w:rsidRPr="00DD01E8">
              <w:rPr>
                <w:lang w:val="en-US"/>
              </w:rPr>
              <w:t>.41</w:t>
            </w:r>
          </w:p>
        </w:tc>
      </w:tr>
      <w:tr w:rsidR="00FD3C69" w:rsidRPr="0079244C" w14:paraId="63123827" w14:textId="77777777" w:rsidTr="00FD3C69">
        <w:trPr>
          <w:trHeight w:val="300"/>
        </w:trPr>
        <w:tc>
          <w:tcPr>
            <w:tcW w:w="1407" w:type="dxa"/>
            <w:tcBorders>
              <w:right w:val="single" w:sz="2" w:space="0" w:color="auto"/>
            </w:tcBorders>
            <w:shd w:val="clear" w:color="auto" w:fill="auto"/>
            <w:noWrap/>
            <w:hideMark/>
          </w:tcPr>
          <w:p w14:paraId="065914B5" w14:textId="77777777" w:rsidR="00FD3C69" w:rsidRPr="0079244C" w:rsidRDefault="00FD3C69" w:rsidP="00DB252B">
            <w:pPr>
              <w:rPr>
                <w:i/>
                <w:lang w:val="en-US"/>
              </w:rPr>
            </w:pPr>
            <w:proofErr w:type="spellStart"/>
            <w:r w:rsidRPr="0079244C">
              <w:rPr>
                <w:i/>
                <w:lang w:val="en-US"/>
              </w:rPr>
              <w:t>GiniSimpson</w:t>
            </w:r>
            <w:proofErr w:type="spellEnd"/>
          </w:p>
        </w:tc>
        <w:tc>
          <w:tcPr>
            <w:tcW w:w="727" w:type="dxa"/>
            <w:tcBorders>
              <w:left w:val="single" w:sz="2" w:space="0" w:color="auto"/>
            </w:tcBorders>
            <w:shd w:val="clear" w:color="auto" w:fill="auto"/>
            <w:noWrap/>
            <w:hideMark/>
          </w:tcPr>
          <w:p w14:paraId="227C088C" w14:textId="77777777" w:rsidR="00FD3C69" w:rsidRPr="0079244C" w:rsidRDefault="00FD3C69" w:rsidP="00DB252B">
            <w:pPr>
              <w:jc w:val="center"/>
              <w:rPr>
                <w:lang w:val="en-US"/>
              </w:rPr>
            </w:pPr>
            <w:r w:rsidRPr="00DD01E8">
              <w:rPr>
                <w:lang w:val="en-US"/>
              </w:rPr>
              <w:t>.87</w:t>
            </w:r>
          </w:p>
        </w:tc>
        <w:tc>
          <w:tcPr>
            <w:tcW w:w="754" w:type="dxa"/>
            <w:shd w:val="clear" w:color="auto" w:fill="auto"/>
            <w:noWrap/>
            <w:hideMark/>
          </w:tcPr>
          <w:p w14:paraId="0B609D75" w14:textId="77777777" w:rsidR="00FD3C69" w:rsidRPr="0079244C" w:rsidRDefault="00FD3C69" w:rsidP="00DB252B">
            <w:pPr>
              <w:jc w:val="center"/>
              <w:rPr>
                <w:lang w:val="en-US"/>
              </w:rPr>
            </w:pPr>
            <w:r w:rsidRPr="00DD01E8">
              <w:rPr>
                <w:lang w:val="en-US"/>
              </w:rPr>
              <w:t>.64</w:t>
            </w:r>
          </w:p>
        </w:tc>
        <w:tc>
          <w:tcPr>
            <w:tcW w:w="1381" w:type="dxa"/>
            <w:shd w:val="clear" w:color="auto" w:fill="auto"/>
            <w:noWrap/>
            <w:hideMark/>
          </w:tcPr>
          <w:p w14:paraId="148546A2" w14:textId="77777777" w:rsidR="00FD3C69" w:rsidRPr="0079244C" w:rsidRDefault="00FD3C69" w:rsidP="00DB252B">
            <w:pPr>
              <w:jc w:val="center"/>
              <w:rPr>
                <w:lang w:val="en-US"/>
              </w:rPr>
            </w:pPr>
            <w:r w:rsidRPr="00DD01E8">
              <w:rPr>
                <w:lang w:val="en-US"/>
              </w:rPr>
              <w:t>1.00</w:t>
            </w:r>
          </w:p>
        </w:tc>
        <w:tc>
          <w:tcPr>
            <w:tcW w:w="567" w:type="dxa"/>
            <w:shd w:val="clear" w:color="auto" w:fill="auto"/>
            <w:noWrap/>
            <w:hideMark/>
          </w:tcPr>
          <w:p w14:paraId="2EB71E8B" w14:textId="77777777" w:rsidR="00FD3C69" w:rsidRPr="0079244C" w:rsidRDefault="00FD3C69" w:rsidP="00DB252B">
            <w:pPr>
              <w:jc w:val="center"/>
              <w:rPr>
                <w:lang w:val="en-US"/>
              </w:rPr>
            </w:pPr>
            <w:r w:rsidRPr="00DD01E8">
              <w:rPr>
                <w:lang w:val="en-US"/>
              </w:rPr>
              <w:t>.72</w:t>
            </w:r>
          </w:p>
        </w:tc>
        <w:tc>
          <w:tcPr>
            <w:tcW w:w="1187" w:type="dxa"/>
            <w:shd w:val="clear" w:color="auto" w:fill="auto"/>
            <w:noWrap/>
            <w:hideMark/>
          </w:tcPr>
          <w:p w14:paraId="421B90F7" w14:textId="77777777" w:rsidR="00FD3C69" w:rsidRPr="0079244C" w:rsidRDefault="00FD3C69" w:rsidP="00DB252B">
            <w:pPr>
              <w:jc w:val="center"/>
              <w:rPr>
                <w:lang w:val="en-US"/>
              </w:rPr>
            </w:pPr>
            <w:r w:rsidRPr="00DD01E8">
              <w:rPr>
                <w:lang w:val="en-US"/>
              </w:rPr>
              <w:t>.67</w:t>
            </w:r>
          </w:p>
        </w:tc>
        <w:tc>
          <w:tcPr>
            <w:tcW w:w="1170" w:type="dxa"/>
            <w:shd w:val="clear" w:color="auto" w:fill="auto"/>
            <w:noWrap/>
            <w:hideMark/>
          </w:tcPr>
          <w:p w14:paraId="36951EBC" w14:textId="77777777" w:rsidR="00FD3C69" w:rsidRPr="0079244C" w:rsidRDefault="00FD3C69" w:rsidP="00DB252B">
            <w:pPr>
              <w:jc w:val="center"/>
              <w:rPr>
                <w:lang w:val="en-US"/>
              </w:rPr>
            </w:pPr>
            <w:r w:rsidRPr="00DD01E8">
              <w:rPr>
                <w:lang w:val="en-US"/>
              </w:rPr>
              <w:t>.64</w:t>
            </w:r>
          </w:p>
        </w:tc>
        <w:tc>
          <w:tcPr>
            <w:tcW w:w="1260" w:type="dxa"/>
            <w:shd w:val="clear" w:color="auto" w:fill="auto"/>
            <w:noWrap/>
            <w:hideMark/>
          </w:tcPr>
          <w:p w14:paraId="11C8E552" w14:textId="77777777" w:rsidR="00FD3C69" w:rsidRPr="0079244C" w:rsidRDefault="00FD3C69" w:rsidP="00DB252B">
            <w:pPr>
              <w:jc w:val="center"/>
              <w:rPr>
                <w:lang w:val="en-US"/>
              </w:rPr>
            </w:pPr>
            <w:r w:rsidRPr="00DD01E8">
              <w:rPr>
                <w:lang w:val="en-US"/>
              </w:rPr>
              <w:t>.78</w:t>
            </w:r>
          </w:p>
        </w:tc>
      </w:tr>
      <w:tr w:rsidR="00FD3C69" w:rsidRPr="0079244C" w14:paraId="02D2EA57" w14:textId="77777777" w:rsidTr="00FD3C69">
        <w:trPr>
          <w:trHeight w:val="300"/>
        </w:trPr>
        <w:tc>
          <w:tcPr>
            <w:tcW w:w="1407" w:type="dxa"/>
            <w:tcBorders>
              <w:right w:val="single" w:sz="2" w:space="0" w:color="auto"/>
            </w:tcBorders>
            <w:shd w:val="clear" w:color="auto" w:fill="auto"/>
            <w:noWrap/>
            <w:hideMark/>
          </w:tcPr>
          <w:p w14:paraId="35868BD3" w14:textId="77777777" w:rsidR="00FD3C69" w:rsidRPr="0079244C" w:rsidRDefault="00FD3C69" w:rsidP="00DB252B">
            <w:pPr>
              <w:rPr>
                <w:i/>
                <w:lang w:val="en-US"/>
              </w:rPr>
            </w:pPr>
            <w:r w:rsidRPr="0079244C">
              <w:rPr>
                <w:i/>
                <w:lang w:val="en-US"/>
              </w:rPr>
              <w:t>top3</w:t>
            </w:r>
          </w:p>
        </w:tc>
        <w:tc>
          <w:tcPr>
            <w:tcW w:w="727" w:type="dxa"/>
            <w:tcBorders>
              <w:left w:val="single" w:sz="2" w:space="0" w:color="auto"/>
            </w:tcBorders>
            <w:shd w:val="clear" w:color="auto" w:fill="auto"/>
            <w:noWrap/>
            <w:hideMark/>
          </w:tcPr>
          <w:p w14:paraId="05AEDB52" w14:textId="77777777" w:rsidR="00FD3C69" w:rsidRPr="0079244C" w:rsidRDefault="00FD3C69" w:rsidP="00DB252B">
            <w:pPr>
              <w:jc w:val="center"/>
              <w:rPr>
                <w:lang w:val="en-US"/>
              </w:rPr>
            </w:pPr>
            <w:r w:rsidRPr="00DD01E8">
              <w:rPr>
                <w:lang w:val="en-US"/>
              </w:rPr>
              <w:t>.93</w:t>
            </w:r>
          </w:p>
        </w:tc>
        <w:tc>
          <w:tcPr>
            <w:tcW w:w="754" w:type="dxa"/>
            <w:shd w:val="clear" w:color="auto" w:fill="auto"/>
            <w:noWrap/>
            <w:hideMark/>
          </w:tcPr>
          <w:p w14:paraId="20209F13" w14:textId="77777777" w:rsidR="00FD3C69" w:rsidRPr="0079244C" w:rsidRDefault="00FD3C69" w:rsidP="00DB252B">
            <w:pPr>
              <w:jc w:val="center"/>
              <w:rPr>
                <w:lang w:val="en-US"/>
              </w:rPr>
            </w:pPr>
            <w:r w:rsidRPr="00DD01E8">
              <w:rPr>
                <w:lang w:val="en-US"/>
              </w:rPr>
              <w:t>.75</w:t>
            </w:r>
          </w:p>
        </w:tc>
        <w:tc>
          <w:tcPr>
            <w:tcW w:w="1381" w:type="dxa"/>
            <w:shd w:val="clear" w:color="auto" w:fill="auto"/>
            <w:noWrap/>
            <w:hideMark/>
          </w:tcPr>
          <w:p w14:paraId="1E835DEB" w14:textId="77777777" w:rsidR="00FD3C69" w:rsidRPr="0079244C" w:rsidRDefault="00FD3C69" w:rsidP="00DB252B">
            <w:pPr>
              <w:jc w:val="center"/>
              <w:rPr>
                <w:lang w:val="en-US"/>
              </w:rPr>
            </w:pPr>
            <w:r w:rsidRPr="00DD01E8">
              <w:rPr>
                <w:lang w:val="en-US"/>
              </w:rPr>
              <w:t>.72</w:t>
            </w:r>
          </w:p>
        </w:tc>
        <w:tc>
          <w:tcPr>
            <w:tcW w:w="567" w:type="dxa"/>
            <w:shd w:val="clear" w:color="auto" w:fill="auto"/>
            <w:noWrap/>
            <w:hideMark/>
          </w:tcPr>
          <w:p w14:paraId="6C43BBD2" w14:textId="77777777" w:rsidR="00FD3C69" w:rsidRPr="0079244C" w:rsidRDefault="00FD3C69" w:rsidP="00DB252B">
            <w:pPr>
              <w:jc w:val="center"/>
              <w:rPr>
                <w:lang w:val="en-US"/>
              </w:rPr>
            </w:pPr>
            <w:r w:rsidRPr="00DD01E8">
              <w:rPr>
                <w:lang w:val="en-US"/>
              </w:rPr>
              <w:t>1.00</w:t>
            </w:r>
          </w:p>
        </w:tc>
        <w:tc>
          <w:tcPr>
            <w:tcW w:w="1187" w:type="dxa"/>
            <w:shd w:val="clear" w:color="auto" w:fill="auto"/>
            <w:noWrap/>
            <w:hideMark/>
          </w:tcPr>
          <w:p w14:paraId="7D8957D4" w14:textId="77777777" w:rsidR="00FD3C69" w:rsidRPr="0079244C" w:rsidRDefault="00FD3C69" w:rsidP="00DB252B">
            <w:pPr>
              <w:jc w:val="center"/>
              <w:rPr>
                <w:lang w:val="en-US"/>
              </w:rPr>
            </w:pPr>
            <w:r w:rsidRPr="00DD01E8">
              <w:rPr>
                <w:lang w:val="en-US"/>
              </w:rPr>
              <w:t>.79</w:t>
            </w:r>
          </w:p>
        </w:tc>
        <w:tc>
          <w:tcPr>
            <w:tcW w:w="1170" w:type="dxa"/>
            <w:shd w:val="clear" w:color="auto" w:fill="auto"/>
            <w:noWrap/>
            <w:hideMark/>
          </w:tcPr>
          <w:p w14:paraId="18FB59A1" w14:textId="77777777" w:rsidR="00FD3C69" w:rsidRPr="0079244C" w:rsidRDefault="00FD3C69" w:rsidP="00DB252B">
            <w:pPr>
              <w:jc w:val="center"/>
              <w:rPr>
                <w:lang w:val="en-US"/>
              </w:rPr>
            </w:pPr>
            <w:r w:rsidRPr="00DD01E8">
              <w:rPr>
                <w:lang w:val="en-US"/>
              </w:rPr>
              <w:t>.51</w:t>
            </w:r>
          </w:p>
        </w:tc>
        <w:tc>
          <w:tcPr>
            <w:tcW w:w="1260" w:type="dxa"/>
            <w:shd w:val="clear" w:color="auto" w:fill="auto"/>
            <w:noWrap/>
            <w:hideMark/>
          </w:tcPr>
          <w:p w14:paraId="7DAA2178" w14:textId="77777777" w:rsidR="00FD3C69" w:rsidRPr="0079244C" w:rsidRDefault="00FD3C69" w:rsidP="00DB252B">
            <w:pPr>
              <w:jc w:val="center"/>
              <w:rPr>
                <w:lang w:val="en-US"/>
              </w:rPr>
            </w:pPr>
            <w:r w:rsidRPr="00DD01E8">
              <w:rPr>
                <w:lang w:val="en-US"/>
              </w:rPr>
              <w:t>.67</w:t>
            </w:r>
          </w:p>
        </w:tc>
      </w:tr>
      <w:tr w:rsidR="00FD3C69" w:rsidRPr="0079244C" w14:paraId="5586170D" w14:textId="77777777" w:rsidTr="00FD3C69">
        <w:trPr>
          <w:trHeight w:val="300"/>
        </w:trPr>
        <w:tc>
          <w:tcPr>
            <w:tcW w:w="1407" w:type="dxa"/>
            <w:tcBorders>
              <w:right w:val="single" w:sz="2" w:space="0" w:color="auto"/>
            </w:tcBorders>
            <w:shd w:val="clear" w:color="auto" w:fill="auto"/>
            <w:noWrap/>
            <w:hideMark/>
          </w:tcPr>
          <w:p w14:paraId="7074B4E3" w14:textId="77777777" w:rsidR="00FD3C69" w:rsidRPr="0079244C" w:rsidRDefault="00FD3C69" w:rsidP="00DB252B">
            <w:pPr>
              <w:rPr>
                <w:i/>
                <w:lang w:val="en-US"/>
              </w:rPr>
            </w:pPr>
            <w:r w:rsidRPr="0079244C">
              <w:rPr>
                <w:i/>
                <w:lang w:val="en-US"/>
              </w:rPr>
              <w:t>instTOP3</w:t>
            </w:r>
          </w:p>
        </w:tc>
        <w:tc>
          <w:tcPr>
            <w:tcW w:w="727" w:type="dxa"/>
            <w:tcBorders>
              <w:left w:val="single" w:sz="2" w:space="0" w:color="auto"/>
            </w:tcBorders>
            <w:shd w:val="clear" w:color="auto" w:fill="auto"/>
            <w:noWrap/>
            <w:hideMark/>
          </w:tcPr>
          <w:p w14:paraId="484C6BE4" w14:textId="77777777" w:rsidR="00FD3C69" w:rsidRPr="0079244C" w:rsidRDefault="00FD3C69" w:rsidP="00DB252B">
            <w:pPr>
              <w:jc w:val="center"/>
              <w:rPr>
                <w:lang w:val="en-US"/>
              </w:rPr>
            </w:pPr>
            <w:r w:rsidRPr="00DD01E8">
              <w:rPr>
                <w:lang w:val="en-US"/>
              </w:rPr>
              <w:t>.81</w:t>
            </w:r>
          </w:p>
        </w:tc>
        <w:tc>
          <w:tcPr>
            <w:tcW w:w="754" w:type="dxa"/>
            <w:shd w:val="clear" w:color="auto" w:fill="auto"/>
            <w:noWrap/>
            <w:hideMark/>
          </w:tcPr>
          <w:p w14:paraId="36D3EB50" w14:textId="77777777" w:rsidR="00FD3C69" w:rsidRPr="0079244C" w:rsidRDefault="00FD3C69" w:rsidP="00DB252B">
            <w:pPr>
              <w:jc w:val="center"/>
              <w:rPr>
                <w:lang w:val="en-US"/>
              </w:rPr>
            </w:pPr>
            <w:r w:rsidRPr="00DD01E8">
              <w:rPr>
                <w:lang w:val="en-US"/>
              </w:rPr>
              <w:t>.69</w:t>
            </w:r>
          </w:p>
        </w:tc>
        <w:tc>
          <w:tcPr>
            <w:tcW w:w="1381" w:type="dxa"/>
            <w:shd w:val="clear" w:color="auto" w:fill="auto"/>
            <w:noWrap/>
            <w:hideMark/>
          </w:tcPr>
          <w:p w14:paraId="7AF71B99" w14:textId="77777777" w:rsidR="00FD3C69" w:rsidRPr="0079244C" w:rsidRDefault="00FD3C69" w:rsidP="00DB252B">
            <w:pPr>
              <w:jc w:val="center"/>
              <w:rPr>
                <w:lang w:val="en-US"/>
              </w:rPr>
            </w:pPr>
            <w:r w:rsidRPr="00DD01E8">
              <w:rPr>
                <w:lang w:val="en-US"/>
              </w:rPr>
              <w:t>.67</w:t>
            </w:r>
          </w:p>
        </w:tc>
        <w:tc>
          <w:tcPr>
            <w:tcW w:w="567" w:type="dxa"/>
            <w:shd w:val="clear" w:color="auto" w:fill="auto"/>
            <w:noWrap/>
            <w:hideMark/>
          </w:tcPr>
          <w:p w14:paraId="6C873AB2" w14:textId="77777777" w:rsidR="00FD3C69" w:rsidRPr="0079244C" w:rsidRDefault="00FD3C69" w:rsidP="00DB252B">
            <w:pPr>
              <w:jc w:val="center"/>
              <w:rPr>
                <w:lang w:val="en-US"/>
              </w:rPr>
            </w:pPr>
            <w:r w:rsidRPr="00DD01E8">
              <w:rPr>
                <w:lang w:val="en-US"/>
              </w:rPr>
              <w:t>.79</w:t>
            </w:r>
          </w:p>
        </w:tc>
        <w:tc>
          <w:tcPr>
            <w:tcW w:w="1187" w:type="dxa"/>
            <w:shd w:val="clear" w:color="auto" w:fill="auto"/>
            <w:noWrap/>
            <w:hideMark/>
          </w:tcPr>
          <w:p w14:paraId="1AE3A9E4" w14:textId="77777777" w:rsidR="00FD3C69" w:rsidRPr="0079244C" w:rsidRDefault="00FD3C69" w:rsidP="00DB252B">
            <w:pPr>
              <w:jc w:val="center"/>
              <w:rPr>
                <w:lang w:val="en-US"/>
              </w:rPr>
            </w:pPr>
            <w:r w:rsidRPr="00DD01E8">
              <w:rPr>
                <w:lang w:val="en-US"/>
              </w:rPr>
              <w:t>1.00</w:t>
            </w:r>
          </w:p>
        </w:tc>
        <w:tc>
          <w:tcPr>
            <w:tcW w:w="1170" w:type="dxa"/>
            <w:shd w:val="clear" w:color="auto" w:fill="auto"/>
            <w:noWrap/>
            <w:hideMark/>
          </w:tcPr>
          <w:p w14:paraId="2AF9409C" w14:textId="77777777" w:rsidR="00FD3C69" w:rsidRPr="0079244C" w:rsidRDefault="00FD3C69" w:rsidP="00DB252B">
            <w:pPr>
              <w:jc w:val="center"/>
              <w:rPr>
                <w:lang w:val="en-US"/>
              </w:rPr>
            </w:pPr>
            <w:r w:rsidRPr="00DD01E8">
              <w:rPr>
                <w:lang w:val="en-US"/>
              </w:rPr>
              <w:t>.43</w:t>
            </w:r>
          </w:p>
        </w:tc>
        <w:tc>
          <w:tcPr>
            <w:tcW w:w="1260" w:type="dxa"/>
            <w:shd w:val="clear" w:color="auto" w:fill="auto"/>
            <w:noWrap/>
            <w:hideMark/>
          </w:tcPr>
          <w:p w14:paraId="37305DAA" w14:textId="77777777" w:rsidR="00FD3C69" w:rsidRPr="0079244C" w:rsidRDefault="00FD3C69" w:rsidP="00DB252B">
            <w:pPr>
              <w:jc w:val="center"/>
              <w:rPr>
                <w:lang w:val="en-US"/>
              </w:rPr>
            </w:pPr>
            <w:r w:rsidRPr="00DD01E8">
              <w:rPr>
                <w:lang w:val="en-US"/>
              </w:rPr>
              <w:t>.57</w:t>
            </w:r>
          </w:p>
        </w:tc>
      </w:tr>
      <w:tr w:rsidR="00FD3C69" w:rsidRPr="0079244C" w14:paraId="38F40672" w14:textId="77777777" w:rsidTr="00FD3C69">
        <w:trPr>
          <w:trHeight w:val="300"/>
        </w:trPr>
        <w:tc>
          <w:tcPr>
            <w:tcW w:w="1407" w:type="dxa"/>
            <w:tcBorders>
              <w:right w:val="single" w:sz="2" w:space="0" w:color="auto"/>
            </w:tcBorders>
            <w:shd w:val="clear" w:color="auto" w:fill="auto"/>
            <w:noWrap/>
            <w:hideMark/>
          </w:tcPr>
          <w:p w14:paraId="142F34D4" w14:textId="77777777" w:rsidR="00FD3C69" w:rsidRPr="0079244C" w:rsidRDefault="00FD3C69" w:rsidP="00DB252B">
            <w:pPr>
              <w:rPr>
                <w:i/>
                <w:lang w:val="en-US"/>
              </w:rPr>
            </w:pPr>
            <w:proofErr w:type="spellStart"/>
            <w:r w:rsidRPr="0079244C">
              <w:rPr>
                <w:i/>
                <w:lang w:val="en-US"/>
              </w:rPr>
              <w:t>sEnglish</w:t>
            </w:r>
            <w:proofErr w:type="spellEnd"/>
          </w:p>
        </w:tc>
        <w:tc>
          <w:tcPr>
            <w:tcW w:w="727" w:type="dxa"/>
            <w:tcBorders>
              <w:left w:val="single" w:sz="2" w:space="0" w:color="auto"/>
            </w:tcBorders>
            <w:shd w:val="clear" w:color="auto" w:fill="auto"/>
            <w:noWrap/>
            <w:hideMark/>
          </w:tcPr>
          <w:p w14:paraId="720A5A17" w14:textId="77777777" w:rsidR="00FD3C69" w:rsidRPr="0079244C" w:rsidRDefault="00FD3C69" w:rsidP="00DB252B">
            <w:pPr>
              <w:jc w:val="center"/>
              <w:rPr>
                <w:lang w:val="en-US"/>
              </w:rPr>
            </w:pPr>
            <w:r w:rsidRPr="00DD01E8">
              <w:rPr>
                <w:lang w:val="en-US"/>
              </w:rPr>
              <w:t>.61</w:t>
            </w:r>
          </w:p>
        </w:tc>
        <w:tc>
          <w:tcPr>
            <w:tcW w:w="754" w:type="dxa"/>
            <w:shd w:val="clear" w:color="auto" w:fill="auto"/>
            <w:noWrap/>
            <w:hideMark/>
          </w:tcPr>
          <w:p w14:paraId="122F2396" w14:textId="77777777" w:rsidR="00FD3C69" w:rsidRPr="0079244C" w:rsidRDefault="00FD3C69" w:rsidP="00DB252B">
            <w:pPr>
              <w:jc w:val="center"/>
              <w:rPr>
                <w:lang w:val="en-US"/>
              </w:rPr>
            </w:pPr>
            <w:r w:rsidRPr="00DD01E8">
              <w:rPr>
                <w:lang w:val="en-US"/>
              </w:rPr>
              <w:t>.47</w:t>
            </w:r>
          </w:p>
        </w:tc>
        <w:tc>
          <w:tcPr>
            <w:tcW w:w="1381" w:type="dxa"/>
            <w:shd w:val="clear" w:color="auto" w:fill="auto"/>
            <w:noWrap/>
            <w:hideMark/>
          </w:tcPr>
          <w:p w14:paraId="3574F574" w14:textId="77777777" w:rsidR="00FD3C69" w:rsidRPr="0079244C" w:rsidRDefault="00FD3C69" w:rsidP="00DB252B">
            <w:pPr>
              <w:jc w:val="center"/>
              <w:rPr>
                <w:lang w:val="en-US"/>
              </w:rPr>
            </w:pPr>
            <w:r w:rsidRPr="00DD01E8">
              <w:rPr>
                <w:lang w:val="en-US"/>
              </w:rPr>
              <w:t>.64</w:t>
            </w:r>
          </w:p>
        </w:tc>
        <w:tc>
          <w:tcPr>
            <w:tcW w:w="567" w:type="dxa"/>
            <w:shd w:val="clear" w:color="auto" w:fill="auto"/>
            <w:noWrap/>
            <w:hideMark/>
          </w:tcPr>
          <w:p w14:paraId="0D326B8B" w14:textId="77777777" w:rsidR="00FD3C69" w:rsidRPr="0079244C" w:rsidRDefault="00FD3C69" w:rsidP="00DB252B">
            <w:pPr>
              <w:jc w:val="center"/>
              <w:rPr>
                <w:lang w:val="en-US"/>
              </w:rPr>
            </w:pPr>
            <w:r w:rsidRPr="00DD01E8">
              <w:rPr>
                <w:lang w:val="en-US"/>
              </w:rPr>
              <w:t>.51</w:t>
            </w:r>
          </w:p>
        </w:tc>
        <w:tc>
          <w:tcPr>
            <w:tcW w:w="1187" w:type="dxa"/>
            <w:shd w:val="clear" w:color="auto" w:fill="auto"/>
            <w:noWrap/>
            <w:hideMark/>
          </w:tcPr>
          <w:p w14:paraId="6254610D" w14:textId="77777777" w:rsidR="00FD3C69" w:rsidRPr="0079244C" w:rsidRDefault="00FD3C69" w:rsidP="00DB252B">
            <w:pPr>
              <w:jc w:val="center"/>
              <w:rPr>
                <w:lang w:val="en-US"/>
              </w:rPr>
            </w:pPr>
            <w:r w:rsidRPr="00DD01E8">
              <w:rPr>
                <w:lang w:val="en-US"/>
              </w:rPr>
              <w:t>.43</w:t>
            </w:r>
          </w:p>
        </w:tc>
        <w:tc>
          <w:tcPr>
            <w:tcW w:w="1170" w:type="dxa"/>
            <w:shd w:val="clear" w:color="auto" w:fill="auto"/>
            <w:noWrap/>
            <w:hideMark/>
          </w:tcPr>
          <w:p w14:paraId="5A1C1A58" w14:textId="77777777" w:rsidR="00FD3C69" w:rsidRPr="0079244C" w:rsidRDefault="00FD3C69" w:rsidP="00DB252B">
            <w:pPr>
              <w:jc w:val="center"/>
              <w:rPr>
                <w:lang w:val="en-US"/>
              </w:rPr>
            </w:pPr>
            <w:r w:rsidRPr="00DD01E8">
              <w:rPr>
                <w:lang w:val="en-US"/>
              </w:rPr>
              <w:t>1.00</w:t>
            </w:r>
          </w:p>
        </w:tc>
        <w:tc>
          <w:tcPr>
            <w:tcW w:w="1260" w:type="dxa"/>
            <w:shd w:val="clear" w:color="auto" w:fill="auto"/>
            <w:noWrap/>
            <w:hideMark/>
          </w:tcPr>
          <w:p w14:paraId="032B8E05" w14:textId="77777777" w:rsidR="00FD3C69" w:rsidRPr="0079244C" w:rsidRDefault="00FD3C69" w:rsidP="00DB252B">
            <w:pPr>
              <w:jc w:val="center"/>
              <w:rPr>
                <w:lang w:val="en-US"/>
              </w:rPr>
            </w:pPr>
            <w:r w:rsidRPr="00DD01E8">
              <w:rPr>
                <w:lang w:val="en-US"/>
              </w:rPr>
              <w:t>.61</w:t>
            </w:r>
          </w:p>
        </w:tc>
      </w:tr>
      <w:tr w:rsidR="00FD3C69" w:rsidRPr="0079244C" w14:paraId="64DDA95F" w14:textId="77777777" w:rsidTr="00FD3C69">
        <w:trPr>
          <w:trHeight w:val="300"/>
        </w:trPr>
        <w:tc>
          <w:tcPr>
            <w:tcW w:w="1407" w:type="dxa"/>
            <w:tcBorders>
              <w:bottom w:val="single" w:sz="2" w:space="0" w:color="auto"/>
              <w:right w:val="single" w:sz="2" w:space="0" w:color="auto"/>
            </w:tcBorders>
            <w:shd w:val="clear" w:color="auto" w:fill="auto"/>
            <w:noWrap/>
            <w:hideMark/>
          </w:tcPr>
          <w:p w14:paraId="04A818D7" w14:textId="77777777" w:rsidR="00FD3C69" w:rsidRPr="0079244C" w:rsidRDefault="00FD3C69" w:rsidP="00DB252B">
            <w:pPr>
              <w:rPr>
                <w:i/>
                <w:lang w:val="en-US"/>
              </w:rPr>
            </w:pPr>
            <w:proofErr w:type="spellStart"/>
            <w:r w:rsidRPr="0079244C">
              <w:rPr>
                <w:i/>
                <w:lang w:val="en-US"/>
              </w:rPr>
              <w:t>localShare</w:t>
            </w:r>
            <w:proofErr w:type="spellEnd"/>
          </w:p>
        </w:tc>
        <w:tc>
          <w:tcPr>
            <w:tcW w:w="727" w:type="dxa"/>
            <w:tcBorders>
              <w:left w:val="single" w:sz="2" w:space="0" w:color="auto"/>
              <w:bottom w:val="single" w:sz="2" w:space="0" w:color="auto"/>
            </w:tcBorders>
            <w:shd w:val="clear" w:color="auto" w:fill="auto"/>
            <w:noWrap/>
            <w:hideMark/>
          </w:tcPr>
          <w:p w14:paraId="3FCD96EB" w14:textId="77777777" w:rsidR="00FD3C69" w:rsidRPr="0079244C" w:rsidRDefault="00FD3C69" w:rsidP="00DB252B">
            <w:pPr>
              <w:jc w:val="center"/>
              <w:rPr>
                <w:lang w:val="en-US"/>
              </w:rPr>
            </w:pPr>
            <w:r w:rsidRPr="00DD01E8">
              <w:rPr>
                <w:lang w:val="en-US"/>
              </w:rPr>
              <w:t>.75</w:t>
            </w:r>
          </w:p>
        </w:tc>
        <w:tc>
          <w:tcPr>
            <w:tcW w:w="754" w:type="dxa"/>
            <w:tcBorders>
              <w:bottom w:val="single" w:sz="2" w:space="0" w:color="auto"/>
            </w:tcBorders>
            <w:shd w:val="clear" w:color="auto" w:fill="auto"/>
            <w:noWrap/>
            <w:hideMark/>
          </w:tcPr>
          <w:p w14:paraId="4D2392A8" w14:textId="77777777" w:rsidR="00FD3C69" w:rsidRPr="0079244C" w:rsidRDefault="00FD3C69" w:rsidP="00DB252B">
            <w:pPr>
              <w:jc w:val="center"/>
              <w:rPr>
                <w:lang w:val="en-US"/>
              </w:rPr>
            </w:pPr>
            <w:r w:rsidRPr="00DD01E8">
              <w:rPr>
                <w:lang w:val="en-US"/>
              </w:rPr>
              <w:t>.41</w:t>
            </w:r>
          </w:p>
        </w:tc>
        <w:tc>
          <w:tcPr>
            <w:tcW w:w="1381" w:type="dxa"/>
            <w:tcBorders>
              <w:bottom w:val="single" w:sz="2" w:space="0" w:color="auto"/>
            </w:tcBorders>
            <w:shd w:val="clear" w:color="auto" w:fill="auto"/>
            <w:noWrap/>
            <w:hideMark/>
          </w:tcPr>
          <w:p w14:paraId="68BE1656" w14:textId="77777777" w:rsidR="00FD3C69" w:rsidRPr="0079244C" w:rsidRDefault="00FD3C69" w:rsidP="00DB252B">
            <w:pPr>
              <w:jc w:val="center"/>
              <w:rPr>
                <w:lang w:val="en-US"/>
              </w:rPr>
            </w:pPr>
            <w:r w:rsidRPr="00DD01E8">
              <w:rPr>
                <w:lang w:val="en-US"/>
              </w:rPr>
              <w:t>.78</w:t>
            </w:r>
          </w:p>
        </w:tc>
        <w:tc>
          <w:tcPr>
            <w:tcW w:w="567" w:type="dxa"/>
            <w:tcBorders>
              <w:bottom w:val="single" w:sz="2" w:space="0" w:color="auto"/>
            </w:tcBorders>
            <w:shd w:val="clear" w:color="auto" w:fill="auto"/>
            <w:noWrap/>
            <w:hideMark/>
          </w:tcPr>
          <w:p w14:paraId="48F9A0FB" w14:textId="77777777" w:rsidR="00FD3C69" w:rsidRPr="0079244C" w:rsidRDefault="00FD3C69" w:rsidP="00DB252B">
            <w:pPr>
              <w:jc w:val="center"/>
              <w:rPr>
                <w:lang w:val="en-US"/>
              </w:rPr>
            </w:pPr>
            <w:r w:rsidRPr="00DD01E8">
              <w:rPr>
                <w:lang w:val="en-US"/>
              </w:rPr>
              <w:t>.67</w:t>
            </w:r>
          </w:p>
        </w:tc>
        <w:tc>
          <w:tcPr>
            <w:tcW w:w="1187" w:type="dxa"/>
            <w:tcBorders>
              <w:bottom w:val="single" w:sz="2" w:space="0" w:color="auto"/>
            </w:tcBorders>
            <w:shd w:val="clear" w:color="auto" w:fill="auto"/>
            <w:noWrap/>
            <w:hideMark/>
          </w:tcPr>
          <w:p w14:paraId="2BA1A6C2" w14:textId="77777777" w:rsidR="00FD3C69" w:rsidRPr="0079244C" w:rsidRDefault="00FD3C69" w:rsidP="00DB252B">
            <w:pPr>
              <w:jc w:val="center"/>
              <w:rPr>
                <w:lang w:val="en-US"/>
              </w:rPr>
            </w:pPr>
            <w:r w:rsidRPr="00DD01E8">
              <w:rPr>
                <w:lang w:val="en-US"/>
              </w:rPr>
              <w:t>.57</w:t>
            </w:r>
          </w:p>
        </w:tc>
        <w:tc>
          <w:tcPr>
            <w:tcW w:w="1170" w:type="dxa"/>
            <w:tcBorders>
              <w:bottom w:val="single" w:sz="2" w:space="0" w:color="auto"/>
            </w:tcBorders>
            <w:shd w:val="clear" w:color="auto" w:fill="auto"/>
            <w:noWrap/>
            <w:hideMark/>
          </w:tcPr>
          <w:p w14:paraId="738737B1" w14:textId="77777777" w:rsidR="00FD3C69" w:rsidRPr="0079244C" w:rsidRDefault="00FD3C69" w:rsidP="00DB252B">
            <w:pPr>
              <w:jc w:val="center"/>
              <w:rPr>
                <w:lang w:val="en-US"/>
              </w:rPr>
            </w:pPr>
            <w:r w:rsidRPr="00DD01E8">
              <w:rPr>
                <w:lang w:val="en-US"/>
              </w:rPr>
              <w:t>.61</w:t>
            </w:r>
          </w:p>
        </w:tc>
        <w:tc>
          <w:tcPr>
            <w:tcW w:w="1260" w:type="dxa"/>
            <w:tcBorders>
              <w:bottom w:val="single" w:sz="2" w:space="0" w:color="auto"/>
            </w:tcBorders>
            <w:shd w:val="clear" w:color="auto" w:fill="auto"/>
            <w:noWrap/>
            <w:hideMark/>
          </w:tcPr>
          <w:p w14:paraId="25706BA0" w14:textId="77777777" w:rsidR="00FD3C69" w:rsidRPr="0079244C" w:rsidRDefault="00FD3C69" w:rsidP="00DB252B">
            <w:pPr>
              <w:jc w:val="center"/>
              <w:rPr>
                <w:lang w:val="en-US"/>
              </w:rPr>
            </w:pPr>
            <w:r w:rsidRPr="00DD01E8">
              <w:rPr>
                <w:lang w:val="en-US"/>
              </w:rPr>
              <w:t>1.00</w:t>
            </w:r>
          </w:p>
        </w:tc>
      </w:tr>
    </w:tbl>
    <w:p w14:paraId="6B1A79CD" w14:textId="66FCB839" w:rsidR="00D61F66" w:rsidRPr="00403E26" w:rsidRDefault="00D61F66" w:rsidP="00403E26">
      <w:pPr>
        <w:tabs>
          <w:tab w:val="left" w:pos="5730"/>
        </w:tabs>
        <w:rPr>
          <w:i/>
          <w:lang w:val="en-US"/>
        </w:rPr>
      </w:pPr>
      <w:r w:rsidRPr="0079244C">
        <w:rPr>
          <w:i/>
          <w:lang w:val="en-US"/>
        </w:rPr>
        <w:t>Pearson correlation coefficients of all available data for each indicator; Source: Scopus; own calculation</w:t>
      </w:r>
    </w:p>
    <w:p w14:paraId="40845132" w14:textId="1D8D45F3" w:rsidR="00732054" w:rsidRDefault="00732054" w:rsidP="00732054">
      <w:pPr>
        <w:pStyle w:val="Nadpis2"/>
        <w:tabs>
          <w:tab w:val="left" w:pos="4050"/>
        </w:tabs>
        <w:rPr>
          <w:lang w:val="en-US"/>
        </w:rPr>
      </w:pPr>
      <w:r>
        <w:rPr>
          <w:lang w:val="en-US"/>
        </w:rPr>
        <w:t xml:space="preserve">Supplementary file </w:t>
      </w:r>
      <w:r w:rsidR="005F4E19">
        <w:rPr>
          <w:lang w:val="en-US"/>
        </w:rPr>
        <w:t xml:space="preserve">Appendix </w:t>
      </w:r>
      <w:r>
        <w:rPr>
          <w:lang w:val="en-US"/>
        </w:rPr>
        <w:t xml:space="preserve">A2: </w:t>
      </w:r>
      <w:r w:rsidR="003F5EFF">
        <w:rPr>
          <w:lang w:val="en-US"/>
        </w:rPr>
        <w:t>Average g</w:t>
      </w:r>
      <w:r>
        <w:rPr>
          <w:lang w:val="en-US"/>
        </w:rPr>
        <w:t xml:space="preserve">lobalization scores </w:t>
      </w:r>
      <w:r w:rsidR="003F5EFF">
        <w:rPr>
          <w:lang w:val="en-US"/>
        </w:rPr>
        <w:t xml:space="preserve">and research output distribution </w:t>
      </w:r>
      <w:r>
        <w:rPr>
          <w:lang w:val="en-US"/>
        </w:rPr>
        <w:t xml:space="preserve">for countries, disciplines, </w:t>
      </w:r>
      <w:r w:rsidR="00403E26">
        <w:rPr>
          <w:lang w:val="en-US"/>
        </w:rPr>
        <w:t>indicators</w:t>
      </w:r>
      <w:r>
        <w:rPr>
          <w:lang w:val="en-US"/>
        </w:rPr>
        <w:t xml:space="preserve"> and years</w:t>
      </w:r>
    </w:p>
    <w:p w14:paraId="123BD9BF" w14:textId="7D681536" w:rsidR="00D61F66" w:rsidRDefault="00732054" w:rsidP="00D61F66">
      <w:pPr>
        <w:rPr>
          <w:lang w:val="en-US"/>
        </w:rPr>
      </w:pPr>
      <w:r>
        <w:rPr>
          <w:lang w:val="en-US"/>
        </w:rPr>
        <w:t xml:space="preserve">The CSV file is available at: </w:t>
      </w:r>
      <w:r w:rsidRPr="00732054">
        <w:rPr>
          <w:highlight w:val="yellow"/>
          <w:lang w:val="en-US"/>
        </w:rPr>
        <w:t>XXX</w:t>
      </w:r>
    </w:p>
    <w:p w14:paraId="5DDCF443" w14:textId="43CE862F" w:rsidR="00732054" w:rsidRDefault="00732054" w:rsidP="00732054">
      <w:pPr>
        <w:pStyle w:val="Nadpis2"/>
        <w:tabs>
          <w:tab w:val="left" w:pos="4050"/>
        </w:tabs>
        <w:rPr>
          <w:lang w:val="en-US"/>
        </w:rPr>
      </w:pPr>
      <w:r>
        <w:rPr>
          <w:lang w:val="en-US"/>
        </w:rPr>
        <w:t xml:space="preserve">Supplementary file </w:t>
      </w:r>
      <w:r w:rsidR="005F4E19">
        <w:rPr>
          <w:lang w:val="en-US"/>
        </w:rPr>
        <w:t xml:space="preserve">Appendix </w:t>
      </w:r>
      <w:r>
        <w:rPr>
          <w:lang w:val="en-US"/>
        </w:rPr>
        <w:t>A3: Journal globalizations</w:t>
      </w:r>
      <w:r w:rsidR="003F5EFF">
        <w:rPr>
          <w:lang w:val="en-US"/>
        </w:rPr>
        <w:t xml:space="preserve"> </w:t>
      </w:r>
      <w:r w:rsidR="00403E26">
        <w:rPr>
          <w:lang w:val="en-US"/>
        </w:rPr>
        <w:t>for years, indicators and disciplines</w:t>
      </w:r>
    </w:p>
    <w:p w14:paraId="1B6A3095" w14:textId="059975B4" w:rsidR="003F5EFF" w:rsidRPr="003F5EFF" w:rsidRDefault="003F5EFF" w:rsidP="003F5EFF">
      <w:pPr>
        <w:rPr>
          <w:lang w:val="en-US"/>
        </w:rPr>
      </w:pPr>
      <w:r>
        <w:rPr>
          <w:lang w:val="en-US"/>
        </w:rPr>
        <w:t xml:space="preserve">Note that journals </w:t>
      </w:r>
      <w:r w:rsidR="00403E26">
        <w:rPr>
          <w:lang w:val="en-US"/>
        </w:rPr>
        <w:t xml:space="preserve">with </w:t>
      </w:r>
      <w:r>
        <w:rPr>
          <w:lang w:val="en-US"/>
        </w:rPr>
        <w:t xml:space="preserve">multiple </w:t>
      </w:r>
      <w:r w:rsidR="00403E26">
        <w:rPr>
          <w:lang w:val="en-US"/>
        </w:rPr>
        <w:t xml:space="preserve">disciplines are computed for each discipline. The results will differ for benchmark-based indicators that </w:t>
      </w:r>
      <w:proofErr w:type="gramStart"/>
      <w:r w:rsidR="00403E26">
        <w:rPr>
          <w:lang w:val="en-US"/>
        </w:rPr>
        <w:t>take into account</w:t>
      </w:r>
      <w:proofErr w:type="gramEnd"/>
      <w:r w:rsidR="00403E26">
        <w:rPr>
          <w:lang w:val="en-US"/>
        </w:rPr>
        <w:t xml:space="preserve"> the distribution of authors in the discipline.</w:t>
      </w:r>
    </w:p>
    <w:p w14:paraId="3A9C3330" w14:textId="1D02B3F4" w:rsidR="00732054" w:rsidRDefault="00732054" w:rsidP="00732054">
      <w:pPr>
        <w:rPr>
          <w:lang w:val="en-US"/>
        </w:rPr>
      </w:pPr>
      <w:r>
        <w:rPr>
          <w:lang w:val="en-US"/>
        </w:rPr>
        <w:t xml:space="preserve">The CSV file is available at: </w:t>
      </w:r>
      <w:r w:rsidRPr="00732054">
        <w:rPr>
          <w:highlight w:val="yellow"/>
          <w:lang w:val="en-US"/>
        </w:rPr>
        <w:t>XXX</w:t>
      </w:r>
    </w:p>
    <w:p w14:paraId="7A344448" w14:textId="7F26A7ED" w:rsidR="00732054" w:rsidRPr="00A1284D" w:rsidRDefault="005F4E19" w:rsidP="00732054">
      <w:pPr>
        <w:pStyle w:val="Nadpis2"/>
        <w:tabs>
          <w:tab w:val="left" w:pos="4050"/>
        </w:tabs>
        <w:rPr>
          <w:lang w:val="cs-CZ"/>
        </w:rPr>
      </w:pPr>
      <w:r>
        <w:rPr>
          <w:lang w:val="en-US"/>
        </w:rPr>
        <w:t xml:space="preserve">Appendix </w:t>
      </w:r>
      <w:r w:rsidR="00732054">
        <w:rPr>
          <w:lang w:val="en-US"/>
        </w:rPr>
        <w:t>A4: IMF (2003) country classification</w:t>
      </w:r>
    </w:p>
    <w:p w14:paraId="629F70F2" w14:textId="77777777" w:rsidR="0074401A" w:rsidRPr="0074401A" w:rsidRDefault="0074401A" w:rsidP="0074401A">
      <w:pPr>
        <w:rPr>
          <w:lang w:val="en-US"/>
        </w:rPr>
      </w:pPr>
      <w:r w:rsidRPr="0074401A">
        <w:rPr>
          <w:u w:val="single"/>
          <w:lang w:val="en-US"/>
        </w:rPr>
        <w:t>Advanced countries</w:t>
      </w:r>
      <w:r w:rsidRPr="0074401A">
        <w:rPr>
          <w:lang w:val="en-US"/>
        </w:rPr>
        <w:t>: Andorra, Australia, Austria, Belgium, Canada, Cyprus, Denmark, Finland, France, Germany, Greece, Hong Kong, Iceland, Ireland, Israel, Italy, Japan, Liechtenstein, Luxembourg, Monaco, Netherlands, New Zealand, Norway, Portugal, San Marino, Singapore, South Korea, Spain, Sweden, Switzerland, Taiwan, United Kingdom, United States</w:t>
      </w:r>
    </w:p>
    <w:p w14:paraId="19BCE8A8" w14:textId="77777777" w:rsidR="0074401A" w:rsidRPr="0074401A" w:rsidRDefault="0074401A" w:rsidP="0074401A">
      <w:pPr>
        <w:rPr>
          <w:lang w:val="en-US"/>
        </w:rPr>
      </w:pPr>
    </w:p>
    <w:p w14:paraId="7F36285B" w14:textId="77777777" w:rsidR="0074401A" w:rsidRPr="0074401A" w:rsidRDefault="0074401A" w:rsidP="0074401A">
      <w:pPr>
        <w:rPr>
          <w:lang w:val="en-US"/>
        </w:rPr>
      </w:pPr>
      <w:r w:rsidRPr="0074401A">
        <w:rPr>
          <w:u w:val="single"/>
          <w:lang w:val="en-US"/>
        </w:rPr>
        <w:t>Developing countries</w:t>
      </w:r>
      <w:r w:rsidRPr="0074401A">
        <w:rPr>
          <w:lang w:val="en-US"/>
        </w:rPr>
        <w:t xml:space="preserve">: Afghanistan, Algeria, Angola, Antigua and Barbuda, Argentina, Bahamas, Bahrain, Bangladesh, Barbados, Belize, Benin, Bhutan, Bolivia, Botswana, Brazil, Brunei, Burkina Faso, Burundi, Cambodia, Cameroon, Cape Verde, Central African Republic, Chad, Chile, China, Colombia, Comoros, Congo, Costa Rica, Cote d'Ivoire, Cuba, Democratic Republic Congo, Djibouti, Dominica, Dominican Republic, Ecuador, Egypt, El Salvador, Equatorial Guinea, Eritrea, Ethiopia, Fiji, Gabon, Gambia, Ghana, Grenada, Guatemala, Guinea, Guinea-Bissau, Guyana, Haiti, Honduras, India, Indonesia, Iran, Iraq, Jamaica, Jordan, Kenya, Kiribati, Kuwait, Laos, Lebanon, Lesotho, Liberia, Libya, Madagascar, Malawi, </w:t>
      </w:r>
      <w:r w:rsidRPr="0074401A">
        <w:rPr>
          <w:lang w:val="en-US"/>
        </w:rPr>
        <w:lastRenderedPageBreak/>
        <w:t>Malaysia, Maldives, Mali, Malta, Marshall Islands, Mauritania, Mauritius, Mexico, Micronesia, Morocco, Mozambique, Myanmar, Namibia, Nauru, Nepal, Nicaragua, Niger, Nigeria, North Korea, Oman, Pakistan, Palau, Palestine, Panama, Papua New Guinea, Paraguay, Peru, Philippines, Qatar, Rwanda, Saint Kitts and Nevis, Saint Lucia, Saint Vincent and the Grenadines, Samoa, Sao Tome and Principe, Saudi Arabia, Senegal, Seychelles, Sierra Leone, Solomon Islands, Somalia, South Africa, Sri Lanka, Sudan, Suriname, Swaziland, Syria, Tanzania, Thailand, Timor-Leste, Togo, Tonga, Trinidad and Tobago, Tunisia, Turkey, Tuvalu, Uganda, United Arab Emirates, Uruguay, Vanuatu, Venezuela, Vietnam, Yemen, Zambia, Zimbabwe</w:t>
      </w:r>
    </w:p>
    <w:p w14:paraId="5BB71528" w14:textId="77777777" w:rsidR="0074401A" w:rsidRPr="0074401A" w:rsidRDefault="0074401A" w:rsidP="0074401A">
      <w:pPr>
        <w:rPr>
          <w:lang w:val="en-US"/>
        </w:rPr>
      </w:pPr>
    </w:p>
    <w:p w14:paraId="0C2A407C" w14:textId="19B3812A" w:rsidR="00D61F66" w:rsidRPr="0074401A" w:rsidRDefault="0074401A" w:rsidP="0074401A">
      <w:pPr>
        <w:rPr>
          <w:lang w:val="en-US"/>
        </w:rPr>
      </w:pPr>
      <w:r w:rsidRPr="0074401A">
        <w:rPr>
          <w:u w:val="single"/>
          <w:lang w:val="en-US"/>
        </w:rPr>
        <w:t>Transition countries</w:t>
      </w:r>
      <w:r w:rsidRPr="0074401A">
        <w:rPr>
          <w:lang w:val="en-US"/>
        </w:rPr>
        <w:t>: Albania, Armenia, Azerbaijan, Belarus, Bosnia and Herzegovina, Bulgaria, Croatia, Czechia, Estonia, Georgia, Hungary, Kazakhstan, Kyrgyzstan, Latvia, Lithuania, Macedonia, Moldova, Mongolia, Montenegro, Poland, Romania, Russia, Serbia, Slovakia, Slovenia, Tajikistan, Turkmenistan, Ukraine, Uzbekistan</w:t>
      </w:r>
    </w:p>
    <w:sectPr w:rsidR="00D61F66" w:rsidRPr="0074401A" w:rsidSect="00DB252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DEDAA6" w14:textId="77777777" w:rsidR="00967A7D" w:rsidRDefault="00967A7D" w:rsidP="00D61F66">
      <w:r>
        <w:separator/>
      </w:r>
    </w:p>
  </w:endnote>
  <w:endnote w:type="continuationSeparator" w:id="0">
    <w:p w14:paraId="765CFAFE" w14:textId="77777777" w:rsidR="00967A7D" w:rsidRDefault="00967A7D" w:rsidP="00D61F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93EAE" w14:textId="77777777" w:rsidR="00967A7D" w:rsidRDefault="00967A7D" w:rsidP="00D61F66">
      <w:r>
        <w:separator/>
      </w:r>
    </w:p>
  </w:footnote>
  <w:footnote w:type="continuationSeparator" w:id="0">
    <w:p w14:paraId="02AE8561" w14:textId="77777777" w:rsidR="00967A7D" w:rsidRDefault="00967A7D" w:rsidP="00D61F66">
      <w:r>
        <w:continuationSeparator/>
      </w:r>
    </w:p>
  </w:footnote>
  <w:footnote w:id="1">
    <w:p w14:paraId="033FF201" w14:textId="7D70F2D8" w:rsidR="00516B71" w:rsidRPr="001675EE" w:rsidRDefault="00516B71" w:rsidP="00D61F66">
      <w:pPr>
        <w:pStyle w:val="Textpoznpodarou"/>
      </w:pPr>
      <w:r>
        <w:rPr>
          <w:rStyle w:val="Znakapoznpodarou"/>
        </w:rPr>
        <w:t>*</w:t>
      </w:r>
      <w:r>
        <w:t xml:space="preserve"> </w:t>
      </w:r>
      <w:r w:rsidRPr="00855207">
        <w:t xml:space="preserve">Financial support from the research programme Strategy AV21 of the Czech Academy of Sciences </w:t>
      </w:r>
      <w:r>
        <w:t xml:space="preserve">and from the </w:t>
      </w:r>
      <w:r w:rsidRPr="00987E80">
        <w:t>Charles University Grant Agency (GA UK</w:t>
      </w:r>
      <w:r>
        <w:t xml:space="preserve">; project no </w:t>
      </w:r>
      <w:r w:rsidRPr="00711DE0">
        <w:t>1062119</w:t>
      </w:r>
      <w:r w:rsidRPr="00987E80">
        <w:t xml:space="preserve">) </w:t>
      </w:r>
      <w:r w:rsidRPr="00855207">
        <w:t>is gratefully acknowledged</w:t>
      </w:r>
      <w:r w:rsidR="00A815CC">
        <w:t>, as well as Else</w:t>
      </w:r>
      <w:bookmarkStart w:id="0" w:name="_GoBack"/>
      <w:bookmarkEnd w:id="0"/>
      <w:r w:rsidR="00A815CC">
        <w:t>vier for providing extended access to Scopus API</w:t>
      </w:r>
      <w:r w:rsidRPr="00855207">
        <w:t>. All usual caveats apply.</w:t>
      </w:r>
    </w:p>
    <w:p w14:paraId="4733B980" w14:textId="77777777" w:rsidR="00516B71" w:rsidRPr="00413FD6" w:rsidRDefault="00516B71" w:rsidP="00D61F66">
      <w:pPr>
        <w:pStyle w:val="Textpoznpodarou"/>
        <w:rPr>
          <w:lang w:val="en-US"/>
        </w:rPr>
      </w:pPr>
    </w:p>
  </w:footnote>
  <w:footnote w:id="2">
    <w:p w14:paraId="266032A1" w14:textId="430E5947" w:rsidR="00516B71" w:rsidRPr="00FE1313" w:rsidRDefault="00516B71" w:rsidP="00D61F66">
      <w:pPr>
        <w:pStyle w:val="Textpoznpodarou"/>
        <w:rPr>
          <w:lang w:val="en-US"/>
        </w:rPr>
      </w:pPr>
      <w:r>
        <w:rPr>
          <w:rStyle w:val="Znakapoznpodarou"/>
        </w:rPr>
        <w:footnoteRef/>
      </w:r>
      <w:r>
        <w:t xml:space="preserve"> </w:t>
      </w:r>
      <w:r>
        <w:rPr>
          <w:lang w:val="en-US"/>
        </w:rPr>
        <w:t xml:space="preserve">US alone accounts for 21 %, of the research output in 2017, China for additional 19 %. Scopus search: </w:t>
      </w:r>
      <w:r w:rsidRPr="00BA7CEE">
        <w:rPr>
          <w:lang w:val="en-US"/>
        </w:rPr>
        <w:t>PUBYEAR = 2017</w:t>
      </w:r>
      <w:r>
        <w:rPr>
          <w:lang w:val="en-US"/>
        </w:rPr>
        <w:t xml:space="preserve"> </w:t>
      </w:r>
      <w:r w:rsidRPr="00BA7CEE">
        <w:rPr>
          <w:lang w:val="en-US"/>
        </w:rPr>
        <w:t>AND DOCTYPE (</w:t>
      </w:r>
      <w:proofErr w:type="spellStart"/>
      <w:r w:rsidRPr="00BA7CEE">
        <w:rPr>
          <w:lang w:val="en-US"/>
        </w:rPr>
        <w:t>ar</w:t>
      </w:r>
      <w:proofErr w:type="spellEnd"/>
      <w:r w:rsidRPr="00BA7CEE">
        <w:rPr>
          <w:lang w:val="en-US"/>
        </w:rPr>
        <w:t xml:space="preserve"> OR re OR cp)</w:t>
      </w:r>
      <w:r>
        <w:rPr>
          <w:lang w:val="en-US"/>
        </w:rPr>
        <w:t xml:space="preserve"> on January 24</w:t>
      </w:r>
      <w:r w:rsidRPr="00FE1313">
        <w:rPr>
          <w:vertAlign w:val="superscript"/>
          <w:lang w:val="en-US"/>
        </w:rPr>
        <w:t>th</w:t>
      </w:r>
      <w:r>
        <w:rPr>
          <w:vertAlign w:val="superscript"/>
          <w:lang w:val="en-US"/>
        </w:rPr>
        <w:t xml:space="preserve"> </w:t>
      </w:r>
      <w:proofErr w:type="gramStart"/>
      <w:r>
        <w:rPr>
          <w:lang w:val="en-US"/>
        </w:rPr>
        <w:t>2020 .</w:t>
      </w:r>
      <w:proofErr w:type="gramEnd"/>
    </w:p>
  </w:footnote>
  <w:footnote w:id="3">
    <w:p w14:paraId="53AEE028" w14:textId="6A945902" w:rsidR="00516B71" w:rsidRPr="00EE0D96" w:rsidRDefault="00516B71">
      <w:pPr>
        <w:pStyle w:val="Textpoznpodarou"/>
        <w:rPr>
          <w:i/>
          <w:iCs/>
          <w:lang w:val="en-US"/>
        </w:rPr>
      </w:pPr>
      <w:r>
        <w:rPr>
          <w:rStyle w:val="Znakapoznpodarou"/>
        </w:rPr>
        <w:footnoteRef/>
      </w:r>
      <w:r>
        <w:t xml:space="preserve"> Macháček and </w:t>
      </w:r>
      <w:proofErr w:type="spellStart"/>
      <w:r>
        <w:t>Srholec</w:t>
      </w:r>
      <w:proofErr w:type="spellEnd"/>
      <w:r>
        <w:t xml:space="preserve"> (2017b) describe on the Czech and Slovak journals cases of notoriously local journals, even though Scopus includes </w:t>
      </w:r>
      <w:r>
        <w:rPr>
          <w:i/>
          <w:iCs/>
        </w:rPr>
        <w:t xml:space="preserve">International diversity of authors </w:t>
      </w:r>
      <w:r w:rsidRPr="00EE0D96">
        <w:t>within their indexation criteria</w:t>
      </w:r>
      <w:r>
        <w:rPr>
          <w:i/>
          <w:iC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7C5F95"/>
    <w:multiLevelType w:val="hybridMultilevel"/>
    <w:tmpl w:val="DD80F9FE"/>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432D4C81"/>
    <w:multiLevelType w:val="hybridMultilevel"/>
    <w:tmpl w:val="A8369AE4"/>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4CF80992"/>
    <w:multiLevelType w:val="hybridMultilevel"/>
    <w:tmpl w:val="9D22BBA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715F1F96"/>
    <w:multiLevelType w:val="hybridMultilevel"/>
    <w:tmpl w:val="C63EB94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729B6837"/>
    <w:multiLevelType w:val="hybridMultilevel"/>
    <w:tmpl w:val="F2F0A760"/>
    <w:lvl w:ilvl="0" w:tplc="3D30C8E0">
      <w:start w:val="1"/>
      <w:numFmt w:val="lowerLetter"/>
      <w:lvlText w:val="%1)"/>
      <w:lvlJc w:val="left"/>
      <w:pPr>
        <w:ind w:left="420" w:hanging="360"/>
      </w:pPr>
      <w:rPr>
        <w:rFonts w:hint="default"/>
      </w:rPr>
    </w:lvl>
    <w:lvl w:ilvl="1" w:tplc="04050019" w:tentative="1">
      <w:start w:val="1"/>
      <w:numFmt w:val="lowerLetter"/>
      <w:lvlText w:val="%2."/>
      <w:lvlJc w:val="left"/>
      <w:pPr>
        <w:ind w:left="1140" w:hanging="360"/>
      </w:pPr>
    </w:lvl>
    <w:lvl w:ilvl="2" w:tplc="0405001B" w:tentative="1">
      <w:start w:val="1"/>
      <w:numFmt w:val="lowerRoman"/>
      <w:lvlText w:val="%3."/>
      <w:lvlJc w:val="right"/>
      <w:pPr>
        <w:ind w:left="1860" w:hanging="180"/>
      </w:pPr>
    </w:lvl>
    <w:lvl w:ilvl="3" w:tplc="0405000F" w:tentative="1">
      <w:start w:val="1"/>
      <w:numFmt w:val="decimal"/>
      <w:lvlText w:val="%4."/>
      <w:lvlJc w:val="left"/>
      <w:pPr>
        <w:ind w:left="2580" w:hanging="360"/>
      </w:pPr>
    </w:lvl>
    <w:lvl w:ilvl="4" w:tplc="04050019" w:tentative="1">
      <w:start w:val="1"/>
      <w:numFmt w:val="lowerLetter"/>
      <w:lvlText w:val="%5."/>
      <w:lvlJc w:val="left"/>
      <w:pPr>
        <w:ind w:left="3300" w:hanging="360"/>
      </w:pPr>
    </w:lvl>
    <w:lvl w:ilvl="5" w:tplc="0405001B" w:tentative="1">
      <w:start w:val="1"/>
      <w:numFmt w:val="lowerRoman"/>
      <w:lvlText w:val="%6."/>
      <w:lvlJc w:val="right"/>
      <w:pPr>
        <w:ind w:left="4020" w:hanging="180"/>
      </w:pPr>
    </w:lvl>
    <w:lvl w:ilvl="6" w:tplc="0405000F" w:tentative="1">
      <w:start w:val="1"/>
      <w:numFmt w:val="decimal"/>
      <w:lvlText w:val="%7."/>
      <w:lvlJc w:val="left"/>
      <w:pPr>
        <w:ind w:left="4740" w:hanging="360"/>
      </w:pPr>
    </w:lvl>
    <w:lvl w:ilvl="7" w:tplc="04050019" w:tentative="1">
      <w:start w:val="1"/>
      <w:numFmt w:val="lowerLetter"/>
      <w:lvlText w:val="%8."/>
      <w:lvlJc w:val="left"/>
      <w:pPr>
        <w:ind w:left="5460" w:hanging="360"/>
      </w:pPr>
    </w:lvl>
    <w:lvl w:ilvl="8" w:tplc="0405001B" w:tentative="1">
      <w:start w:val="1"/>
      <w:numFmt w:val="lowerRoman"/>
      <w:lvlText w:val="%9."/>
      <w:lvlJc w:val="right"/>
      <w:pPr>
        <w:ind w:left="61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F66"/>
    <w:rsid w:val="000234ED"/>
    <w:rsid w:val="000514E3"/>
    <w:rsid w:val="00074D69"/>
    <w:rsid w:val="00090B87"/>
    <w:rsid w:val="000914CB"/>
    <w:rsid w:val="000B2C5E"/>
    <w:rsid w:val="000C18DB"/>
    <w:rsid w:val="000F3F46"/>
    <w:rsid w:val="000F6103"/>
    <w:rsid w:val="00117589"/>
    <w:rsid w:val="0014097B"/>
    <w:rsid w:val="00147039"/>
    <w:rsid w:val="00154885"/>
    <w:rsid w:val="001B236D"/>
    <w:rsid w:val="001B54BE"/>
    <w:rsid w:val="001E2DCE"/>
    <w:rsid w:val="001F288D"/>
    <w:rsid w:val="00235136"/>
    <w:rsid w:val="00243D19"/>
    <w:rsid w:val="00262C0D"/>
    <w:rsid w:val="00275901"/>
    <w:rsid w:val="002831C5"/>
    <w:rsid w:val="0031253A"/>
    <w:rsid w:val="00342F96"/>
    <w:rsid w:val="0034616E"/>
    <w:rsid w:val="003631E4"/>
    <w:rsid w:val="00373F03"/>
    <w:rsid w:val="00391AD6"/>
    <w:rsid w:val="003B75A8"/>
    <w:rsid w:val="003C2F8C"/>
    <w:rsid w:val="003F0712"/>
    <w:rsid w:val="003F5EFF"/>
    <w:rsid w:val="004001D3"/>
    <w:rsid w:val="00403E26"/>
    <w:rsid w:val="00421135"/>
    <w:rsid w:val="00430B11"/>
    <w:rsid w:val="00452EFF"/>
    <w:rsid w:val="0049003D"/>
    <w:rsid w:val="00490694"/>
    <w:rsid w:val="00493548"/>
    <w:rsid w:val="00495ACA"/>
    <w:rsid w:val="0049648A"/>
    <w:rsid w:val="004B021B"/>
    <w:rsid w:val="004B5449"/>
    <w:rsid w:val="004B5720"/>
    <w:rsid w:val="004D32D8"/>
    <w:rsid w:val="004E53C6"/>
    <w:rsid w:val="004F3DA4"/>
    <w:rsid w:val="004F7D1A"/>
    <w:rsid w:val="0051331C"/>
    <w:rsid w:val="00516B71"/>
    <w:rsid w:val="00517275"/>
    <w:rsid w:val="005320F0"/>
    <w:rsid w:val="00541E92"/>
    <w:rsid w:val="00544DEB"/>
    <w:rsid w:val="005450BE"/>
    <w:rsid w:val="00547577"/>
    <w:rsid w:val="005704AD"/>
    <w:rsid w:val="005F4E19"/>
    <w:rsid w:val="005F78F4"/>
    <w:rsid w:val="00600D5B"/>
    <w:rsid w:val="006053E4"/>
    <w:rsid w:val="0061513C"/>
    <w:rsid w:val="00621DB6"/>
    <w:rsid w:val="00622DFD"/>
    <w:rsid w:val="00627B52"/>
    <w:rsid w:val="0064151A"/>
    <w:rsid w:val="00661DA0"/>
    <w:rsid w:val="00677869"/>
    <w:rsid w:val="00680C7B"/>
    <w:rsid w:val="00687A68"/>
    <w:rsid w:val="006A3638"/>
    <w:rsid w:val="006E4510"/>
    <w:rsid w:val="006F4DEE"/>
    <w:rsid w:val="00711F22"/>
    <w:rsid w:val="0072121F"/>
    <w:rsid w:val="00732054"/>
    <w:rsid w:val="00733220"/>
    <w:rsid w:val="00736A53"/>
    <w:rsid w:val="0074401A"/>
    <w:rsid w:val="00753DBC"/>
    <w:rsid w:val="007666CF"/>
    <w:rsid w:val="007A6052"/>
    <w:rsid w:val="007C4887"/>
    <w:rsid w:val="007C7E5E"/>
    <w:rsid w:val="007F0DBF"/>
    <w:rsid w:val="00807AF5"/>
    <w:rsid w:val="00865650"/>
    <w:rsid w:val="008703A2"/>
    <w:rsid w:val="008725AE"/>
    <w:rsid w:val="008729F3"/>
    <w:rsid w:val="0087528A"/>
    <w:rsid w:val="008A6C0D"/>
    <w:rsid w:val="008E7A4F"/>
    <w:rsid w:val="008F7E1C"/>
    <w:rsid w:val="00926061"/>
    <w:rsid w:val="00932A41"/>
    <w:rsid w:val="009330CE"/>
    <w:rsid w:val="00941916"/>
    <w:rsid w:val="00944A0B"/>
    <w:rsid w:val="00946A2F"/>
    <w:rsid w:val="00967A7D"/>
    <w:rsid w:val="009C1DE7"/>
    <w:rsid w:val="009C377B"/>
    <w:rsid w:val="009D472E"/>
    <w:rsid w:val="00A02464"/>
    <w:rsid w:val="00A1284D"/>
    <w:rsid w:val="00A815CC"/>
    <w:rsid w:val="00A87EF5"/>
    <w:rsid w:val="00AB2001"/>
    <w:rsid w:val="00AC7BBC"/>
    <w:rsid w:val="00AD02D3"/>
    <w:rsid w:val="00AD5C0B"/>
    <w:rsid w:val="00B20769"/>
    <w:rsid w:val="00B26349"/>
    <w:rsid w:val="00B47099"/>
    <w:rsid w:val="00B8152D"/>
    <w:rsid w:val="00BA69A0"/>
    <w:rsid w:val="00BA6B2E"/>
    <w:rsid w:val="00BB60B5"/>
    <w:rsid w:val="00C074A5"/>
    <w:rsid w:val="00CA52DF"/>
    <w:rsid w:val="00CD23D0"/>
    <w:rsid w:val="00CE2488"/>
    <w:rsid w:val="00CF21A8"/>
    <w:rsid w:val="00CF2877"/>
    <w:rsid w:val="00D03355"/>
    <w:rsid w:val="00D342BC"/>
    <w:rsid w:val="00D61F66"/>
    <w:rsid w:val="00D95E5B"/>
    <w:rsid w:val="00DB252B"/>
    <w:rsid w:val="00DF4CE0"/>
    <w:rsid w:val="00E257AC"/>
    <w:rsid w:val="00EA1CB9"/>
    <w:rsid w:val="00EA6FA3"/>
    <w:rsid w:val="00EE0D96"/>
    <w:rsid w:val="00EE1A98"/>
    <w:rsid w:val="00EE39F0"/>
    <w:rsid w:val="00EE5FD1"/>
    <w:rsid w:val="00F00305"/>
    <w:rsid w:val="00F06219"/>
    <w:rsid w:val="00F11FF9"/>
    <w:rsid w:val="00F30D08"/>
    <w:rsid w:val="00F34942"/>
    <w:rsid w:val="00F431CF"/>
    <w:rsid w:val="00F53913"/>
    <w:rsid w:val="00F74721"/>
    <w:rsid w:val="00F86E5C"/>
    <w:rsid w:val="00FA703D"/>
    <w:rsid w:val="00FD3C69"/>
    <w:rsid w:val="00FE36DD"/>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1FDAB"/>
  <w15:chartTrackingRefBased/>
  <w15:docId w15:val="{27156397-DA6C-46F2-8911-8BEA70D0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qFormat="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rsid w:val="00D61F66"/>
    <w:pPr>
      <w:spacing w:after="0" w:line="240" w:lineRule="auto"/>
      <w:jc w:val="both"/>
    </w:pPr>
    <w:rPr>
      <w:rFonts w:ascii="Times New Roman" w:eastAsia="Calibri" w:hAnsi="Times New Roman" w:cs="Times New Roman"/>
      <w:sz w:val="24"/>
      <w:lang w:val="en-GB"/>
    </w:rPr>
  </w:style>
  <w:style w:type="paragraph" w:styleId="Nadpis1">
    <w:name w:val="heading 1"/>
    <w:basedOn w:val="Normln"/>
    <w:next w:val="Normln"/>
    <w:link w:val="Nadpis1Char"/>
    <w:uiPriority w:val="9"/>
    <w:qFormat/>
    <w:rsid w:val="00D61F66"/>
    <w:pPr>
      <w:keepNext/>
      <w:spacing w:before="240" w:after="60"/>
      <w:outlineLvl w:val="0"/>
    </w:pPr>
    <w:rPr>
      <w:rFonts w:eastAsia="Times New Roman"/>
      <w:b/>
      <w:bCs/>
      <w:kern w:val="32"/>
      <w:szCs w:val="32"/>
    </w:rPr>
  </w:style>
  <w:style w:type="paragraph" w:styleId="Nadpis2">
    <w:name w:val="heading 2"/>
    <w:basedOn w:val="Normln"/>
    <w:next w:val="Normln"/>
    <w:link w:val="Nadpis2Char"/>
    <w:uiPriority w:val="9"/>
    <w:qFormat/>
    <w:rsid w:val="00D61F66"/>
    <w:pPr>
      <w:keepNext/>
      <w:spacing w:before="240" w:after="60"/>
      <w:outlineLvl w:val="1"/>
    </w:pPr>
    <w:rPr>
      <w:rFonts w:eastAsia="Times New Roman"/>
      <w:bCs/>
      <w:i/>
      <w:iCs/>
      <w:szCs w:val="28"/>
    </w:rPr>
  </w:style>
  <w:style w:type="paragraph" w:styleId="Nadpis3">
    <w:name w:val="heading 3"/>
    <w:basedOn w:val="Normln"/>
    <w:next w:val="Normln"/>
    <w:link w:val="Nadpis3Char"/>
    <w:semiHidden/>
    <w:unhideWhenUsed/>
    <w:qFormat/>
    <w:rsid w:val="00D61F66"/>
    <w:pPr>
      <w:keepNext/>
      <w:keepLines/>
      <w:spacing w:before="40"/>
      <w:outlineLvl w:val="2"/>
    </w:pPr>
    <w:rPr>
      <w:rFonts w:asciiTheme="majorHAnsi" w:eastAsiaTheme="majorEastAsia" w:hAnsiTheme="majorHAnsi" w:cstheme="majorBidi"/>
      <w:color w:val="1F3763" w:themeColor="accent1" w:themeShade="7F"/>
      <w:szCs w:val="24"/>
    </w:rPr>
  </w:style>
  <w:style w:type="paragraph" w:styleId="Nadpis4">
    <w:name w:val="heading 4"/>
    <w:basedOn w:val="Normln"/>
    <w:next w:val="Normln"/>
    <w:link w:val="Nadpis4Char"/>
    <w:semiHidden/>
    <w:unhideWhenUsed/>
    <w:qFormat/>
    <w:rsid w:val="00D61F66"/>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D61F66"/>
    <w:rPr>
      <w:rFonts w:ascii="Times New Roman" w:eastAsia="Times New Roman" w:hAnsi="Times New Roman" w:cs="Times New Roman"/>
      <w:b/>
      <w:bCs/>
      <w:kern w:val="32"/>
      <w:sz w:val="24"/>
      <w:szCs w:val="32"/>
      <w:lang w:val="en-GB"/>
    </w:rPr>
  </w:style>
  <w:style w:type="character" w:customStyle="1" w:styleId="Nadpis2Char">
    <w:name w:val="Nadpis 2 Char"/>
    <w:basedOn w:val="Standardnpsmoodstavce"/>
    <w:link w:val="Nadpis2"/>
    <w:uiPriority w:val="9"/>
    <w:rsid w:val="00D61F66"/>
    <w:rPr>
      <w:rFonts w:ascii="Times New Roman" w:eastAsia="Times New Roman" w:hAnsi="Times New Roman" w:cs="Times New Roman"/>
      <w:bCs/>
      <w:i/>
      <w:iCs/>
      <w:sz w:val="24"/>
      <w:szCs w:val="28"/>
      <w:lang w:val="en-GB"/>
    </w:rPr>
  </w:style>
  <w:style w:type="character" w:customStyle="1" w:styleId="Nadpis3Char">
    <w:name w:val="Nadpis 3 Char"/>
    <w:basedOn w:val="Standardnpsmoodstavce"/>
    <w:link w:val="Nadpis3"/>
    <w:semiHidden/>
    <w:rsid w:val="00D61F66"/>
    <w:rPr>
      <w:rFonts w:asciiTheme="majorHAnsi" w:eastAsiaTheme="majorEastAsia" w:hAnsiTheme="majorHAnsi" w:cstheme="majorBidi"/>
      <w:color w:val="1F3763" w:themeColor="accent1" w:themeShade="7F"/>
      <w:sz w:val="24"/>
      <w:szCs w:val="24"/>
      <w:lang w:val="en-GB"/>
    </w:rPr>
  </w:style>
  <w:style w:type="character" w:customStyle="1" w:styleId="Nadpis4Char">
    <w:name w:val="Nadpis 4 Char"/>
    <w:basedOn w:val="Standardnpsmoodstavce"/>
    <w:link w:val="Nadpis4"/>
    <w:semiHidden/>
    <w:rsid w:val="00D61F66"/>
    <w:rPr>
      <w:rFonts w:asciiTheme="majorHAnsi" w:eastAsiaTheme="majorEastAsia" w:hAnsiTheme="majorHAnsi" w:cstheme="majorBidi"/>
      <w:i/>
      <w:iCs/>
      <w:color w:val="2F5496" w:themeColor="accent1" w:themeShade="BF"/>
      <w:sz w:val="24"/>
      <w:lang w:val="en-GB"/>
    </w:rPr>
  </w:style>
  <w:style w:type="paragraph" w:customStyle="1" w:styleId="001-Title">
    <w:name w:val="001-Title"/>
    <w:basedOn w:val="Normln"/>
    <w:next w:val="002-Authors"/>
    <w:qFormat/>
    <w:rsid w:val="00D61F66"/>
    <w:pPr>
      <w:jc w:val="center"/>
    </w:pPr>
    <w:rPr>
      <w:sz w:val="32"/>
      <w:lang w:val="da-DK"/>
    </w:rPr>
  </w:style>
  <w:style w:type="paragraph" w:customStyle="1" w:styleId="002-Authors">
    <w:name w:val="002-Authors"/>
    <w:basedOn w:val="Normln"/>
    <w:next w:val="003-Email"/>
    <w:qFormat/>
    <w:rsid w:val="00D61F66"/>
    <w:pPr>
      <w:spacing w:before="360"/>
      <w:jc w:val="center"/>
    </w:pPr>
  </w:style>
  <w:style w:type="paragraph" w:customStyle="1" w:styleId="003-Email">
    <w:name w:val="003-Email"/>
    <w:basedOn w:val="Normln"/>
    <w:next w:val="004-Affiliation"/>
    <w:qFormat/>
    <w:rsid w:val="00D61F66"/>
    <w:pPr>
      <w:spacing w:before="240"/>
      <w:jc w:val="center"/>
    </w:pPr>
    <w:rPr>
      <w:i/>
      <w:sz w:val="20"/>
    </w:rPr>
  </w:style>
  <w:style w:type="character" w:styleId="Hypertextovodkaz">
    <w:name w:val="Hyperlink"/>
    <w:basedOn w:val="Standardnpsmoodstavce"/>
    <w:uiPriority w:val="99"/>
    <w:unhideWhenUsed/>
    <w:rsid w:val="00D61F66"/>
    <w:rPr>
      <w:color w:val="0000FF"/>
      <w:u w:val="single"/>
    </w:rPr>
  </w:style>
  <w:style w:type="paragraph" w:customStyle="1" w:styleId="004-Affiliation">
    <w:name w:val="004-Affiliation"/>
    <w:basedOn w:val="Normln"/>
    <w:next w:val="Normln"/>
    <w:qFormat/>
    <w:rsid w:val="00D61F66"/>
    <w:pPr>
      <w:jc w:val="center"/>
    </w:pPr>
    <w:rPr>
      <w:sz w:val="20"/>
    </w:rPr>
  </w:style>
  <w:style w:type="paragraph" w:customStyle="1" w:styleId="005-AbstractHeader">
    <w:name w:val="005-AbstractHeader"/>
    <w:basedOn w:val="Normln"/>
    <w:qFormat/>
    <w:rsid w:val="00D61F66"/>
    <w:pPr>
      <w:spacing w:before="360"/>
    </w:pPr>
    <w:rPr>
      <w:b/>
    </w:rPr>
  </w:style>
  <w:style w:type="paragraph" w:customStyle="1" w:styleId="006-AbstractBodytext">
    <w:name w:val="006-AbstractBodytext"/>
    <w:basedOn w:val="005-AbstractHeader"/>
    <w:qFormat/>
    <w:rsid w:val="00D61F66"/>
    <w:pPr>
      <w:spacing w:before="0"/>
    </w:pPr>
    <w:rPr>
      <w:b w:val="0"/>
      <w:sz w:val="20"/>
    </w:rPr>
  </w:style>
  <w:style w:type="paragraph" w:customStyle="1" w:styleId="007-Caption">
    <w:name w:val="007-Caption"/>
    <w:basedOn w:val="Normln"/>
    <w:next w:val="Normln"/>
    <w:qFormat/>
    <w:rsid w:val="00D61F66"/>
    <w:pPr>
      <w:spacing w:before="120" w:after="120"/>
      <w:jc w:val="center"/>
    </w:pPr>
    <w:rPr>
      <w:b/>
      <w:sz w:val="22"/>
    </w:rPr>
  </w:style>
  <w:style w:type="paragraph" w:customStyle="1" w:styleId="008-References">
    <w:name w:val="008-References"/>
    <w:basedOn w:val="Normln"/>
    <w:qFormat/>
    <w:rsid w:val="00D61F66"/>
    <w:pPr>
      <w:ind w:left="284" w:hanging="284"/>
      <w:jc w:val="left"/>
    </w:pPr>
    <w:rPr>
      <w:sz w:val="22"/>
    </w:rPr>
  </w:style>
  <w:style w:type="paragraph" w:styleId="Zkladntext">
    <w:name w:val="Body Text"/>
    <w:basedOn w:val="Normln"/>
    <w:link w:val="ZkladntextChar"/>
    <w:uiPriority w:val="99"/>
    <w:rsid w:val="00D61F66"/>
    <w:pPr>
      <w:jc w:val="left"/>
    </w:pPr>
    <w:rPr>
      <w:rFonts w:eastAsia="Times New Roman"/>
      <w:color w:val="0000FF"/>
      <w:szCs w:val="24"/>
      <w:lang w:eastAsia="sv-SE"/>
    </w:rPr>
  </w:style>
  <w:style w:type="character" w:customStyle="1" w:styleId="ZkladntextChar">
    <w:name w:val="Základní text Char"/>
    <w:basedOn w:val="Standardnpsmoodstavce"/>
    <w:link w:val="Zkladntext"/>
    <w:uiPriority w:val="99"/>
    <w:rsid w:val="00D61F66"/>
    <w:rPr>
      <w:rFonts w:ascii="Times New Roman" w:eastAsia="Times New Roman" w:hAnsi="Times New Roman" w:cs="Times New Roman"/>
      <w:color w:val="0000FF"/>
      <w:sz w:val="24"/>
      <w:szCs w:val="24"/>
      <w:lang w:val="en-GB" w:eastAsia="sv-SE"/>
    </w:rPr>
  </w:style>
  <w:style w:type="paragraph" w:styleId="Zkladntext2">
    <w:name w:val="Body Text 2"/>
    <w:basedOn w:val="Normln"/>
    <w:link w:val="Zkladntext2Char"/>
    <w:uiPriority w:val="99"/>
    <w:semiHidden/>
    <w:unhideWhenUsed/>
    <w:rsid w:val="00D61F66"/>
    <w:pPr>
      <w:spacing w:after="120" w:line="480" w:lineRule="auto"/>
    </w:pPr>
  </w:style>
  <w:style w:type="character" w:customStyle="1" w:styleId="Zkladntext2Char">
    <w:name w:val="Základní text 2 Char"/>
    <w:basedOn w:val="Standardnpsmoodstavce"/>
    <w:link w:val="Zkladntext2"/>
    <w:uiPriority w:val="99"/>
    <w:semiHidden/>
    <w:rsid w:val="00D61F66"/>
    <w:rPr>
      <w:rFonts w:ascii="Times New Roman" w:eastAsia="Calibri" w:hAnsi="Times New Roman" w:cs="Times New Roman"/>
      <w:sz w:val="24"/>
      <w:lang w:val="en-GB"/>
    </w:rPr>
  </w:style>
  <w:style w:type="paragraph" w:styleId="Textbubliny">
    <w:name w:val="Balloon Text"/>
    <w:basedOn w:val="Normln"/>
    <w:link w:val="TextbublinyChar"/>
    <w:rsid w:val="00D61F66"/>
    <w:rPr>
      <w:rFonts w:ascii="Tahoma" w:hAnsi="Tahoma" w:cs="Tahoma"/>
      <w:sz w:val="16"/>
      <w:szCs w:val="16"/>
    </w:rPr>
  </w:style>
  <w:style w:type="character" w:customStyle="1" w:styleId="TextbublinyChar">
    <w:name w:val="Text bubliny Char"/>
    <w:basedOn w:val="Standardnpsmoodstavce"/>
    <w:link w:val="Textbubliny"/>
    <w:rsid w:val="00D61F66"/>
    <w:rPr>
      <w:rFonts w:ascii="Tahoma" w:eastAsia="Calibri" w:hAnsi="Tahoma" w:cs="Tahoma"/>
      <w:sz w:val="16"/>
      <w:szCs w:val="16"/>
      <w:lang w:val="en-GB"/>
    </w:rPr>
  </w:style>
  <w:style w:type="character" w:customStyle="1" w:styleId="Nevyeenzmnka1">
    <w:name w:val="Nevyřešená zmínka1"/>
    <w:basedOn w:val="Standardnpsmoodstavce"/>
    <w:uiPriority w:val="99"/>
    <w:semiHidden/>
    <w:unhideWhenUsed/>
    <w:rsid w:val="00D61F66"/>
    <w:rPr>
      <w:color w:val="808080"/>
      <w:shd w:val="clear" w:color="auto" w:fill="E6E6E6"/>
    </w:rPr>
  </w:style>
  <w:style w:type="paragraph" w:styleId="Zhlav">
    <w:name w:val="header"/>
    <w:basedOn w:val="Normln"/>
    <w:link w:val="ZhlavChar"/>
    <w:unhideWhenUsed/>
    <w:rsid w:val="00D61F66"/>
    <w:pPr>
      <w:tabs>
        <w:tab w:val="center" w:pos="4536"/>
        <w:tab w:val="right" w:pos="9072"/>
      </w:tabs>
    </w:pPr>
  </w:style>
  <w:style w:type="character" w:customStyle="1" w:styleId="ZhlavChar">
    <w:name w:val="Záhlaví Char"/>
    <w:basedOn w:val="Standardnpsmoodstavce"/>
    <w:link w:val="Zhlav"/>
    <w:rsid w:val="00D61F66"/>
    <w:rPr>
      <w:rFonts w:ascii="Times New Roman" w:eastAsia="Calibri" w:hAnsi="Times New Roman" w:cs="Times New Roman"/>
      <w:sz w:val="24"/>
      <w:lang w:val="en-GB"/>
    </w:rPr>
  </w:style>
  <w:style w:type="paragraph" w:styleId="Zpat">
    <w:name w:val="footer"/>
    <w:basedOn w:val="Normln"/>
    <w:link w:val="ZpatChar"/>
    <w:unhideWhenUsed/>
    <w:rsid w:val="00D61F66"/>
    <w:pPr>
      <w:tabs>
        <w:tab w:val="center" w:pos="4536"/>
        <w:tab w:val="right" w:pos="9072"/>
      </w:tabs>
    </w:pPr>
  </w:style>
  <w:style w:type="character" w:customStyle="1" w:styleId="ZpatChar">
    <w:name w:val="Zápatí Char"/>
    <w:basedOn w:val="Standardnpsmoodstavce"/>
    <w:link w:val="Zpat"/>
    <w:rsid w:val="00D61F66"/>
    <w:rPr>
      <w:rFonts w:ascii="Times New Roman" w:eastAsia="Calibri" w:hAnsi="Times New Roman" w:cs="Times New Roman"/>
      <w:sz w:val="24"/>
      <w:lang w:val="en-GB"/>
    </w:rPr>
  </w:style>
  <w:style w:type="paragraph" w:styleId="Odstavecseseznamem">
    <w:name w:val="List Paragraph"/>
    <w:basedOn w:val="Normln"/>
    <w:qFormat/>
    <w:rsid w:val="00D61F66"/>
    <w:pPr>
      <w:ind w:left="720"/>
      <w:contextualSpacing/>
    </w:pPr>
  </w:style>
  <w:style w:type="character" w:styleId="Zstupntext">
    <w:name w:val="Placeholder Text"/>
    <w:basedOn w:val="Standardnpsmoodstavce"/>
    <w:semiHidden/>
    <w:rsid w:val="00D61F66"/>
    <w:rPr>
      <w:color w:val="808080"/>
    </w:rPr>
  </w:style>
  <w:style w:type="table" w:styleId="Mkatabulky">
    <w:name w:val="Table Grid"/>
    <w:basedOn w:val="Normlntabulka"/>
    <w:rsid w:val="00D61F66"/>
    <w:pPr>
      <w:spacing w:after="0" w:line="240" w:lineRule="auto"/>
    </w:pPr>
    <w:rPr>
      <w:rFonts w:ascii="Calibri" w:eastAsia="Calibri" w:hAnsi="Calibri" w:cs="Times New Roman"/>
      <w:sz w:val="20"/>
      <w:szCs w:val="20"/>
      <w:lang w:val="de-AT" w:eastAsia="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dkaznakoment">
    <w:name w:val="annotation reference"/>
    <w:basedOn w:val="Standardnpsmoodstavce"/>
    <w:semiHidden/>
    <w:unhideWhenUsed/>
    <w:rsid w:val="00D61F66"/>
    <w:rPr>
      <w:sz w:val="16"/>
      <w:szCs w:val="16"/>
    </w:rPr>
  </w:style>
  <w:style w:type="paragraph" w:styleId="Textkomente">
    <w:name w:val="annotation text"/>
    <w:basedOn w:val="Normln"/>
    <w:link w:val="TextkomenteChar"/>
    <w:semiHidden/>
    <w:unhideWhenUsed/>
    <w:rsid w:val="00D61F66"/>
    <w:rPr>
      <w:sz w:val="20"/>
      <w:szCs w:val="20"/>
    </w:rPr>
  </w:style>
  <w:style w:type="character" w:customStyle="1" w:styleId="TextkomenteChar">
    <w:name w:val="Text komentáře Char"/>
    <w:basedOn w:val="Standardnpsmoodstavce"/>
    <w:link w:val="Textkomente"/>
    <w:semiHidden/>
    <w:rsid w:val="00D61F66"/>
    <w:rPr>
      <w:rFonts w:ascii="Times New Roman" w:eastAsia="Calibri" w:hAnsi="Times New Roman" w:cs="Times New Roman"/>
      <w:sz w:val="20"/>
      <w:szCs w:val="20"/>
      <w:lang w:val="en-GB"/>
    </w:rPr>
  </w:style>
  <w:style w:type="paragraph" w:styleId="Pedmtkomente">
    <w:name w:val="annotation subject"/>
    <w:basedOn w:val="Textkomente"/>
    <w:next w:val="Textkomente"/>
    <w:link w:val="PedmtkomenteChar"/>
    <w:semiHidden/>
    <w:unhideWhenUsed/>
    <w:rsid w:val="00D61F66"/>
    <w:rPr>
      <w:b/>
      <w:bCs/>
    </w:rPr>
  </w:style>
  <w:style w:type="character" w:customStyle="1" w:styleId="PedmtkomenteChar">
    <w:name w:val="Předmět komentáře Char"/>
    <w:basedOn w:val="TextkomenteChar"/>
    <w:link w:val="Pedmtkomente"/>
    <w:semiHidden/>
    <w:rsid w:val="00D61F66"/>
    <w:rPr>
      <w:rFonts w:ascii="Times New Roman" w:eastAsia="Calibri" w:hAnsi="Times New Roman" w:cs="Times New Roman"/>
      <w:b/>
      <w:bCs/>
      <w:sz w:val="20"/>
      <w:szCs w:val="20"/>
      <w:lang w:val="en-GB"/>
    </w:rPr>
  </w:style>
  <w:style w:type="character" w:customStyle="1" w:styleId="title-text">
    <w:name w:val="title-text"/>
    <w:basedOn w:val="Standardnpsmoodstavce"/>
    <w:rsid w:val="00D61F66"/>
  </w:style>
  <w:style w:type="paragraph" w:styleId="Textpoznpodarou">
    <w:name w:val="footnote text"/>
    <w:basedOn w:val="Normln"/>
    <w:link w:val="TextpoznpodarouChar"/>
    <w:unhideWhenUsed/>
    <w:qFormat/>
    <w:rsid w:val="00D61F66"/>
    <w:rPr>
      <w:sz w:val="20"/>
      <w:szCs w:val="20"/>
    </w:rPr>
  </w:style>
  <w:style w:type="character" w:customStyle="1" w:styleId="TextpoznpodarouChar">
    <w:name w:val="Text pozn. pod čarou Char"/>
    <w:basedOn w:val="Standardnpsmoodstavce"/>
    <w:link w:val="Textpoznpodarou"/>
    <w:qFormat/>
    <w:rsid w:val="00D61F66"/>
    <w:rPr>
      <w:rFonts w:ascii="Times New Roman" w:eastAsia="Calibri" w:hAnsi="Times New Roman" w:cs="Times New Roman"/>
      <w:sz w:val="20"/>
      <w:szCs w:val="20"/>
      <w:lang w:val="en-GB"/>
    </w:rPr>
  </w:style>
  <w:style w:type="character" w:styleId="Znakapoznpodarou">
    <w:name w:val="footnote reference"/>
    <w:basedOn w:val="Standardnpsmoodstavce"/>
    <w:unhideWhenUsed/>
    <w:qFormat/>
    <w:rsid w:val="00D61F66"/>
    <w:rPr>
      <w:vertAlign w:val="superscript"/>
    </w:rPr>
  </w:style>
  <w:style w:type="character" w:styleId="Sledovanodkaz">
    <w:name w:val="FollowedHyperlink"/>
    <w:basedOn w:val="Standardnpsmoodstavce"/>
    <w:rsid w:val="00D61F66"/>
    <w:rPr>
      <w:color w:val="954F72" w:themeColor="followedHyperlink"/>
      <w:u w:val="single"/>
    </w:rPr>
  </w:style>
  <w:style w:type="paragraph" w:styleId="Normlnweb">
    <w:name w:val="Normal (Web)"/>
    <w:basedOn w:val="Normln"/>
    <w:uiPriority w:val="99"/>
    <w:unhideWhenUsed/>
    <w:rsid w:val="00D61F66"/>
    <w:pPr>
      <w:spacing w:before="100" w:beforeAutospacing="1" w:after="100" w:afterAutospacing="1"/>
      <w:jc w:val="left"/>
    </w:pPr>
    <w:rPr>
      <w:rFonts w:eastAsia="Times New Roman"/>
      <w:szCs w:val="24"/>
      <w:lang w:val="cs-CZ" w:eastAsia="cs-CZ"/>
    </w:rPr>
  </w:style>
  <w:style w:type="character" w:styleId="Nevyeenzmnka">
    <w:name w:val="Unresolved Mention"/>
    <w:basedOn w:val="Standardnpsmoodstavce"/>
    <w:uiPriority w:val="99"/>
    <w:semiHidden/>
    <w:unhideWhenUsed/>
    <w:rsid w:val="00D61F6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izationofscience.com" TargetMode="External"/><Relationship Id="rId13" Type="http://schemas.openxmlformats.org/officeDocument/2006/relationships/image" Target="media/image4.png"/><Relationship Id="rId18" Type="http://schemas.openxmlformats.org/officeDocument/2006/relationships/hyperlink" Target="https://www.scopus.com/source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ervice.elsevier.com/app/answers/detail/a_id/15181/supporthub/scopus/related/1/" TargetMode="External"/><Relationship Id="rId2" Type="http://schemas.openxmlformats.org/officeDocument/2006/relationships/numbering" Target="numbering.xml"/><Relationship Id="rId16" Type="http://schemas.openxmlformats.org/officeDocument/2006/relationships/hyperlink" Target="https://www.imf.org/external/pubs/ft/weo/2003/02/"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www.globalizationofscience.com/" TargetMode="External"/><Relationship Id="rId10" Type="http://schemas.openxmlformats.org/officeDocument/2006/relationships/hyperlink" Target="http://www.globalizationofscience.com" TargetMode="External"/><Relationship Id="rId19" Type="http://schemas.openxmlformats.org/officeDocument/2006/relationships/hyperlink" Target="https://www.cwts.nl/blog?article=n-r2s294"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1BADBD-9F68-4DC3-85E3-C7B09EA4D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6879</Words>
  <Characters>40588</Characters>
  <Application>Microsoft Office Word</Application>
  <DocSecurity>0</DocSecurity>
  <Lines>338</Lines>
  <Paragraphs>94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Macháček Vít</dc:creator>
  <cp:keywords/>
  <dc:description/>
  <cp:lastModifiedBy>Macháček Vít</cp:lastModifiedBy>
  <cp:revision>7</cp:revision>
  <cp:lastPrinted>2020-02-21T23:09:00Z</cp:lastPrinted>
  <dcterms:created xsi:type="dcterms:W3CDTF">2020-02-21T21:58:00Z</dcterms:created>
  <dcterms:modified xsi:type="dcterms:W3CDTF">2020-02-21T23:16:00Z</dcterms:modified>
</cp:coreProperties>
</file>